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183" w:rsidRDefault="007A1183" w:rsidP="007A1183">
      <w:pPr>
        <w:rPr>
          <w:b/>
          <w:lang w:val="en-GB"/>
        </w:rPr>
      </w:pPr>
    </w:p>
    <w:p w:rsidR="007A1183" w:rsidRDefault="007A1183" w:rsidP="007A1183">
      <w:pPr>
        <w:jc w:val="both"/>
        <w:rPr>
          <w:b/>
          <w:lang w:val="en-GB"/>
        </w:rPr>
      </w:pPr>
      <w:proofErr w:type="gramStart"/>
      <w:r>
        <w:rPr>
          <w:b/>
          <w:lang w:val="en-GB"/>
        </w:rPr>
        <w:t>mzTab</w:t>
      </w:r>
      <w:proofErr w:type="gramEnd"/>
      <w:r>
        <w:rPr>
          <w:b/>
          <w:lang w:val="en-GB"/>
        </w:rPr>
        <w:t>: exchange format for proteomics and metabolomics results</w:t>
      </w:r>
    </w:p>
    <w:p w:rsidR="007A1183" w:rsidRPr="002D794A" w:rsidRDefault="007A1183" w:rsidP="007A1183">
      <w:pPr>
        <w:jc w:val="both"/>
        <w:rPr>
          <w:lang w:val="en-GB"/>
        </w:rPr>
      </w:pPr>
    </w:p>
    <w:p w:rsidR="007A1183" w:rsidRPr="002D794A" w:rsidRDefault="007A1183" w:rsidP="007A1183">
      <w:pPr>
        <w:jc w:val="both"/>
        <w:rPr>
          <w:u w:val="single"/>
          <w:lang w:val="en-GB"/>
        </w:rPr>
      </w:pPr>
      <w:r w:rsidRPr="002D794A">
        <w:rPr>
          <w:u w:val="single"/>
          <w:lang w:val="en-GB"/>
        </w:rPr>
        <w:t>Status of This Document</w:t>
      </w:r>
    </w:p>
    <w:p w:rsidR="007A1183" w:rsidRPr="002D794A" w:rsidRDefault="007A1183" w:rsidP="007A1183">
      <w:pPr>
        <w:jc w:val="both"/>
        <w:rPr>
          <w:lang w:val="en-GB"/>
        </w:rPr>
      </w:pPr>
    </w:p>
    <w:p w:rsidR="007A1183" w:rsidRPr="00F94A20" w:rsidRDefault="007A1183" w:rsidP="007A1183">
      <w:pPr>
        <w:jc w:val="both"/>
        <w:rPr>
          <w:lang w:val="en-GB"/>
        </w:rPr>
      </w:pPr>
      <w:r w:rsidRPr="002D794A">
        <w:rPr>
          <w:lang w:val="en-GB"/>
        </w:rPr>
        <w:t xml:space="preserve">This </w:t>
      </w:r>
      <w:r w:rsidRPr="00F94A20">
        <w:rPr>
          <w:lang w:val="en-GB"/>
        </w:rPr>
        <w:t xml:space="preserve">document presents a draft specification for the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rsidR="007A1183" w:rsidRPr="00F94A20" w:rsidRDefault="007A1183" w:rsidP="007A1183">
      <w:pPr>
        <w:jc w:val="both"/>
        <w:rPr>
          <w:lang w:val="en-GB"/>
        </w:rPr>
      </w:pPr>
    </w:p>
    <w:p w:rsidR="007A1183" w:rsidRPr="00F94A20" w:rsidRDefault="007A1183" w:rsidP="007A1183">
      <w:pPr>
        <w:jc w:val="both"/>
        <w:rPr>
          <w:u w:val="single"/>
          <w:lang w:val="en-GB"/>
        </w:rPr>
      </w:pPr>
      <w:r w:rsidRPr="00F94A20">
        <w:rPr>
          <w:u w:val="single"/>
          <w:lang w:val="en-GB"/>
        </w:rPr>
        <w:t>Version of This Document</w:t>
      </w:r>
    </w:p>
    <w:p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Pr="00F94A20">
        <w:rPr>
          <w:lang w:val="en-GB"/>
        </w:rPr>
        <w:t>, release candidate</w:t>
      </w:r>
      <w:r w:rsidR="000703E4">
        <w:rPr>
          <w:lang w:val="en-GB"/>
        </w:rPr>
        <w:t xml:space="preserve"> </w:t>
      </w:r>
      <w:r w:rsidR="00F93EDC">
        <w:rPr>
          <w:lang w:val="en-GB"/>
        </w:rPr>
        <w:t>5</w:t>
      </w:r>
      <w:r>
        <w:rPr>
          <w:lang w:val="en-GB"/>
        </w:rPr>
        <w:t>,</w:t>
      </w:r>
      <w:r w:rsidR="00F93EDC">
        <w:rPr>
          <w:lang w:val="en-GB"/>
        </w:rPr>
        <w:t xml:space="preserve"> </w:t>
      </w:r>
      <w:r w:rsidR="00F93EDC">
        <w:rPr>
          <w:lang w:val="en-GB"/>
        </w:rPr>
        <w:fldChar w:fldCharType="begin"/>
      </w:r>
      <w:r w:rsidR="00F93EDC">
        <w:rPr>
          <w:lang w:val="en-GB"/>
        </w:rPr>
        <w:instrText xml:space="preserve"> SAVEDATE  \@ "d MMMM yyyy"  \* MERGEFORMAT </w:instrText>
      </w:r>
      <w:r w:rsidR="00F93EDC">
        <w:rPr>
          <w:lang w:val="en-GB"/>
        </w:rPr>
        <w:fldChar w:fldCharType="separate"/>
      </w:r>
      <w:ins w:id="0" w:author="Johannes Griss" w:date="2013-12-11T09:05:00Z">
        <w:r w:rsidR="00D723F5">
          <w:rPr>
            <w:noProof/>
            <w:lang w:val="en-GB"/>
          </w:rPr>
          <w:t>11 December 2013</w:t>
        </w:r>
      </w:ins>
      <w:del w:id="1" w:author="Johannes Griss" w:date="2013-12-11T09:05:00Z">
        <w:r w:rsidR="00D723F5" w:rsidDel="00D723F5">
          <w:rPr>
            <w:noProof/>
            <w:lang w:val="en-GB"/>
          </w:rPr>
          <w:delText>10 December 2013</w:delText>
        </w:r>
      </w:del>
      <w:r w:rsidR="00F93EDC">
        <w:rPr>
          <w:lang w:val="en-GB"/>
        </w:rPr>
        <w:fldChar w:fldCharType="end"/>
      </w:r>
      <w:r w:rsidRPr="00F94A20">
        <w:rPr>
          <w:lang w:val="en-GB"/>
        </w:rPr>
        <w:t>.</w:t>
      </w:r>
    </w:p>
    <w:p w:rsidR="007A1183" w:rsidRPr="00F93EDC" w:rsidRDefault="007A1183" w:rsidP="007A1183">
      <w:pPr>
        <w:pStyle w:val="berschrift1"/>
        <w:numPr>
          <w:ilvl w:val="0"/>
          <w:numId w:val="0"/>
        </w:numPr>
        <w:rPr>
          <w:lang w:val="en-GB"/>
        </w:rPr>
      </w:pPr>
      <w:bookmarkStart w:id="2" w:name="_Ref525097868"/>
      <w:bookmarkStart w:id="3" w:name="_Toc118017561"/>
      <w:bookmarkStart w:id="4" w:name="_Toc156877855"/>
    </w:p>
    <w:p w:rsidR="007A1183" w:rsidRPr="00F94A20" w:rsidRDefault="007A1183" w:rsidP="007A1183">
      <w:pPr>
        <w:pStyle w:val="berschrift1"/>
        <w:numPr>
          <w:ilvl w:val="0"/>
          <w:numId w:val="0"/>
        </w:numPr>
      </w:pPr>
      <w:bookmarkStart w:id="5" w:name="_Toc248307688"/>
      <w:r w:rsidRPr="00F94A20">
        <w:t>Abstract</w:t>
      </w:r>
      <w:bookmarkEnd w:id="2"/>
      <w:bookmarkEnd w:id="3"/>
      <w:bookmarkEnd w:id="4"/>
      <w:bookmarkEnd w:id="5"/>
    </w:p>
    <w:p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rsidR="00EF7033" w:rsidRDefault="00EF7033" w:rsidP="007A1183">
      <w:pPr>
        <w:rPr>
          <w:lang w:val="en-GB"/>
        </w:rPr>
      </w:pPr>
    </w:p>
    <w:p w:rsidR="00EF7033" w:rsidRPr="002D794A" w:rsidRDefault="00EF7033" w:rsidP="007A1183">
      <w:pPr>
        <w:rPr>
          <w:lang w:val="en-GB"/>
        </w:rPr>
      </w:pPr>
    </w:p>
    <w:p w:rsidR="007A1183" w:rsidRDefault="007A1183" w:rsidP="007A1183">
      <w:pPr>
        <w:rPr>
          <w:b/>
          <w:sz w:val="28"/>
          <w:szCs w:val="28"/>
          <w:lang w:val="en-GB"/>
        </w:rPr>
      </w:pPr>
      <w:r w:rsidRPr="00060CAA">
        <w:rPr>
          <w:b/>
          <w:sz w:val="28"/>
          <w:szCs w:val="28"/>
          <w:lang w:val="en-GB"/>
        </w:rPr>
        <w:t>Contents</w:t>
      </w:r>
    </w:p>
    <w:p w:rsidR="004B6900" w:rsidRPr="00060CAA" w:rsidRDefault="004B6900" w:rsidP="007A1183">
      <w:pPr>
        <w:rPr>
          <w:b/>
          <w:sz w:val="28"/>
          <w:szCs w:val="28"/>
          <w:lang w:val="en-GB"/>
        </w:rPr>
      </w:pPr>
    </w:p>
    <w:p w:rsidR="001C18FE" w:rsidRDefault="00D526DA">
      <w:pPr>
        <w:pStyle w:val="Verzeichnis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1C18FE">
        <w:rPr>
          <w:noProof/>
        </w:rPr>
        <w:t>Abstract</w:t>
      </w:r>
      <w:r w:rsidR="001C18FE">
        <w:rPr>
          <w:noProof/>
        </w:rPr>
        <w:tab/>
      </w:r>
      <w:r w:rsidR="001C18FE">
        <w:rPr>
          <w:noProof/>
        </w:rPr>
        <w:fldChar w:fldCharType="begin"/>
      </w:r>
      <w:r w:rsidR="001C18FE">
        <w:rPr>
          <w:noProof/>
        </w:rPr>
        <w:instrText xml:space="preserve"> PAGEREF _Toc248307688 \h </w:instrText>
      </w:r>
      <w:r w:rsidR="001C18FE">
        <w:rPr>
          <w:noProof/>
        </w:rPr>
      </w:r>
      <w:r w:rsidR="001C18FE">
        <w:rPr>
          <w:noProof/>
        </w:rPr>
        <w:fldChar w:fldCharType="separate"/>
      </w:r>
      <w:r w:rsidR="00D723F5">
        <w:rPr>
          <w:noProof/>
        </w:rPr>
        <w:t>1</w:t>
      </w:r>
      <w:r w:rsidR="001C18FE">
        <w:rPr>
          <w:noProof/>
        </w:rPr>
        <w:fldChar w:fldCharType="end"/>
      </w:r>
    </w:p>
    <w:p w:rsidR="001C18FE" w:rsidRDefault="001C18FE">
      <w:pPr>
        <w:pStyle w:val="Verzeichnis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_Toc248307689 \h </w:instrText>
      </w:r>
      <w:r>
        <w:rPr>
          <w:noProof/>
        </w:rPr>
      </w:r>
      <w:r>
        <w:rPr>
          <w:noProof/>
        </w:rPr>
        <w:fldChar w:fldCharType="separate"/>
      </w:r>
      <w:r w:rsidR="00D723F5">
        <w:rPr>
          <w:noProof/>
        </w:rPr>
        <w:t>2</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1.1</w:t>
      </w:r>
      <w:r>
        <w:rPr>
          <w:rFonts w:asciiTheme="minorHAnsi" w:eastAsiaTheme="minorEastAsia" w:hAnsiTheme="minorHAnsi" w:cstheme="minorBidi"/>
          <w:noProof/>
          <w:lang w:val="en-GB" w:eastAsia="ja-JP"/>
        </w:rPr>
        <w:tab/>
      </w:r>
      <w:r w:rsidRPr="005072D3">
        <w:rPr>
          <w:noProof/>
          <w:lang w:val="en-GB"/>
        </w:rPr>
        <w:t>Background</w:t>
      </w:r>
      <w:r>
        <w:rPr>
          <w:noProof/>
        </w:rPr>
        <w:tab/>
      </w:r>
      <w:r>
        <w:rPr>
          <w:noProof/>
        </w:rPr>
        <w:fldChar w:fldCharType="begin"/>
      </w:r>
      <w:r>
        <w:rPr>
          <w:noProof/>
        </w:rPr>
        <w:instrText xml:space="preserve"> PAGEREF _Toc248307690 \h </w:instrText>
      </w:r>
      <w:r>
        <w:rPr>
          <w:noProof/>
        </w:rPr>
      </w:r>
      <w:r>
        <w:rPr>
          <w:noProof/>
        </w:rPr>
        <w:fldChar w:fldCharType="separate"/>
      </w:r>
      <w:r w:rsidR="00D723F5">
        <w:rPr>
          <w:noProof/>
        </w:rPr>
        <w:t>2</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1.2</w:t>
      </w:r>
      <w:r>
        <w:rPr>
          <w:rFonts w:asciiTheme="minorHAnsi" w:eastAsiaTheme="minorEastAsia" w:hAnsiTheme="minorHAnsi" w:cstheme="minorBidi"/>
          <w:noProof/>
          <w:lang w:val="en-GB" w:eastAsia="ja-JP"/>
        </w:rPr>
        <w:tab/>
      </w:r>
      <w:r w:rsidRPr="005072D3">
        <w:rPr>
          <w:noProof/>
          <w:lang w:val="en-GB"/>
        </w:rPr>
        <w:t>Document Structure</w:t>
      </w:r>
      <w:r>
        <w:rPr>
          <w:noProof/>
        </w:rPr>
        <w:tab/>
      </w:r>
      <w:r>
        <w:rPr>
          <w:noProof/>
        </w:rPr>
        <w:fldChar w:fldCharType="begin"/>
      </w:r>
      <w:r>
        <w:rPr>
          <w:noProof/>
        </w:rPr>
        <w:instrText xml:space="preserve"> PAGEREF _Toc248307691 \h </w:instrText>
      </w:r>
      <w:r>
        <w:rPr>
          <w:noProof/>
        </w:rPr>
      </w:r>
      <w:r>
        <w:rPr>
          <w:noProof/>
        </w:rPr>
        <w:fldChar w:fldCharType="separate"/>
      </w:r>
      <w:r w:rsidR="00D723F5">
        <w:rPr>
          <w:noProof/>
        </w:rPr>
        <w:t>3</w:t>
      </w:r>
      <w:r>
        <w:rPr>
          <w:noProof/>
        </w:rPr>
        <w:fldChar w:fldCharType="end"/>
      </w:r>
    </w:p>
    <w:p w:rsidR="001C18FE" w:rsidRDefault="001C18FE">
      <w:pPr>
        <w:pStyle w:val="Verzeichnis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_Toc248307692 \h </w:instrText>
      </w:r>
      <w:r>
        <w:rPr>
          <w:noProof/>
        </w:rPr>
      </w:r>
      <w:r>
        <w:rPr>
          <w:noProof/>
        </w:rPr>
        <w:fldChar w:fldCharType="separate"/>
      </w:r>
      <w:r w:rsidR="00D723F5">
        <w:rPr>
          <w:noProof/>
        </w:rPr>
        <w:t>3</w:t>
      </w:r>
      <w:r>
        <w:rPr>
          <w:noProof/>
        </w:rPr>
        <w:fldChar w:fldCharType="end"/>
      </w:r>
    </w:p>
    <w:p w:rsidR="001C18FE" w:rsidRDefault="001C18FE">
      <w:pPr>
        <w:pStyle w:val="Verzeichnis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_Toc248307693 \h </w:instrText>
      </w:r>
      <w:r>
        <w:rPr>
          <w:noProof/>
        </w:rPr>
      </w:r>
      <w:r>
        <w:rPr>
          <w:noProof/>
        </w:rPr>
        <w:fldChar w:fldCharType="separate"/>
      </w:r>
      <w:r w:rsidR="00D723F5">
        <w:rPr>
          <w:noProof/>
        </w:rPr>
        <w:t>4</w:t>
      </w:r>
      <w:r>
        <w:rPr>
          <w:noProof/>
        </w:rPr>
        <w:fldChar w:fldCharType="end"/>
      </w:r>
    </w:p>
    <w:p w:rsidR="001C18FE" w:rsidRDefault="001C18FE">
      <w:pPr>
        <w:pStyle w:val="Verzeichnis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_Toc248307694 \h </w:instrText>
      </w:r>
      <w:r>
        <w:rPr>
          <w:noProof/>
        </w:rPr>
      </w:r>
      <w:r>
        <w:rPr>
          <w:noProof/>
        </w:rPr>
        <w:fldChar w:fldCharType="separate"/>
      </w:r>
      <w:r w:rsidR="00D723F5">
        <w:rPr>
          <w:noProof/>
        </w:rPr>
        <w:t>5</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4.1</w:t>
      </w:r>
      <w:r>
        <w:rPr>
          <w:rFonts w:asciiTheme="minorHAnsi" w:eastAsiaTheme="minorEastAsia" w:hAnsiTheme="minorHAnsi" w:cstheme="minorBidi"/>
          <w:noProof/>
          <w:lang w:val="en-GB" w:eastAsia="ja-JP"/>
        </w:rPr>
        <w:tab/>
      </w:r>
      <w:r w:rsidRPr="005072D3">
        <w:rPr>
          <w:noProof/>
          <w:lang w:val="en-GB"/>
        </w:rPr>
        <w:t xml:space="preserve">The </w:t>
      </w:r>
      <w:r>
        <w:rPr>
          <w:noProof/>
        </w:rPr>
        <w:t>PSI</w:t>
      </w:r>
      <w:r w:rsidRPr="005072D3">
        <w:rPr>
          <w:noProof/>
          <w:lang w:val="en-GB"/>
        </w:rPr>
        <w:t xml:space="preserve"> Mass Spectrometry Controlled Vocabulary (CV)</w:t>
      </w:r>
      <w:r>
        <w:rPr>
          <w:noProof/>
        </w:rPr>
        <w:tab/>
      </w:r>
      <w:r>
        <w:rPr>
          <w:noProof/>
        </w:rPr>
        <w:fldChar w:fldCharType="begin"/>
      </w:r>
      <w:r>
        <w:rPr>
          <w:noProof/>
        </w:rPr>
        <w:instrText xml:space="preserve"> PAGEREF _Toc248307695 \h </w:instrText>
      </w:r>
      <w:r>
        <w:rPr>
          <w:noProof/>
        </w:rPr>
      </w:r>
      <w:r>
        <w:rPr>
          <w:noProof/>
        </w:rPr>
        <w:fldChar w:fldCharType="separate"/>
      </w:r>
      <w:r w:rsidR="00D723F5">
        <w:rPr>
          <w:noProof/>
        </w:rPr>
        <w:t>5</w:t>
      </w:r>
      <w:r>
        <w:rPr>
          <w:noProof/>
        </w:rPr>
        <w:fldChar w:fldCharType="end"/>
      </w:r>
    </w:p>
    <w:p w:rsidR="001C18FE" w:rsidRDefault="001C18FE">
      <w:pPr>
        <w:pStyle w:val="Verzeichnis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_Toc248307696 \h </w:instrText>
      </w:r>
      <w:r>
        <w:rPr>
          <w:noProof/>
        </w:rPr>
      </w:r>
      <w:r>
        <w:rPr>
          <w:noProof/>
        </w:rPr>
        <w:fldChar w:fldCharType="separate"/>
      </w:r>
      <w:r w:rsidR="00D723F5">
        <w:rPr>
          <w:noProof/>
        </w:rPr>
        <w:t>6</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5.1</w:t>
      </w:r>
      <w:r>
        <w:rPr>
          <w:rFonts w:asciiTheme="minorHAnsi" w:eastAsiaTheme="minorEastAsia" w:hAnsiTheme="minorHAnsi" w:cstheme="minorBidi"/>
          <w:noProof/>
          <w:lang w:val="en-GB" w:eastAsia="ja-JP"/>
        </w:rPr>
        <w:tab/>
      </w:r>
      <w:r w:rsidRPr="005072D3">
        <w:rPr>
          <w:noProof/>
          <w:lang w:val="en-GB"/>
        </w:rPr>
        <w:t>Handling updates to the controlled vocabulary</w:t>
      </w:r>
      <w:r>
        <w:rPr>
          <w:noProof/>
        </w:rPr>
        <w:tab/>
      </w:r>
      <w:r>
        <w:rPr>
          <w:noProof/>
        </w:rPr>
        <w:fldChar w:fldCharType="begin"/>
      </w:r>
      <w:r>
        <w:rPr>
          <w:noProof/>
        </w:rPr>
        <w:instrText xml:space="preserve"> PAGEREF _Toc248307697 \h </w:instrText>
      </w:r>
      <w:r>
        <w:rPr>
          <w:noProof/>
        </w:rPr>
      </w:r>
      <w:r>
        <w:rPr>
          <w:noProof/>
        </w:rPr>
        <w:fldChar w:fldCharType="separate"/>
      </w:r>
      <w:r w:rsidR="00D723F5">
        <w:rPr>
          <w:noProof/>
        </w:rPr>
        <w:t>6</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5.2</w:t>
      </w:r>
      <w:r>
        <w:rPr>
          <w:rFonts w:asciiTheme="minorHAnsi" w:eastAsiaTheme="minorEastAsia" w:hAnsiTheme="minorHAnsi" w:cstheme="minorBidi"/>
          <w:noProof/>
          <w:lang w:val="en-GB" w:eastAsia="ja-JP"/>
        </w:rPr>
        <w:tab/>
      </w:r>
      <w:r w:rsidRPr="005072D3">
        <w:rPr>
          <w:noProof/>
          <w:lang w:val="en-GB"/>
        </w:rPr>
        <w:t>Use of identifiers for input spectra to a search</w:t>
      </w:r>
      <w:r>
        <w:rPr>
          <w:noProof/>
        </w:rPr>
        <w:tab/>
      </w:r>
      <w:r>
        <w:rPr>
          <w:noProof/>
        </w:rPr>
        <w:fldChar w:fldCharType="begin"/>
      </w:r>
      <w:r>
        <w:rPr>
          <w:noProof/>
        </w:rPr>
        <w:instrText xml:space="preserve"> PAGEREF _Toc248307698 \h </w:instrText>
      </w:r>
      <w:r>
        <w:rPr>
          <w:noProof/>
        </w:rPr>
      </w:r>
      <w:r>
        <w:rPr>
          <w:noProof/>
        </w:rPr>
        <w:fldChar w:fldCharType="separate"/>
      </w:r>
      <w:r w:rsidR="00D723F5">
        <w:rPr>
          <w:noProof/>
        </w:rPr>
        <w:t>6</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_Toc248307699 \h </w:instrText>
      </w:r>
      <w:r>
        <w:rPr>
          <w:noProof/>
        </w:rPr>
      </w:r>
      <w:r>
        <w:rPr>
          <w:noProof/>
        </w:rPr>
        <w:fldChar w:fldCharType="separate"/>
      </w:r>
      <w:r w:rsidR="00D723F5">
        <w:rPr>
          <w:noProof/>
        </w:rPr>
        <w:t>8</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rFonts w:cs="Helvetica"/>
          <w:noProof/>
          <w:lang w:eastAsia="de-DE"/>
        </w:rPr>
        <w:lastRenderedPageBreak/>
        <w:t>5.4</w:t>
      </w:r>
      <w:r>
        <w:rPr>
          <w:rFonts w:asciiTheme="minorHAnsi" w:eastAsiaTheme="minorEastAsia" w:hAnsiTheme="minorHAnsi" w:cstheme="minorBidi"/>
          <w:noProof/>
          <w:lang w:val="en-GB" w:eastAsia="ja-JP"/>
        </w:rPr>
        <w:tab/>
      </w:r>
      <w:r w:rsidRPr="005072D3">
        <w:rPr>
          <w:rFonts w:cs="Helvetica"/>
          <w:noProof/>
          <w:lang w:eastAsia="de-DE"/>
        </w:rPr>
        <w:t>mzTab types ‘Identification’ and ‘Quantification’</w:t>
      </w:r>
      <w:r>
        <w:rPr>
          <w:noProof/>
        </w:rPr>
        <w:tab/>
      </w:r>
      <w:r>
        <w:rPr>
          <w:noProof/>
        </w:rPr>
        <w:fldChar w:fldCharType="begin"/>
      </w:r>
      <w:r>
        <w:rPr>
          <w:noProof/>
        </w:rPr>
        <w:instrText xml:space="preserve"> PAGEREF _Toc248307700 \h </w:instrText>
      </w:r>
      <w:r>
        <w:rPr>
          <w:noProof/>
        </w:rPr>
      </w:r>
      <w:r>
        <w:rPr>
          <w:noProof/>
        </w:rPr>
        <w:fldChar w:fldCharType="separate"/>
      </w:r>
      <w:r w:rsidR="00D723F5">
        <w:rPr>
          <w:noProof/>
        </w:rPr>
        <w:t>9</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rFonts w:cs="Helvetica"/>
          <w:noProof/>
          <w:lang w:eastAsia="de-DE"/>
        </w:rPr>
        <w:t>5.5</w:t>
      </w:r>
      <w:r>
        <w:rPr>
          <w:rFonts w:asciiTheme="minorHAnsi" w:eastAsiaTheme="minorEastAsia" w:hAnsiTheme="minorHAnsi" w:cstheme="minorBidi"/>
          <w:noProof/>
          <w:lang w:val="en-GB" w:eastAsia="ja-JP"/>
        </w:rPr>
        <w:tab/>
      </w:r>
      <w:r w:rsidRPr="005072D3">
        <w:rPr>
          <w:rFonts w:cs="Helvetica"/>
          <w:noProof/>
          <w:lang w:eastAsia="de-DE"/>
        </w:rPr>
        <w:t>mzTab modes ‘Summary’ and ‘Complete’</w:t>
      </w:r>
      <w:r>
        <w:rPr>
          <w:noProof/>
        </w:rPr>
        <w:tab/>
      </w:r>
      <w:r>
        <w:rPr>
          <w:noProof/>
        </w:rPr>
        <w:fldChar w:fldCharType="begin"/>
      </w:r>
      <w:r>
        <w:rPr>
          <w:noProof/>
        </w:rPr>
        <w:instrText xml:space="preserve"> PAGEREF _Toc248307701 \h </w:instrText>
      </w:r>
      <w:r>
        <w:rPr>
          <w:noProof/>
        </w:rPr>
      </w:r>
      <w:r>
        <w:rPr>
          <w:noProof/>
        </w:rPr>
        <w:fldChar w:fldCharType="separate"/>
      </w:r>
      <w:r w:rsidR="00D723F5">
        <w:rPr>
          <w:noProof/>
        </w:rPr>
        <w:t>10</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_Toc248307702 \h </w:instrText>
      </w:r>
      <w:r>
        <w:rPr>
          <w:noProof/>
        </w:rPr>
      </w:r>
      <w:r>
        <w:rPr>
          <w:noProof/>
        </w:rPr>
        <w:fldChar w:fldCharType="separate"/>
      </w:r>
      <w:r w:rsidR="00D723F5">
        <w:rPr>
          <w:noProof/>
        </w:rPr>
        <w:t>13</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_Toc248307703 \h </w:instrText>
      </w:r>
      <w:r>
        <w:rPr>
          <w:noProof/>
        </w:rPr>
      </w:r>
      <w:r>
        <w:rPr>
          <w:noProof/>
        </w:rPr>
        <w:fldChar w:fldCharType="separate"/>
      </w:r>
      <w:r w:rsidR="00D723F5">
        <w:rPr>
          <w:noProof/>
        </w:rPr>
        <w:t>14</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5.8</w:t>
      </w:r>
      <w:r>
        <w:rPr>
          <w:rFonts w:asciiTheme="minorHAnsi" w:eastAsiaTheme="minorEastAsia" w:hAnsiTheme="minorHAnsi" w:cstheme="minorBidi"/>
          <w:noProof/>
          <w:lang w:val="en-GB" w:eastAsia="ja-JP"/>
        </w:rPr>
        <w:tab/>
      </w:r>
      <w:r w:rsidRPr="005072D3">
        <w:rPr>
          <w:noProof/>
          <w:lang w:val="en-GB"/>
        </w:rPr>
        <w:t>Reporting modifications and amino acid substitutions</w:t>
      </w:r>
      <w:r>
        <w:rPr>
          <w:noProof/>
        </w:rPr>
        <w:tab/>
      </w:r>
      <w:r>
        <w:rPr>
          <w:noProof/>
        </w:rPr>
        <w:fldChar w:fldCharType="begin"/>
      </w:r>
      <w:r>
        <w:rPr>
          <w:noProof/>
        </w:rPr>
        <w:instrText xml:space="preserve"> PAGEREF _Toc248307704 \h </w:instrText>
      </w:r>
      <w:r>
        <w:rPr>
          <w:noProof/>
        </w:rPr>
      </w:r>
      <w:r>
        <w:rPr>
          <w:noProof/>
        </w:rPr>
        <w:fldChar w:fldCharType="separate"/>
      </w:r>
      <w:r w:rsidR="00D723F5">
        <w:rPr>
          <w:noProof/>
        </w:rPr>
        <w:t>14</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_Toc248307705 \h </w:instrText>
      </w:r>
      <w:r>
        <w:rPr>
          <w:noProof/>
        </w:rPr>
      </w:r>
      <w:r>
        <w:rPr>
          <w:noProof/>
        </w:rPr>
        <w:fldChar w:fldCharType="separate"/>
      </w:r>
      <w:r w:rsidR="00D723F5">
        <w:rPr>
          <w:noProof/>
        </w:rPr>
        <w:t>16</w:t>
      </w:r>
      <w:r>
        <w:rPr>
          <w:noProof/>
        </w:rPr>
        <w:fldChar w:fldCharType="end"/>
      </w:r>
    </w:p>
    <w:p w:rsidR="001C18FE" w:rsidRDefault="001C18FE">
      <w:pPr>
        <w:pStyle w:val="Verzeichnis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_Toc248307706 \h </w:instrText>
      </w:r>
      <w:r>
        <w:rPr>
          <w:noProof/>
        </w:rPr>
      </w:r>
      <w:r>
        <w:rPr>
          <w:noProof/>
        </w:rPr>
        <w:fldChar w:fldCharType="separate"/>
      </w:r>
      <w:r w:rsidR="00D723F5">
        <w:rPr>
          <w:noProof/>
        </w:rPr>
        <w:t>16</w:t>
      </w:r>
      <w:r>
        <w:rPr>
          <w:noProof/>
        </w:rPr>
        <w:fldChar w:fldCharType="end"/>
      </w:r>
    </w:p>
    <w:p w:rsidR="001C18FE" w:rsidRDefault="001C18FE">
      <w:pPr>
        <w:pStyle w:val="Verzeichnis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_Toc248307707 \h </w:instrText>
      </w:r>
      <w:r>
        <w:rPr>
          <w:noProof/>
        </w:rPr>
      </w:r>
      <w:r>
        <w:rPr>
          <w:noProof/>
        </w:rPr>
        <w:fldChar w:fldCharType="separate"/>
      </w:r>
      <w:r w:rsidR="00D723F5">
        <w:rPr>
          <w:noProof/>
        </w:rPr>
        <w:t>17</w:t>
      </w:r>
      <w:r>
        <w:rPr>
          <w:noProof/>
        </w:rPr>
        <w:fldChar w:fldCharType="end"/>
      </w:r>
    </w:p>
    <w:p w:rsidR="001C18FE" w:rsidRDefault="001C18FE">
      <w:pPr>
        <w:pStyle w:val="Verzeichnis2"/>
        <w:tabs>
          <w:tab w:val="left" w:pos="905"/>
        </w:tabs>
        <w:rPr>
          <w:rFonts w:asciiTheme="minorHAnsi" w:eastAsiaTheme="minorEastAsia" w:hAnsiTheme="minorHAnsi" w:cstheme="minorBidi"/>
          <w:noProof/>
          <w:lang w:val="en-GB" w:eastAsia="ja-JP"/>
        </w:rPr>
      </w:pPr>
      <w:r w:rsidRPr="005072D3">
        <w:rPr>
          <w:noProof/>
          <w:lang w:val="en-GB"/>
        </w:rPr>
        <w:t>5.12</w:t>
      </w:r>
      <w:r>
        <w:rPr>
          <w:rFonts w:asciiTheme="minorHAnsi" w:eastAsiaTheme="minorEastAsia" w:hAnsiTheme="minorHAnsi" w:cstheme="minorBidi"/>
          <w:noProof/>
          <w:lang w:val="en-GB" w:eastAsia="ja-JP"/>
        </w:rPr>
        <w:tab/>
      </w:r>
      <w:r w:rsidRPr="005072D3">
        <w:rPr>
          <w:noProof/>
          <w:lang w:val="en-GB"/>
        </w:rPr>
        <w:t>Comments on Specific Use Cases</w:t>
      </w:r>
      <w:r>
        <w:rPr>
          <w:noProof/>
        </w:rPr>
        <w:tab/>
      </w:r>
      <w:r>
        <w:rPr>
          <w:noProof/>
        </w:rPr>
        <w:fldChar w:fldCharType="begin"/>
      </w:r>
      <w:r>
        <w:rPr>
          <w:noProof/>
        </w:rPr>
        <w:instrText xml:space="preserve"> PAGEREF _Toc248307708 \h </w:instrText>
      </w:r>
      <w:r>
        <w:rPr>
          <w:noProof/>
        </w:rPr>
      </w:r>
      <w:r>
        <w:rPr>
          <w:noProof/>
        </w:rPr>
        <w:fldChar w:fldCharType="separate"/>
      </w:r>
      <w:r w:rsidR="00D723F5">
        <w:rPr>
          <w:noProof/>
        </w:rPr>
        <w:t>18</w:t>
      </w:r>
      <w:r>
        <w:rPr>
          <w:noProof/>
        </w:rPr>
        <w:fldChar w:fldCharType="end"/>
      </w:r>
    </w:p>
    <w:p w:rsidR="001C18FE" w:rsidRDefault="001C18FE">
      <w:pPr>
        <w:pStyle w:val="Verzeichnis2"/>
        <w:tabs>
          <w:tab w:val="left" w:pos="905"/>
        </w:tabs>
        <w:rPr>
          <w:rFonts w:asciiTheme="minorHAnsi" w:eastAsiaTheme="minorEastAsia" w:hAnsiTheme="minorHAnsi" w:cstheme="minorBidi"/>
          <w:noProof/>
          <w:lang w:val="en-GB" w:eastAsia="ja-JP"/>
        </w:rPr>
      </w:pPr>
      <w:r w:rsidRPr="005072D3">
        <w:rPr>
          <w:noProof/>
          <w:lang w:val="en-GB"/>
        </w:rPr>
        <w:t>5.13</w:t>
      </w:r>
      <w:r>
        <w:rPr>
          <w:rFonts w:asciiTheme="minorHAnsi" w:eastAsiaTheme="minorEastAsia" w:hAnsiTheme="minorHAnsi" w:cstheme="minorBidi"/>
          <w:noProof/>
          <w:lang w:val="en-GB" w:eastAsia="ja-JP"/>
        </w:rPr>
        <w:tab/>
      </w:r>
      <w:r w:rsidRPr="005072D3">
        <w:rPr>
          <w:noProof/>
          <w:lang w:val="en-GB"/>
        </w:rPr>
        <w:t>Other supporting materials</w:t>
      </w:r>
      <w:r>
        <w:rPr>
          <w:noProof/>
        </w:rPr>
        <w:tab/>
      </w:r>
      <w:r>
        <w:rPr>
          <w:noProof/>
        </w:rPr>
        <w:fldChar w:fldCharType="begin"/>
      </w:r>
      <w:r>
        <w:rPr>
          <w:noProof/>
        </w:rPr>
        <w:instrText xml:space="preserve"> PAGEREF _Toc248307709 \h </w:instrText>
      </w:r>
      <w:r>
        <w:rPr>
          <w:noProof/>
        </w:rPr>
      </w:r>
      <w:r>
        <w:rPr>
          <w:noProof/>
        </w:rPr>
        <w:fldChar w:fldCharType="separate"/>
      </w:r>
      <w:r w:rsidR="00D723F5">
        <w:rPr>
          <w:noProof/>
        </w:rPr>
        <w:t>19</w:t>
      </w:r>
      <w:r>
        <w:rPr>
          <w:noProof/>
        </w:rPr>
        <w:fldChar w:fldCharType="end"/>
      </w:r>
    </w:p>
    <w:p w:rsidR="001C18FE" w:rsidRDefault="001C18FE">
      <w:pPr>
        <w:pStyle w:val="Verzeichnis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_Toc248307710 \h </w:instrText>
      </w:r>
      <w:r>
        <w:rPr>
          <w:noProof/>
        </w:rPr>
      </w:r>
      <w:r>
        <w:rPr>
          <w:noProof/>
        </w:rPr>
        <w:fldChar w:fldCharType="separate"/>
      </w:r>
      <w:r w:rsidR="00D723F5">
        <w:rPr>
          <w:noProof/>
        </w:rPr>
        <w:t>20</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6.1</w:t>
      </w:r>
      <w:r>
        <w:rPr>
          <w:rFonts w:asciiTheme="minorHAnsi" w:eastAsiaTheme="minorEastAsia" w:hAnsiTheme="minorHAnsi" w:cstheme="minorBidi"/>
          <w:noProof/>
          <w:lang w:val="en-GB" w:eastAsia="ja-JP"/>
        </w:rPr>
        <w:tab/>
      </w:r>
      <w:r w:rsidRPr="005072D3">
        <w:rPr>
          <w:noProof/>
          <w:lang w:val="en-GB"/>
        </w:rPr>
        <w:t>Sections</w:t>
      </w:r>
      <w:r>
        <w:rPr>
          <w:noProof/>
        </w:rPr>
        <w:tab/>
      </w:r>
      <w:r>
        <w:rPr>
          <w:noProof/>
        </w:rPr>
        <w:fldChar w:fldCharType="begin"/>
      </w:r>
      <w:r>
        <w:rPr>
          <w:noProof/>
        </w:rPr>
        <w:instrText xml:space="preserve"> PAGEREF _Toc248307711 \h </w:instrText>
      </w:r>
      <w:r>
        <w:rPr>
          <w:noProof/>
        </w:rPr>
      </w:r>
      <w:r>
        <w:rPr>
          <w:noProof/>
        </w:rPr>
        <w:fldChar w:fldCharType="separate"/>
      </w:r>
      <w:r w:rsidR="00D723F5">
        <w:rPr>
          <w:noProof/>
        </w:rPr>
        <w:t>21</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6.2</w:t>
      </w:r>
      <w:r>
        <w:rPr>
          <w:rFonts w:asciiTheme="minorHAnsi" w:eastAsiaTheme="minorEastAsia" w:hAnsiTheme="minorHAnsi" w:cstheme="minorBidi"/>
          <w:noProof/>
          <w:lang w:val="en-GB" w:eastAsia="ja-JP"/>
        </w:rPr>
        <w:tab/>
      </w:r>
      <w:r w:rsidRPr="005072D3">
        <w:rPr>
          <w:noProof/>
          <w:lang w:val="en-GB"/>
        </w:rPr>
        <w:t>Metadata Section</w:t>
      </w:r>
      <w:r>
        <w:rPr>
          <w:noProof/>
        </w:rPr>
        <w:tab/>
      </w:r>
      <w:r>
        <w:rPr>
          <w:noProof/>
        </w:rPr>
        <w:fldChar w:fldCharType="begin"/>
      </w:r>
      <w:r>
        <w:rPr>
          <w:noProof/>
        </w:rPr>
        <w:instrText xml:space="preserve"> PAGEREF _Toc248307712 \h </w:instrText>
      </w:r>
      <w:r>
        <w:rPr>
          <w:noProof/>
        </w:rPr>
      </w:r>
      <w:r>
        <w:rPr>
          <w:noProof/>
        </w:rPr>
        <w:fldChar w:fldCharType="separate"/>
      </w:r>
      <w:r w:rsidR="00D723F5">
        <w:rPr>
          <w:noProof/>
        </w:rPr>
        <w:t>22</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6.3</w:t>
      </w:r>
      <w:r>
        <w:rPr>
          <w:rFonts w:asciiTheme="minorHAnsi" w:eastAsiaTheme="minorEastAsia" w:hAnsiTheme="minorHAnsi" w:cstheme="minorBidi"/>
          <w:noProof/>
          <w:lang w:val="en-GB" w:eastAsia="ja-JP"/>
        </w:rPr>
        <w:tab/>
      </w:r>
      <w:r w:rsidRPr="005072D3">
        <w:rPr>
          <w:noProof/>
          <w:lang w:val="en-GB"/>
        </w:rPr>
        <w:t>Protein Section</w:t>
      </w:r>
      <w:r>
        <w:rPr>
          <w:noProof/>
        </w:rPr>
        <w:tab/>
      </w:r>
      <w:r>
        <w:rPr>
          <w:noProof/>
        </w:rPr>
        <w:fldChar w:fldCharType="begin"/>
      </w:r>
      <w:r>
        <w:rPr>
          <w:noProof/>
        </w:rPr>
        <w:instrText xml:space="preserve"> PAGEREF _Toc248307713 \h </w:instrText>
      </w:r>
      <w:r>
        <w:rPr>
          <w:noProof/>
        </w:rPr>
      </w:r>
      <w:r>
        <w:rPr>
          <w:noProof/>
        </w:rPr>
        <w:fldChar w:fldCharType="separate"/>
      </w:r>
      <w:ins w:id="6" w:author="Johannes Griss" w:date="2013-12-11T09:05:00Z">
        <w:r w:rsidR="00D723F5">
          <w:rPr>
            <w:noProof/>
          </w:rPr>
          <w:t>33</w:t>
        </w:r>
      </w:ins>
      <w:del w:id="7" w:author="Johannes Griss" w:date="2013-12-11T09:05:00Z">
        <w:r w:rsidDel="00D723F5">
          <w:rPr>
            <w:noProof/>
          </w:rPr>
          <w:delText>34</w:delText>
        </w:r>
      </w:del>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6.4</w:t>
      </w:r>
      <w:r>
        <w:rPr>
          <w:rFonts w:asciiTheme="minorHAnsi" w:eastAsiaTheme="minorEastAsia" w:hAnsiTheme="minorHAnsi" w:cstheme="minorBidi"/>
          <w:noProof/>
          <w:lang w:val="en-GB" w:eastAsia="ja-JP"/>
        </w:rPr>
        <w:tab/>
      </w:r>
      <w:r w:rsidRPr="005072D3">
        <w:rPr>
          <w:noProof/>
          <w:lang w:val="en-GB"/>
        </w:rPr>
        <w:t>Peptide Section</w:t>
      </w:r>
      <w:r>
        <w:rPr>
          <w:noProof/>
        </w:rPr>
        <w:tab/>
      </w:r>
      <w:r>
        <w:rPr>
          <w:noProof/>
        </w:rPr>
        <w:fldChar w:fldCharType="begin"/>
      </w:r>
      <w:r>
        <w:rPr>
          <w:noProof/>
        </w:rPr>
        <w:instrText xml:space="preserve"> PAGEREF _Toc248307714 \h </w:instrText>
      </w:r>
      <w:r>
        <w:rPr>
          <w:noProof/>
        </w:rPr>
      </w:r>
      <w:r>
        <w:rPr>
          <w:noProof/>
        </w:rPr>
        <w:fldChar w:fldCharType="separate"/>
      </w:r>
      <w:r w:rsidR="00D723F5">
        <w:rPr>
          <w:noProof/>
        </w:rPr>
        <w:t>40</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6.5</w:t>
      </w:r>
      <w:r>
        <w:rPr>
          <w:rFonts w:asciiTheme="minorHAnsi" w:eastAsiaTheme="minorEastAsia" w:hAnsiTheme="minorHAnsi" w:cstheme="minorBidi"/>
          <w:noProof/>
          <w:lang w:val="en-GB" w:eastAsia="ja-JP"/>
        </w:rPr>
        <w:tab/>
      </w:r>
      <w:r w:rsidRPr="005072D3">
        <w:rPr>
          <w:noProof/>
          <w:lang w:val="en-GB"/>
        </w:rPr>
        <w:t>PSM Section</w:t>
      </w:r>
      <w:r>
        <w:rPr>
          <w:noProof/>
        </w:rPr>
        <w:tab/>
      </w:r>
      <w:r>
        <w:rPr>
          <w:noProof/>
        </w:rPr>
        <w:fldChar w:fldCharType="begin"/>
      </w:r>
      <w:r>
        <w:rPr>
          <w:noProof/>
        </w:rPr>
        <w:instrText xml:space="preserve"> PAGEREF _Toc248307715 \h </w:instrText>
      </w:r>
      <w:r>
        <w:rPr>
          <w:noProof/>
        </w:rPr>
      </w:r>
      <w:r>
        <w:rPr>
          <w:noProof/>
        </w:rPr>
        <w:fldChar w:fldCharType="separate"/>
      </w:r>
      <w:r w:rsidR="00D723F5">
        <w:rPr>
          <w:noProof/>
        </w:rPr>
        <w:t>45</w:t>
      </w:r>
      <w:r>
        <w:rPr>
          <w:noProof/>
        </w:rPr>
        <w:fldChar w:fldCharType="end"/>
      </w:r>
    </w:p>
    <w:p w:rsidR="001C18FE" w:rsidRDefault="001C18FE">
      <w:pPr>
        <w:pStyle w:val="Verzeichnis2"/>
        <w:tabs>
          <w:tab w:val="left" w:pos="772"/>
        </w:tabs>
        <w:rPr>
          <w:rFonts w:asciiTheme="minorHAnsi" w:eastAsiaTheme="minorEastAsia" w:hAnsiTheme="minorHAnsi" w:cstheme="minorBidi"/>
          <w:noProof/>
          <w:lang w:val="en-GB" w:eastAsia="ja-JP"/>
        </w:rPr>
      </w:pPr>
      <w:r w:rsidRPr="005072D3">
        <w:rPr>
          <w:noProof/>
          <w:lang w:val="en-GB"/>
        </w:rPr>
        <w:t>6.6</w:t>
      </w:r>
      <w:r>
        <w:rPr>
          <w:rFonts w:asciiTheme="minorHAnsi" w:eastAsiaTheme="minorEastAsia" w:hAnsiTheme="minorHAnsi" w:cstheme="minorBidi"/>
          <w:noProof/>
          <w:lang w:val="en-GB" w:eastAsia="ja-JP"/>
        </w:rPr>
        <w:tab/>
      </w:r>
      <w:r w:rsidRPr="005072D3">
        <w:rPr>
          <w:noProof/>
          <w:lang w:val="en-GB"/>
        </w:rPr>
        <w:t>Small Molecule Section</w:t>
      </w:r>
      <w:r>
        <w:rPr>
          <w:noProof/>
        </w:rPr>
        <w:tab/>
      </w:r>
      <w:r>
        <w:rPr>
          <w:noProof/>
        </w:rPr>
        <w:fldChar w:fldCharType="begin"/>
      </w:r>
      <w:r>
        <w:rPr>
          <w:noProof/>
        </w:rPr>
        <w:instrText xml:space="preserve"> PAGEREF _Toc248307716 \h </w:instrText>
      </w:r>
      <w:r>
        <w:rPr>
          <w:noProof/>
        </w:rPr>
      </w:r>
      <w:r>
        <w:rPr>
          <w:noProof/>
        </w:rPr>
        <w:fldChar w:fldCharType="separate"/>
      </w:r>
      <w:r w:rsidR="00D723F5">
        <w:rPr>
          <w:noProof/>
        </w:rPr>
        <w:t>50</w:t>
      </w:r>
      <w:r>
        <w:rPr>
          <w:noProof/>
        </w:rPr>
        <w:fldChar w:fldCharType="end"/>
      </w:r>
    </w:p>
    <w:p w:rsidR="001C18FE" w:rsidRDefault="001C18FE">
      <w:pPr>
        <w:pStyle w:val="Verzeichnis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_Toc248307717 \h </w:instrText>
      </w:r>
      <w:r>
        <w:rPr>
          <w:noProof/>
        </w:rPr>
      </w:r>
      <w:r>
        <w:rPr>
          <w:noProof/>
        </w:rPr>
        <w:fldChar w:fldCharType="separate"/>
      </w:r>
      <w:r w:rsidR="00D723F5">
        <w:rPr>
          <w:noProof/>
        </w:rPr>
        <w:t>55</w:t>
      </w:r>
      <w:r>
        <w:rPr>
          <w:noProof/>
        </w:rPr>
        <w:fldChar w:fldCharType="end"/>
      </w:r>
    </w:p>
    <w:p w:rsidR="001C18FE" w:rsidRDefault="001C18FE">
      <w:pPr>
        <w:pStyle w:val="Verzeichnis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_Toc248307718 \h </w:instrText>
      </w:r>
      <w:r>
        <w:rPr>
          <w:noProof/>
        </w:rPr>
      </w:r>
      <w:r>
        <w:rPr>
          <w:noProof/>
        </w:rPr>
        <w:fldChar w:fldCharType="separate"/>
      </w:r>
      <w:r w:rsidR="00D723F5">
        <w:rPr>
          <w:noProof/>
        </w:rPr>
        <w:t>55</w:t>
      </w:r>
      <w:r>
        <w:rPr>
          <w:noProof/>
        </w:rPr>
        <w:fldChar w:fldCharType="end"/>
      </w:r>
    </w:p>
    <w:p w:rsidR="001C18FE" w:rsidRDefault="001C18FE">
      <w:pPr>
        <w:pStyle w:val="Verzeichnis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_Toc248307719 \h </w:instrText>
      </w:r>
      <w:r>
        <w:rPr>
          <w:noProof/>
        </w:rPr>
      </w:r>
      <w:r>
        <w:rPr>
          <w:noProof/>
        </w:rPr>
        <w:fldChar w:fldCharType="separate"/>
      </w:r>
      <w:r w:rsidR="00D723F5">
        <w:rPr>
          <w:noProof/>
        </w:rPr>
        <w:t>55</w:t>
      </w:r>
      <w:r>
        <w:rPr>
          <w:noProof/>
        </w:rPr>
        <w:fldChar w:fldCharType="end"/>
      </w:r>
    </w:p>
    <w:p w:rsidR="001C18FE" w:rsidRDefault="001C18FE">
      <w:pPr>
        <w:pStyle w:val="Verzeichnis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_Toc248307720 \h </w:instrText>
      </w:r>
      <w:r>
        <w:rPr>
          <w:noProof/>
        </w:rPr>
      </w:r>
      <w:r>
        <w:rPr>
          <w:noProof/>
        </w:rPr>
        <w:fldChar w:fldCharType="separate"/>
      </w:r>
      <w:ins w:id="8" w:author="Johannes Griss" w:date="2013-12-11T09:05:00Z">
        <w:r w:rsidR="00D723F5">
          <w:rPr>
            <w:noProof/>
          </w:rPr>
          <w:t>55</w:t>
        </w:r>
      </w:ins>
      <w:del w:id="9" w:author="Johannes Griss" w:date="2013-12-11T09:05:00Z">
        <w:r w:rsidDel="00D723F5">
          <w:rPr>
            <w:noProof/>
          </w:rPr>
          <w:delText>56</w:delText>
        </w:r>
      </w:del>
      <w:r>
        <w:rPr>
          <w:noProof/>
        </w:rPr>
        <w:fldChar w:fldCharType="end"/>
      </w:r>
    </w:p>
    <w:p w:rsidR="001C18FE" w:rsidRDefault="001C18FE">
      <w:pPr>
        <w:pStyle w:val="Verzeichnis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_Toc248307721 \h </w:instrText>
      </w:r>
      <w:r>
        <w:rPr>
          <w:noProof/>
        </w:rPr>
      </w:r>
      <w:r>
        <w:rPr>
          <w:noProof/>
        </w:rPr>
        <w:fldChar w:fldCharType="separate"/>
      </w:r>
      <w:r w:rsidR="00D723F5">
        <w:rPr>
          <w:noProof/>
        </w:rPr>
        <w:t>56</w:t>
      </w:r>
      <w:r>
        <w:rPr>
          <w:noProof/>
        </w:rPr>
        <w:fldChar w:fldCharType="end"/>
      </w:r>
    </w:p>
    <w:p w:rsidR="001C18FE" w:rsidRDefault="001C18FE">
      <w:pPr>
        <w:pStyle w:val="Verzeichnis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_Toc248307722 \h </w:instrText>
      </w:r>
      <w:r>
        <w:rPr>
          <w:noProof/>
        </w:rPr>
      </w:r>
      <w:r>
        <w:rPr>
          <w:noProof/>
        </w:rPr>
        <w:fldChar w:fldCharType="separate"/>
      </w:r>
      <w:ins w:id="10" w:author="Johannes Griss" w:date="2013-12-11T09:05:00Z">
        <w:r w:rsidR="00D723F5">
          <w:rPr>
            <w:noProof/>
          </w:rPr>
          <w:t>56</w:t>
        </w:r>
      </w:ins>
      <w:del w:id="11" w:author="Johannes Griss" w:date="2013-12-11T09:05:00Z">
        <w:r w:rsidDel="00D723F5">
          <w:rPr>
            <w:noProof/>
          </w:rPr>
          <w:delText>57</w:delText>
        </w:r>
      </w:del>
      <w:r>
        <w:rPr>
          <w:noProof/>
        </w:rPr>
        <w:fldChar w:fldCharType="end"/>
      </w:r>
    </w:p>
    <w:p w:rsidR="001C18FE" w:rsidRDefault="001C18FE">
      <w:pPr>
        <w:pStyle w:val="Verzeichnis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_Toc248307723 \h </w:instrText>
      </w:r>
      <w:r>
        <w:rPr>
          <w:noProof/>
        </w:rPr>
      </w:r>
      <w:r>
        <w:rPr>
          <w:noProof/>
        </w:rPr>
        <w:fldChar w:fldCharType="separate"/>
      </w:r>
      <w:r w:rsidR="00D723F5">
        <w:rPr>
          <w:noProof/>
        </w:rPr>
        <w:t>57</w:t>
      </w:r>
      <w:r>
        <w:rPr>
          <w:noProof/>
        </w:rPr>
        <w:fldChar w:fldCharType="end"/>
      </w:r>
    </w:p>
    <w:p w:rsidR="001C18FE" w:rsidRDefault="001C18FE">
      <w:pPr>
        <w:pStyle w:val="Verzeichnis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_Toc248307724 \h </w:instrText>
      </w:r>
      <w:r>
        <w:rPr>
          <w:noProof/>
        </w:rPr>
      </w:r>
      <w:r>
        <w:rPr>
          <w:noProof/>
        </w:rPr>
        <w:fldChar w:fldCharType="separate"/>
      </w:r>
      <w:r w:rsidR="00D723F5">
        <w:rPr>
          <w:noProof/>
        </w:rPr>
        <w:t>57</w:t>
      </w:r>
      <w:r>
        <w:rPr>
          <w:noProof/>
        </w:rPr>
        <w:fldChar w:fldCharType="end"/>
      </w:r>
    </w:p>
    <w:p w:rsidR="007A1183" w:rsidRPr="00E86995" w:rsidRDefault="00D526DA" w:rsidP="007A1183">
      <w:pPr>
        <w:rPr>
          <w:highlight w:val="yellow"/>
          <w:lang w:val="en-GB"/>
        </w:rPr>
      </w:pPr>
      <w:r w:rsidRPr="00E86995">
        <w:rPr>
          <w:highlight w:val="yellow"/>
          <w:lang w:val="en-GB"/>
        </w:rPr>
        <w:fldChar w:fldCharType="end"/>
      </w:r>
    </w:p>
    <w:p w:rsidR="007A1183" w:rsidRPr="00DB3ECF" w:rsidRDefault="007A1183" w:rsidP="007A1183">
      <w:pPr>
        <w:pStyle w:val="berschrift1"/>
      </w:pPr>
      <w:bookmarkStart w:id="12" w:name="_Ref116882289"/>
      <w:bookmarkStart w:id="13" w:name="_Toc118017562"/>
      <w:bookmarkStart w:id="14" w:name="_Toc156877856"/>
      <w:bookmarkStart w:id="15" w:name="_Toc248307689"/>
      <w:r w:rsidRPr="00DB3ECF">
        <w:t>Introduction</w:t>
      </w:r>
      <w:bookmarkEnd w:id="12"/>
      <w:bookmarkEnd w:id="13"/>
      <w:bookmarkEnd w:id="14"/>
      <w:bookmarkEnd w:id="15"/>
    </w:p>
    <w:p w:rsidR="007A1183" w:rsidRPr="00DB3ECF" w:rsidRDefault="007A1183" w:rsidP="00EF7033">
      <w:pPr>
        <w:pStyle w:val="berschrift2"/>
        <w:tabs>
          <w:tab w:val="num" w:pos="360"/>
        </w:tabs>
        <w:jc w:val="both"/>
        <w:rPr>
          <w:lang w:val="en-GB"/>
        </w:rPr>
      </w:pPr>
      <w:bookmarkStart w:id="16" w:name="_Toc248307690"/>
      <w:r w:rsidRPr="00DB3ECF">
        <w:rPr>
          <w:lang w:val="en-GB"/>
        </w:rPr>
        <w:t>Background</w:t>
      </w:r>
      <w:bookmarkEnd w:id="16"/>
    </w:p>
    <w:p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w:t>
      </w:r>
      <w:proofErr w:type="gramStart"/>
      <w:r>
        <w:rPr>
          <w:lang w:val="en-GB"/>
        </w:rPr>
        <w:t>)peptide</w:t>
      </w:r>
      <w:proofErr w:type="gramEnd"/>
      <w:r>
        <w:rPr>
          <w:lang w:val="en-GB"/>
        </w:rPr>
        <w:t xml:space="preserve"> identifications and potentially inferred protein identifications, and mzQuantML to store quantitative data associated with these results. All three of these formats are XML-based and require sophisticated software to access the stored data. </w:t>
      </w:r>
    </w:p>
    <w:p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rsidR="007A1183" w:rsidRDefault="007A1183" w:rsidP="007A1183">
      <w:pPr>
        <w:jc w:val="both"/>
        <w:rPr>
          <w:lang w:val="en-GB"/>
        </w:rPr>
      </w:pPr>
      <w:proofErr w:type="gramStart"/>
      <w:r>
        <w:rPr>
          <w:lang w:val="en-GB"/>
        </w:rPr>
        <w:t>mzTab</w:t>
      </w:r>
      <w:proofErr w:type="gramEnd"/>
      <w:r>
        <w:rPr>
          <w:lang w:val="en-GB"/>
        </w:rPr>
        <w:t xml:space="preserve"> is intended as a lightweight supplement to the already existing standard file formats, providing a summary, similar to the supplementary table of results of a scientific publication. </w:t>
      </w:r>
      <w:proofErr w:type="gramStart"/>
      <w:r>
        <w:rPr>
          <w:lang w:val="en-GB"/>
        </w:rPr>
        <w:lastRenderedPageBreak/>
        <w:t>mzTab</w:t>
      </w:r>
      <w:proofErr w:type="gramEnd"/>
      <w:r>
        <w:rPr>
          <w:lang w:val="en-GB"/>
        </w:rPr>
        <w:t xml:space="preserve"> files can contain protein, peptide, and small molecule identifications together with basic quantitative information. </w:t>
      </w:r>
      <w:proofErr w:type="gramStart"/>
      <w:r>
        <w:rPr>
          <w:lang w:val="en-GB"/>
        </w:rPr>
        <w:t>mzTab</w:t>
      </w:r>
      <w:proofErr w:type="gramEnd"/>
      <w:r>
        <w:rPr>
          <w:lang w:val="en-GB"/>
        </w:rPr>
        <w:t xml:space="preserve"> is not intended to store an experiment’s complete data / evidence but only its final reported results. This format is also intended to provide local LIMS systems as well as MS proteomics repositories a simple way to share and combine basic information.</w:t>
      </w:r>
    </w:p>
    <w:p w:rsidR="007A1183" w:rsidRDefault="007A1183" w:rsidP="007A1183">
      <w:pPr>
        <w:jc w:val="both"/>
        <w:rPr>
          <w:lang w:val="en-GB"/>
        </w:rPr>
      </w:pPr>
    </w:p>
    <w:p w:rsidR="007A1183" w:rsidRDefault="007A1183" w:rsidP="007A1183">
      <w:pPr>
        <w:jc w:val="both"/>
        <w:rPr>
          <w:lang w:val="en-GB"/>
        </w:rPr>
      </w:pPr>
      <w:proofErr w:type="gramStart"/>
      <w:r>
        <w:rPr>
          <w:lang w:val="en-GB"/>
        </w:rPr>
        <w:t>mzTab</w:t>
      </w:r>
      <w:proofErr w:type="gramEnd"/>
      <w:r>
        <w:rPr>
          <w:lang w:val="en-GB"/>
        </w:rPr>
        <w:t xml:space="preserve">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D723F5">
        <w:t>2</w:t>
      </w:r>
      <w:r w:rsidR="008B4CD3">
        <w:fldChar w:fldCharType="end"/>
      </w:r>
      <w:r>
        <w:rPr>
          <w:lang w:val="en-GB"/>
        </w:rPr>
        <w:t>):</w:t>
      </w:r>
    </w:p>
    <w:p w:rsidR="007A1183" w:rsidRDefault="007A1183" w:rsidP="007A1183">
      <w:pPr>
        <w:jc w:val="both"/>
        <w:rPr>
          <w:lang w:val="en-GB"/>
        </w:rPr>
      </w:pPr>
    </w:p>
    <w:p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rsidR="007A1183" w:rsidRDefault="007A1183" w:rsidP="007A1183">
      <w:pPr>
        <w:jc w:val="both"/>
        <w:rPr>
          <w:lang w:val="en-GB"/>
        </w:rPr>
      </w:pPr>
    </w:p>
    <w:p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rsidR="007A1183" w:rsidRPr="00E85AED" w:rsidRDefault="007A1183" w:rsidP="00EF7033">
      <w:pPr>
        <w:pStyle w:val="berschrift2"/>
        <w:tabs>
          <w:tab w:val="num" w:pos="450"/>
        </w:tabs>
        <w:rPr>
          <w:lang w:val="en-GB"/>
        </w:rPr>
      </w:pPr>
      <w:bookmarkStart w:id="17" w:name="_Toc248307691"/>
      <w:r w:rsidRPr="00E85AED">
        <w:rPr>
          <w:lang w:val="en-GB"/>
        </w:rPr>
        <w:t>Document Structure</w:t>
      </w:r>
      <w:bookmarkEnd w:id="17"/>
    </w:p>
    <w:p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D723F5">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D723F5">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D723F5">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D723F5">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D723F5">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D723F5">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rsidR="007A1183" w:rsidRDefault="007A1183" w:rsidP="007A1183">
      <w:pPr>
        <w:pStyle w:val="berschrift1"/>
      </w:pPr>
      <w:bookmarkStart w:id="18" w:name="_Toc170636040"/>
      <w:bookmarkStart w:id="19" w:name="_Ref211659702"/>
      <w:bookmarkStart w:id="20" w:name="_Ref216758743"/>
      <w:bookmarkStart w:id="21" w:name="_Toc248307692"/>
      <w:r>
        <w:t xml:space="preserve">Use Cases for </w:t>
      </w:r>
      <w:bookmarkEnd w:id="18"/>
      <w:bookmarkEnd w:id="19"/>
      <w:bookmarkEnd w:id="20"/>
      <w:r>
        <w:t>mzTab</w:t>
      </w:r>
      <w:bookmarkEnd w:id="21"/>
    </w:p>
    <w:p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rsidR="007A1183" w:rsidRPr="000A1F2D" w:rsidRDefault="007A1183" w:rsidP="007A1183">
      <w:pPr>
        <w:jc w:val="both"/>
        <w:rPr>
          <w:lang w:val="en-GB"/>
        </w:rPr>
      </w:pPr>
    </w:p>
    <w:p w:rsidR="007A1183" w:rsidRDefault="007A1183" w:rsidP="007A1183">
      <w:pPr>
        <w:numPr>
          <w:ilvl w:val="0"/>
          <w:numId w:val="27"/>
        </w:numPr>
        <w:tabs>
          <w:tab w:val="clear" w:pos="720"/>
          <w:tab w:val="num" w:pos="360"/>
        </w:tabs>
        <w:ind w:left="360"/>
        <w:jc w:val="both"/>
        <w:rPr>
          <w:lang w:val="en-GB"/>
        </w:rPr>
      </w:pPr>
      <w:proofErr w:type="gramStart"/>
      <w:r>
        <w:rPr>
          <w:lang w:val="en-GB"/>
        </w:rPr>
        <w:lastRenderedPageBreak/>
        <w:t>mzTab</w:t>
      </w:r>
      <w:proofErr w:type="gramEnd"/>
      <w:r>
        <w:rPr>
          <w:lang w:val="en-GB"/>
        </w:rPr>
        <w:t xml:space="preserve"> files should be simple enough to make proteomics/metabolomics results accessible to people outside the respective fields. This should facilitate the sharing of data beyond the borders of the fields and make it accessible to non-experts. </w:t>
      </w:r>
    </w:p>
    <w:p w:rsidR="007A1183" w:rsidRDefault="007A1183" w:rsidP="007A1183">
      <w:pPr>
        <w:numPr>
          <w:ilvl w:val="0"/>
          <w:numId w:val="27"/>
        </w:numPr>
        <w:tabs>
          <w:tab w:val="clear" w:pos="720"/>
          <w:tab w:val="num" w:pos="360"/>
        </w:tabs>
        <w:ind w:left="360"/>
        <w:jc w:val="both"/>
        <w:rPr>
          <w:lang w:val="en-GB"/>
        </w:rPr>
      </w:pPr>
      <w:proofErr w:type="gramStart"/>
      <w:r>
        <w:rPr>
          <w:lang w:val="en-GB"/>
        </w:rPr>
        <w:t>mzTab</w:t>
      </w:r>
      <w:proofErr w:type="gramEnd"/>
      <w:r>
        <w:rPr>
          <w:lang w:val="en-GB"/>
        </w:rPr>
        <w:t xml:space="preserve">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rsidR="007F12DA" w:rsidRDefault="0010013F" w:rsidP="007A1183">
      <w:pPr>
        <w:numPr>
          <w:ilvl w:val="0"/>
          <w:numId w:val="27"/>
        </w:numPr>
        <w:tabs>
          <w:tab w:val="clear" w:pos="720"/>
          <w:tab w:val="num" w:pos="360"/>
        </w:tabs>
        <w:ind w:left="360"/>
        <w:jc w:val="both"/>
        <w:rPr>
          <w:lang w:val="en-GB"/>
        </w:rPr>
      </w:pPr>
      <w:proofErr w:type="gramStart"/>
      <w:r>
        <w:rPr>
          <w:lang w:val="en-GB"/>
        </w:rPr>
        <w:t>mzTab</w:t>
      </w:r>
      <w:proofErr w:type="gramEnd"/>
      <w:r>
        <w:rPr>
          <w:lang w:val="en-GB"/>
        </w:rPr>
        <w:t xml:space="preserve">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rsidR="007A1183" w:rsidRDefault="007A1183" w:rsidP="007A1183">
      <w:pPr>
        <w:numPr>
          <w:ilvl w:val="0"/>
          <w:numId w:val="27"/>
        </w:numPr>
        <w:tabs>
          <w:tab w:val="clear" w:pos="720"/>
          <w:tab w:val="num" w:pos="360"/>
        </w:tabs>
        <w:ind w:left="360"/>
        <w:jc w:val="both"/>
        <w:rPr>
          <w:lang w:val="en-GB"/>
        </w:rPr>
      </w:pPr>
      <w:proofErr w:type="gramStart"/>
      <w:r>
        <w:rPr>
          <w:lang w:val="en-GB"/>
        </w:rPr>
        <w:t>mzTab</w:t>
      </w:r>
      <w:proofErr w:type="gramEnd"/>
      <w:r>
        <w:rPr>
          <w:lang w:val="en-GB"/>
        </w:rPr>
        <w:t xml:space="preserve">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w:t>
      </w:r>
      <w:proofErr w:type="gramStart"/>
      <w:r>
        <w:rPr>
          <w:lang w:val="en-GB"/>
        </w:rPr>
        <w:t>mzTab</w:t>
      </w:r>
      <w:proofErr w:type="gramEnd"/>
      <w:r>
        <w:rPr>
          <w:lang w:val="en-GB"/>
        </w:rPr>
        <w:t xml:space="preserve">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rsidR="007A1183" w:rsidRPr="00772686" w:rsidRDefault="007A1183" w:rsidP="007A1183">
      <w:pPr>
        <w:pStyle w:val="berschrift1"/>
      </w:pPr>
      <w:bookmarkStart w:id="22" w:name="_Ref344972414"/>
      <w:bookmarkStart w:id="23" w:name="_Toc248307693"/>
      <w:r w:rsidRPr="00772686">
        <w:t>Notational Conventions</w:t>
      </w:r>
      <w:bookmarkEnd w:id="22"/>
      <w:bookmarkEnd w:id="23"/>
    </w:p>
    <w:p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rsidR="007A1183" w:rsidRDefault="007A1183" w:rsidP="007A1183">
      <w:pPr>
        <w:pStyle w:val="berschrift1"/>
      </w:pPr>
      <w:bookmarkStart w:id="24" w:name="_Toc170636042"/>
      <w:bookmarkStart w:id="25" w:name="_Ref216758768"/>
      <w:bookmarkStart w:id="26" w:name="_Toc248307694"/>
      <w:r>
        <w:lastRenderedPageBreak/>
        <w:t>Relationship to Other Specifications</w:t>
      </w:r>
      <w:bookmarkEnd w:id="24"/>
      <w:bookmarkEnd w:id="25"/>
      <w:bookmarkEnd w:id="26"/>
    </w:p>
    <w:p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rsidR="007A1183" w:rsidRDefault="007A1183" w:rsidP="007A1183">
      <w:pPr>
        <w:jc w:val="both"/>
        <w:rPr>
          <w:lang w:val="en-GB"/>
        </w:rPr>
      </w:pPr>
    </w:p>
    <w:p w:rsidR="007A1183" w:rsidRDefault="007A1183" w:rsidP="007A1183">
      <w:pPr>
        <w:numPr>
          <w:ilvl w:val="0"/>
          <w:numId w:val="13"/>
        </w:numPr>
        <w:jc w:val="both"/>
        <w:rPr>
          <w:lang w:val="en-GB"/>
        </w:rPr>
      </w:pPr>
      <w:proofErr w:type="gramStart"/>
      <w:r>
        <w:rPr>
          <w:i/>
          <w:lang w:val="en-GB"/>
        </w:rPr>
        <w:t>mzML</w:t>
      </w:r>
      <w:proofErr w:type="gramEnd"/>
      <w:r>
        <w:rPr>
          <w:i/>
          <w:lang w:val="en-GB"/>
        </w:rPr>
        <w:t xml:space="preserve"> </w:t>
      </w:r>
      <w:r>
        <w:rPr>
          <w:lang w:val="en-GB"/>
        </w:rPr>
        <w:t>(</w:t>
      </w:r>
      <w:hyperlink r:id="rId9" w:history="1">
        <w:r w:rsidRPr="009D2946">
          <w:rPr>
            <w:rStyle w:val="Hyperlink"/>
            <w:lang w:val="en-GB"/>
          </w:rPr>
          <w:t>http://www.psidev.info/mzml</w:t>
        </w:r>
      </w:hyperlink>
      <w:r>
        <w:rPr>
          <w:lang w:val="en-GB"/>
        </w:rPr>
        <w:t xml:space="preserve">). </w:t>
      </w:r>
      <w:proofErr w:type="gramStart"/>
      <w:r>
        <w:rPr>
          <w:lang w:val="en-GB"/>
        </w:rPr>
        <w:t>mzML</w:t>
      </w:r>
      <w:proofErr w:type="gramEnd"/>
      <w:r>
        <w:rPr>
          <w:lang w:val="en-GB"/>
        </w:rPr>
        <w:t xml:space="preserve">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xml:space="preserve">. </w:t>
      </w:r>
      <w:proofErr w:type="gramStart"/>
      <w:r>
        <w:rPr>
          <w:lang w:val="en-GB"/>
        </w:rPr>
        <w:t>mzTab</w:t>
      </w:r>
      <w:proofErr w:type="gramEnd"/>
      <w:r>
        <w:rPr>
          <w:lang w:val="en-GB"/>
        </w:rPr>
        <w:t xml:space="preserve"> files MAY be used in conjunction with mzML, although it will be possible to use mzTab with other formats of mass spectra. This document does not assume familiarity with mzML.</w:t>
      </w:r>
    </w:p>
    <w:p w:rsidR="007A1183" w:rsidRPr="00B03C87" w:rsidRDefault="007A1183" w:rsidP="007A1183">
      <w:pPr>
        <w:numPr>
          <w:ilvl w:val="0"/>
          <w:numId w:val="13"/>
        </w:numPr>
        <w:jc w:val="both"/>
        <w:rPr>
          <w:lang w:val="en-GB"/>
        </w:rPr>
      </w:pPr>
      <w:proofErr w:type="gramStart"/>
      <w:r>
        <w:rPr>
          <w:i/>
          <w:lang w:val="en-GB"/>
        </w:rPr>
        <w:t>mzIdentML</w:t>
      </w:r>
      <w:proofErr w:type="gramEnd"/>
      <w:r>
        <w:rPr>
          <w:lang w:val="en-GB"/>
        </w:rPr>
        <w:t xml:space="preserve"> (</w:t>
      </w:r>
      <w:hyperlink r:id="rId10" w:history="1">
        <w:r w:rsidRPr="009D2946">
          <w:rPr>
            <w:rStyle w:val="Hyperlink"/>
            <w:lang w:val="en-GB"/>
          </w:rPr>
          <w:t>http://www.psidev.info/mzidentml</w:t>
        </w:r>
      </w:hyperlink>
      <w:r>
        <w:rPr>
          <w:lang w:val="en-GB"/>
        </w:rPr>
        <w:t xml:space="preserve">). </w:t>
      </w:r>
      <w:proofErr w:type="gramStart"/>
      <w:r>
        <w:rPr>
          <w:lang w:val="en-GB"/>
        </w:rPr>
        <w:t>mzIdentML</w:t>
      </w:r>
      <w:proofErr w:type="gramEnd"/>
      <w:r>
        <w:rPr>
          <w:lang w:val="en-GB"/>
        </w:rPr>
        <w:t xml:space="preserve">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xml:space="preserve">. </w:t>
      </w:r>
      <w:proofErr w:type="gramStart"/>
      <w:r>
        <w:t>mzTab</w:t>
      </w:r>
      <w:proofErr w:type="gramEnd"/>
      <w:r>
        <w:t xml:space="preserve"> files MAY reference mzIdentML files that then contain the detailed evidence of the reported identifications.</w:t>
      </w:r>
    </w:p>
    <w:p w:rsidR="007A1183" w:rsidRDefault="007A1183" w:rsidP="007A1183">
      <w:pPr>
        <w:numPr>
          <w:ilvl w:val="0"/>
          <w:numId w:val="13"/>
        </w:numPr>
        <w:jc w:val="both"/>
        <w:rPr>
          <w:lang w:val="en-GB"/>
        </w:rPr>
      </w:pPr>
      <w:proofErr w:type="gramStart"/>
      <w:r>
        <w:rPr>
          <w:i/>
          <w:lang w:val="en-GB"/>
        </w:rPr>
        <w:t>mzQuantML</w:t>
      </w:r>
      <w:proofErr w:type="gramEnd"/>
      <w:r>
        <w:rPr>
          <w:i/>
          <w:lang w:val="en-GB"/>
        </w:rPr>
        <w:t xml:space="preserve"> </w:t>
      </w:r>
      <w:r>
        <w:rPr>
          <w:lang w:val="en-GB"/>
        </w:rPr>
        <w:t>(</w:t>
      </w:r>
      <w:hyperlink r:id="rId11" w:history="1">
        <w:r w:rsidRPr="009D2946">
          <w:rPr>
            <w:rStyle w:val="Hyperlink"/>
            <w:lang w:val="en-GB"/>
          </w:rPr>
          <w:t>http://www.psidev.info/mzquantml</w:t>
        </w:r>
      </w:hyperlink>
      <w:r>
        <w:rPr>
          <w:lang w:val="en-GB"/>
        </w:rPr>
        <w:t xml:space="preserve">). </w:t>
      </w:r>
      <w:proofErr w:type="gramStart"/>
      <w:r>
        <w:rPr>
          <w:lang w:val="en-GB"/>
        </w:rPr>
        <w:t>mzQuantML</w:t>
      </w:r>
      <w:proofErr w:type="gramEnd"/>
      <w:r>
        <w:rPr>
          <w:lang w:val="en-GB"/>
        </w:rPr>
        <w:t xml:space="preserve">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xml:space="preserve">. </w:t>
      </w:r>
      <w:proofErr w:type="gramStart"/>
      <w:r>
        <w:rPr>
          <w:lang w:val="en-GB"/>
        </w:rPr>
        <w:t>mzTab</w:t>
      </w:r>
      <w:proofErr w:type="gramEnd"/>
      <w:r>
        <w:rPr>
          <w:lang w:val="en-GB"/>
        </w:rPr>
        <w:t xml:space="preserve"> files that report quantitative data MAY reference mzQuantML files for detailed evidence of the reported values.</w:t>
      </w:r>
    </w:p>
    <w:p w:rsidR="007A1183" w:rsidRPr="009A02DC" w:rsidRDefault="007A1183" w:rsidP="005C5637">
      <w:pPr>
        <w:pStyle w:val="berschrift2"/>
        <w:rPr>
          <w:lang w:val="en-GB"/>
        </w:rPr>
      </w:pPr>
      <w:bookmarkStart w:id="27" w:name="_Toc248307695"/>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7"/>
    </w:p>
    <w:p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MS</w:t>
      </w:r>
      <w:proofErr w:type="gramStart"/>
      <w:r w:rsidRPr="005127EA">
        <w:rPr>
          <w:lang w:val="en-GB"/>
        </w:rPr>
        <w:t>:1001191</w:t>
      </w:r>
      <w:proofErr w:type="gramEnd"/>
      <w:r w:rsidRPr="005127EA">
        <w:rPr>
          <w:lang w:val="en-GB"/>
        </w:rPr>
        <w:t xml:space="preserve">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MS</w:t>
      </w:r>
      <w:proofErr w:type="gramStart"/>
      <w:r w:rsidRPr="006D76D2">
        <w:rPr>
          <w:lang w:val="en-GB"/>
        </w:rPr>
        <w:t>:1001172</w:t>
      </w:r>
      <w:proofErr w:type="gramEnd"/>
      <w:r w:rsidRPr="006D76D2">
        <w:rPr>
          <w:lang w:val="en-GB"/>
        </w:rPr>
        <w:t xml:space="preserve"> </w:t>
      </w:r>
      <w:r w:rsidRPr="00C1223F">
        <w:rPr>
          <w:lang w:val="en-GB"/>
        </w:rPr>
        <w:t>"mascot:expectation value" value-type:xsd:</w:t>
      </w:r>
      <w:r>
        <w:rPr>
          <w:lang w:val="en-GB"/>
        </w:rPr>
        <w:t>double. Terms that need to be qualified with units are denoted with a “has_units” key in the CV itself (</w:t>
      </w:r>
      <w:r w:rsidRPr="009B730A">
        <w:rPr>
          <w:lang w:val="en-GB"/>
        </w:rPr>
        <w:t>relationship: has_units: UO</w:t>
      </w:r>
      <w:proofErr w:type="gramStart"/>
      <w:r w:rsidRPr="009B730A">
        <w:rPr>
          <w:lang w:val="en-GB"/>
        </w:rPr>
        <w:t>:0000221</w:t>
      </w:r>
      <w:proofErr w:type="gramEnd"/>
      <w:r w:rsidRPr="009B730A">
        <w:rPr>
          <w:lang w:val="en-GB"/>
        </w:rPr>
        <w:t xml:space="preserve"> ! </w:t>
      </w:r>
      <w:r>
        <w:rPr>
          <w:lang w:val="en-GB"/>
        </w:rPr>
        <w:t xml:space="preserve">dalton). </w:t>
      </w:r>
    </w:p>
    <w:p w:rsidR="004C73BC" w:rsidRDefault="004C73BC" w:rsidP="007A1183">
      <w:pPr>
        <w:jc w:val="both"/>
        <w:rPr>
          <w:lang w:val="en-GB"/>
        </w:rPr>
      </w:pPr>
    </w:p>
    <w:p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7A1183" w:rsidRDefault="007A1183" w:rsidP="007A1183">
      <w:pPr>
        <w:numPr>
          <w:ilvl w:val="0"/>
          <w:numId w:val="21"/>
        </w:numPr>
        <w:jc w:val="both"/>
        <w:rPr>
          <w:lang w:val="en-GB"/>
        </w:rPr>
      </w:pPr>
      <w:proofErr w:type="gramStart"/>
      <w:r>
        <w:rPr>
          <w:lang w:val="en-GB"/>
        </w:rPr>
        <w:t>x</w:t>
      </w:r>
      <w:proofErr w:type="gramEnd"/>
      <w:r>
        <w:rPr>
          <w:lang w:val="en-GB"/>
        </w:rPr>
        <w:t xml:space="preserve"> should be increased when a first level term is renamed, added, deleted or rearranged in the structure. Such rearrangement will be rare and is very likely to have repercussion on the mapping.</w:t>
      </w:r>
    </w:p>
    <w:p w:rsidR="007A1183" w:rsidRDefault="007A1183" w:rsidP="007A1183">
      <w:pPr>
        <w:numPr>
          <w:ilvl w:val="0"/>
          <w:numId w:val="21"/>
        </w:numPr>
        <w:jc w:val="both"/>
        <w:rPr>
          <w:lang w:val="en-GB"/>
        </w:rPr>
      </w:pPr>
      <w:proofErr w:type="gramStart"/>
      <w:r>
        <w:rPr>
          <w:lang w:val="en-GB"/>
        </w:rPr>
        <w:t>y</w:t>
      </w:r>
      <w:proofErr w:type="gramEnd"/>
      <w:r>
        <w:rPr>
          <w:lang w:val="en-GB"/>
        </w:rPr>
        <w:t xml:space="preserve"> should be increased when any other term except the first level one is altered.</w:t>
      </w:r>
    </w:p>
    <w:p w:rsidR="007A1183" w:rsidRPr="00AA0EF9" w:rsidRDefault="007A1183" w:rsidP="007A1183">
      <w:pPr>
        <w:numPr>
          <w:ilvl w:val="0"/>
          <w:numId w:val="21"/>
        </w:numPr>
        <w:jc w:val="both"/>
        <w:rPr>
          <w:lang w:val="en-GB"/>
        </w:rPr>
      </w:pPr>
      <w:proofErr w:type="gramStart"/>
      <w:r w:rsidRPr="00AA0EF9">
        <w:rPr>
          <w:lang w:val="en-GB"/>
        </w:rPr>
        <w:t>z</w:t>
      </w:r>
      <w:proofErr w:type="gramEnd"/>
      <w:r w:rsidRPr="00AA0EF9">
        <w:rPr>
          <w:lang w:val="en-GB"/>
        </w:rPr>
        <w:t xml:space="preserve"> should be increased when there is no term addition or deletion but just editing on the definitions or other minor changes.</w:t>
      </w:r>
    </w:p>
    <w:p w:rsidR="007A1183" w:rsidRDefault="007A1183" w:rsidP="007A1183">
      <w:pPr>
        <w:jc w:val="both"/>
        <w:rPr>
          <w:lang w:val="en-GB"/>
        </w:rPr>
      </w:pPr>
    </w:p>
    <w:p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rsidR="007A1183" w:rsidRPr="006E4345" w:rsidRDefault="007A1183" w:rsidP="007A1183">
      <w:pPr>
        <w:numPr>
          <w:ilvl w:val="0"/>
          <w:numId w:val="15"/>
        </w:numPr>
        <w:jc w:val="both"/>
        <w:rPr>
          <w:rFonts w:cs="Arial"/>
          <w:szCs w:val="20"/>
          <w:lang w:val="pt-BR"/>
        </w:rPr>
      </w:pPr>
      <w:r w:rsidRPr="006E4345">
        <w:rPr>
          <w:rFonts w:cs="Arial"/>
          <w:szCs w:val="20"/>
          <w:lang w:val="pt-BR"/>
        </w:rPr>
        <w:t>ChEBI (</w:t>
      </w:r>
      <w:r w:rsidR="00D723F5">
        <w:fldChar w:fldCharType="begin"/>
      </w:r>
      <w:r w:rsidR="00D723F5" w:rsidRPr="00D723F5">
        <w:rPr>
          <w:lang w:val="de-AT"/>
          <w:rPrChange w:id="28" w:author="Johannes Griss" w:date="2013-12-11T09:06:00Z">
            <w:rPr/>
          </w:rPrChange>
        </w:rPr>
        <w:instrText xml:space="preserve"> HYPERLINK "http://www.ebi.ac.uk/chebi/" </w:instrText>
      </w:r>
      <w:r w:rsidR="00D723F5">
        <w:fldChar w:fldCharType="separate"/>
      </w:r>
      <w:r w:rsidRPr="006E4345">
        <w:rPr>
          <w:rStyle w:val="Hyperlink"/>
          <w:rFonts w:cs="Arial"/>
          <w:szCs w:val="20"/>
          <w:lang w:val="pt-BR"/>
        </w:rPr>
        <w:t>http://www.ebi.ac.uk/chebi/</w:t>
      </w:r>
      <w:r w:rsidR="00D723F5">
        <w:rPr>
          <w:rStyle w:val="Hyperlink"/>
          <w:rFonts w:cs="Arial"/>
          <w:szCs w:val="20"/>
          <w:lang w:val="pt-BR"/>
        </w:rPr>
        <w:fldChar w:fldCharType="end"/>
      </w:r>
      <w:r w:rsidRPr="006E4345">
        <w:rPr>
          <w:rFonts w:cs="Arial"/>
          <w:szCs w:val="20"/>
          <w:lang w:val="pt-BR"/>
        </w:rPr>
        <w:t>)</w:t>
      </w:r>
    </w:p>
    <w:p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4" w:history="1">
        <w:r w:rsidRPr="006B02A5">
          <w:rPr>
            <w:rStyle w:val="Hyperlink"/>
            <w:rFonts w:cs="Arial"/>
            <w:szCs w:val="20"/>
          </w:rPr>
          <w:t>http://obi.sourceforge.net/</w:t>
        </w:r>
      </w:hyperlink>
      <w:r>
        <w:rPr>
          <w:rFonts w:cs="Arial"/>
          <w:szCs w:val="20"/>
        </w:rPr>
        <w:t>)</w:t>
      </w:r>
    </w:p>
    <w:p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5" w:history="1">
        <w:r w:rsidR="00EC3675" w:rsidRPr="00EC3675">
          <w:rPr>
            <w:rStyle w:val="Hyperlink"/>
          </w:rPr>
          <w:t>http://psidev.cvs.sourceforge.net/psidev/psi/mod/data/PSI-MOD.obo</w:t>
        </w:r>
      </w:hyperlink>
    </w:p>
    <w:p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6" w:history="1">
        <w:r w:rsidRPr="009F0025">
          <w:rPr>
            <w:rStyle w:val="Hyperlink"/>
            <w:rFonts w:cs="Arial"/>
            <w:szCs w:val="20"/>
          </w:rPr>
          <w:t>http://www.unimod.org/obo/unimod.obo</w:t>
        </w:r>
      </w:hyperlink>
    </w:p>
    <w:p w:rsidR="007A1183" w:rsidRPr="00AC0FE8" w:rsidRDefault="007A1183" w:rsidP="007A1183">
      <w:pPr>
        <w:numPr>
          <w:ilvl w:val="0"/>
          <w:numId w:val="15"/>
        </w:numPr>
        <w:rPr>
          <w:rFonts w:cs="Arial"/>
          <w:szCs w:val="20"/>
        </w:rPr>
      </w:pPr>
      <w:r>
        <w:t>PRIDE Controlled Vocabulary (</w:t>
      </w:r>
      <w:hyperlink r:id="rId17" w:history="1">
        <w:r w:rsidRPr="003F117C">
          <w:rPr>
            <w:rStyle w:val="Hyperlink"/>
          </w:rPr>
          <w:t>http://ebi-pride.googlecode.com/svn/trunk/pride-core/schema/pride_cv.obo</w:t>
        </w:r>
      </w:hyperlink>
      <w:r>
        <w:t>)</w:t>
      </w:r>
    </w:p>
    <w:p w:rsidR="00AC0FE8" w:rsidRPr="00AC0FE8" w:rsidRDefault="00AC0FE8" w:rsidP="007A1183">
      <w:pPr>
        <w:numPr>
          <w:ilvl w:val="0"/>
          <w:numId w:val="15"/>
        </w:numPr>
        <w:rPr>
          <w:rFonts w:cs="Arial"/>
          <w:szCs w:val="20"/>
        </w:rPr>
      </w:pPr>
      <w:r>
        <w:t>NEWT UniProt Taxonomy Database (</w:t>
      </w:r>
      <w:hyperlink r:id="rId18" w:history="1">
        <w:r w:rsidRPr="00251D60">
          <w:rPr>
            <w:rStyle w:val="Hyperlink"/>
          </w:rPr>
          <w:t>http://www.ebi.ac.uk/ontology-lookup/browse.do?ontName=NEWT</w:t>
        </w:r>
      </w:hyperlink>
      <w:r>
        <w:t>)</w:t>
      </w:r>
    </w:p>
    <w:p w:rsidR="00AC0FE8" w:rsidRPr="00AC0FE8" w:rsidRDefault="00AC0FE8" w:rsidP="007A1183">
      <w:pPr>
        <w:numPr>
          <w:ilvl w:val="0"/>
          <w:numId w:val="15"/>
        </w:numPr>
        <w:rPr>
          <w:rFonts w:cs="Arial"/>
          <w:szCs w:val="20"/>
        </w:rPr>
      </w:pPr>
      <w:r>
        <w:t>BRENDA tissue/ enzyme source (</w:t>
      </w:r>
      <w:hyperlink r:id="rId19" w:history="1">
        <w:r w:rsidRPr="00251D60">
          <w:rPr>
            <w:rStyle w:val="Hyperlink"/>
          </w:rPr>
          <w:t>http://www.brenda-enzymes.info/ontology/tissue/tree/update/update_files/BrendaTissueOBO</w:t>
        </w:r>
      </w:hyperlink>
      <w:r>
        <w:t>).</w:t>
      </w:r>
    </w:p>
    <w:p w:rsidR="00AC0FE8" w:rsidRPr="003F117C" w:rsidRDefault="00AC0FE8" w:rsidP="007A1183">
      <w:pPr>
        <w:numPr>
          <w:ilvl w:val="0"/>
          <w:numId w:val="15"/>
        </w:numPr>
        <w:rPr>
          <w:rFonts w:cs="Arial"/>
          <w:szCs w:val="20"/>
        </w:rPr>
      </w:pPr>
      <w:r>
        <w:rPr>
          <w:rFonts w:cs="Arial"/>
          <w:szCs w:val="20"/>
        </w:rPr>
        <w:t>Cell Type ontology (</w:t>
      </w:r>
      <w:hyperlink r:id="rId20" w:history="1">
        <w:r w:rsidRPr="000D75EF">
          <w:rPr>
            <w:rStyle w:val="Hyperlink"/>
            <w:rFonts w:cs="Arial"/>
            <w:szCs w:val="20"/>
          </w:rPr>
          <w:t>http://obo.cvs.sourceforge.net/obo/obo/ontology/anatomy/cell_type/cell.obo</w:t>
        </w:r>
      </w:hyperlink>
      <w:r>
        <w:rPr>
          <w:rFonts w:cs="Arial"/>
          <w:szCs w:val="20"/>
        </w:rPr>
        <w:t>).</w:t>
      </w:r>
    </w:p>
    <w:p w:rsidR="007A1183" w:rsidRDefault="007A1183" w:rsidP="007A1183">
      <w:pPr>
        <w:jc w:val="both"/>
        <w:rPr>
          <w:lang w:val="en-GB"/>
        </w:rPr>
      </w:pPr>
    </w:p>
    <w:p w:rsidR="007A1183" w:rsidRPr="00637045" w:rsidRDefault="007A1183" w:rsidP="007A1183">
      <w:pPr>
        <w:pStyle w:val="berschrift1"/>
      </w:pPr>
      <w:bookmarkStart w:id="29" w:name="_Ref217199251"/>
      <w:bookmarkStart w:id="30" w:name="_Toc248307696"/>
      <w:r w:rsidRPr="00637045">
        <w:t xml:space="preserve">Resolved Design and scope </w:t>
      </w:r>
      <w:r>
        <w:t>i</w:t>
      </w:r>
      <w:r w:rsidRPr="00637045">
        <w:t>ssues</w:t>
      </w:r>
      <w:bookmarkEnd w:id="29"/>
      <w:bookmarkEnd w:id="30"/>
    </w:p>
    <w:p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rsidR="007A1183" w:rsidRDefault="007A1183">
      <w:pPr>
        <w:pStyle w:val="berschrift2"/>
        <w:rPr>
          <w:lang w:val="en-GB"/>
        </w:rPr>
      </w:pPr>
      <w:bookmarkStart w:id="31" w:name="_Toc248307697"/>
      <w:r w:rsidRPr="003A3150">
        <w:rPr>
          <w:lang w:val="en-GB"/>
        </w:rPr>
        <w:t>Handling updates to the controlled vocabulary</w:t>
      </w:r>
      <w:bookmarkEnd w:id="31"/>
    </w:p>
    <w:p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1"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rsidR="007A1183" w:rsidRDefault="007A1183">
      <w:pPr>
        <w:pStyle w:val="berschrift2"/>
        <w:rPr>
          <w:lang w:val="en-GB"/>
        </w:rPr>
      </w:pPr>
      <w:bookmarkStart w:id="32" w:name="_Ref295297557"/>
      <w:bookmarkStart w:id="33" w:name="_Toc248307698"/>
      <w:r w:rsidRPr="00C40422">
        <w:rPr>
          <w:lang w:val="en-GB"/>
        </w:rPr>
        <w:t>Use of identifiers for input spectra to a search</w:t>
      </w:r>
      <w:bookmarkEnd w:id="32"/>
      <w:bookmarkEnd w:id="33"/>
    </w:p>
    <w:p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rsidR="00B0330B" w:rsidRDefault="00B0330B" w:rsidP="007A1183">
      <w:pPr>
        <w:jc w:val="both"/>
        <w:rPr>
          <w:lang w:val="en-GB"/>
        </w:rPr>
      </w:pPr>
    </w:p>
    <w:p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trPr>
          <w:trHeight w:val="308"/>
        </w:trPr>
        <w:tc>
          <w:tcPr>
            <w:tcW w:w="1351"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rsidR="007A1183" w:rsidRPr="00573DF8" w:rsidRDefault="007A1183" w:rsidP="007A1183">
            <w:pPr>
              <w:rPr>
                <w:rFonts w:cs="Arial"/>
                <w:color w:val="000000"/>
                <w:sz w:val="20"/>
                <w:szCs w:val="20"/>
                <w:lang w:val="en-GB" w:eastAsia="en-GB"/>
              </w:rPr>
            </w:pPr>
            <w:proofErr w:type="gramStart"/>
            <w:r w:rsidRPr="00573DF8">
              <w:rPr>
                <w:rFonts w:cs="Arial"/>
                <w:color w:val="000000"/>
                <w:sz w:val="20"/>
                <w:szCs w:val="20"/>
                <w:lang w:val="en-GB" w:eastAsia="en-GB"/>
              </w:rPr>
              <w:t>controllerType=</w:t>
            </w:r>
            <w:proofErr w:type="gramEnd"/>
            <w:r w:rsidRPr="00573DF8">
              <w:rPr>
                <w:rFonts w:cs="Arial"/>
                <w:color w:val="000000"/>
                <w:sz w:val="20"/>
                <w:szCs w:val="20"/>
                <w:lang w:val="en-GB" w:eastAsia="en-GB"/>
              </w:rPr>
              <w:t>xsd:nonNegativeInteger controllerNumber=xsd:positiveInteger scan=xsd:positiveInteger.</w:t>
            </w:r>
          </w:p>
          <w:p w:rsidR="007A1183" w:rsidRPr="00573DF8" w:rsidRDefault="007A1183" w:rsidP="007A1183">
            <w:pPr>
              <w:rPr>
                <w:rFonts w:cs="Arial"/>
                <w:color w:val="000000"/>
                <w:sz w:val="20"/>
                <w:szCs w:val="20"/>
                <w:lang w:val="en-GB" w:eastAsia="en-GB"/>
              </w:rPr>
            </w:pP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trPr>
          <w:trHeight w:val="308"/>
        </w:trPr>
        <w:tc>
          <w:tcPr>
            <w:tcW w:w="1351" w:type="dxa"/>
            <w:noWrap/>
          </w:tcPr>
          <w:p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rsidR="007A1183" w:rsidRDefault="007A1183" w:rsidP="007A1183">
      <w:pPr>
        <w:pStyle w:val="Beschriftung"/>
        <w:jc w:val="both"/>
        <w:rPr>
          <w:lang w:val="en-GB"/>
        </w:rPr>
      </w:pPr>
      <w:bookmarkStart w:id="34" w:name="_Ref216759912"/>
      <w:r>
        <w:t xml:space="preserve">Table </w:t>
      </w:r>
      <w:r w:rsidR="00D526DA">
        <w:fldChar w:fldCharType="begin"/>
      </w:r>
      <w:r w:rsidR="00D701E9">
        <w:instrText xml:space="preserve"> SEQ Table \* ARABIC </w:instrText>
      </w:r>
      <w:r w:rsidR="00D526DA">
        <w:fldChar w:fldCharType="separate"/>
      </w:r>
      <w:r w:rsidR="00D723F5">
        <w:rPr>
          <w:noProof/>
        </w:rPr>
        <w:t>1</w:t>
      </w:r>
      <w:r w:rsidR="00D526DA">
        <w:rPr>
          <w:noProof/>
        </w:rPr>
        <w:fldChar w:fldCharType="end"/>
      </w:r>
      <w:bookmarkEnd w:id="34"/>
      <w:r>
        <w:t xml:space="preserve"> Controlled vocabulary terms and rules implemented in the PSI-MS CV for formulating the “nativeID” to identify spectra in different file formats.</w:t>
      </w:r>
    </w:p>
    <w:p w:rsidR="007A1183" w:rsidRDefault="007A1183" w:rsidP="007A1183">
      <w:pPr>
        <w:jc w:val="both"/>
        <w:rPr>
          <w:lang w:val="en-GB"/>
        </w:rPr>
      </w:pPr>
    </w:p>
    <w:p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D723F5">
        <w:t>Table 1</w:t>
      </w:r>
      <w:r w:rsidR="008B4CD3">
        <w:fldChar w:fldCharType="end"/>
      </w:r>
      <w:r>
        <w:rPr>
          <w:lang w:val="en-GB"/>
        </w:rPr>
        <w:t>. As an example, to reference the third spectrum (index = 2) in an MGF (Mascot Generic Format) file:</w:t>
      </w:r>
    </w:p>
    <w:p w:rsidR="007A1183" w:rsidRDefault="007A1183" w:rsidP="007A1183">
      <w:pPr>
        <w:rPr>
          <w:rFonts w:ascii="Courier New" w:hAnsi="Courier New" w:cs="Courier New"/>
          <w:sz w:val="16"/>
          <w:szCs w:val="16"/>
          <w:lang w:val="en-GB"/>
        </w:rPr>
      </w:pPr>
    </w:p>
    <w:p w:rsidR="007A1183" w:rsidRDefault="007A1183" w:rsidP="007A1183">
      <w:pPr>
        <w:pStyle w:val="Code"/>
      </w:pPr>
      <w:r>
        <w:t xml:space="preserve">MTD   </w:t>
      </w:r>
      <w:r w:rsidR="00A83AAF">
        <w:t>ms_</w:t>
      </w:r>
      <w:proofErr w:type="gramStart"/>
      <w:r w:rsidR="00A83AAF">
        <w:t>run</w:t>
      </w:r>
      <w:r>
        <w:t>[</w:t>
      </w:r>
      <w:proofErr w:type="gramEnd"/>
      <w:r>
        <w:t xml:space="preserve">1]-format     [MS, </w:t>
      </w:r>
      <w:r w:rsidRPr="006C5C9F">
        <w:t>MS:1001062</w:t>
      </w:r>
      <w:r>
        <w:t xml:space="preserve">, </w:t>
      </w:r>
      <w:r w:rsidRPr="006C5C9F">
        <w:t>Mascot MGF file</w:t>
      </w:r>
      <w:r>
        <w:t>, ]</w:t>
      </w:r>
    </w:p>
    <w:p w:rsidR="007A1183" w:rsidRDefault="007A1183" w:rsidP="007A1183">
      <w:pPr>
        <w:pStyle w:val="Code"/>
      </w:pPr>
      <w:r>
        <w:t xml:space="preserve">MTD   </w:t>
      </w:r>
      <w:r w:rsidR="00A83AAF">
        <w:t>ms_</w:t>
      </w:r>
      <w:proofErr w:type="gramStart"/>
      <w:r w:rsidR="00A83AAF">
        <w:t>run</w:t>
      </w:r>
      <w:r>
        <w:t>[</w:t>
      </w:r>
      <w:proofErr w:type="gramEnd"/>
      <w:r>
        <w:t xml:space="preserve">1]-id_format  [MS, </w:t>
      </w:r>
      <w:r w:rsidRPr="006C5C9F">
        <w:t>MS:1000774</w:t>
      </w:r>
      <w:r>
        <w:t xml:space="preserve">, </w:t>
      </w:r>
      <w:r w:rsidRPr="006C5C9F">
        <w:t>multiple peak list nativeID format</w:t>
      </w:r>
      <w:r>
        <w:t>, ]</w:t>
      </w:r>
    </w:p>
    <w:p w:rsidR="007A1183" w:rsidRDefault="007A1183" w:rsidP="007A1183">
      <w:pPr>
        <w:rPr>
          <w:rFonts w:ascii="Courier New" w:hAnsi="Courier New" w:cs="Courier New"/>
          <w:sz w:val="16"/>
          <w:szCs w:val="16"/>
          <w:lang w:val="en-GB"/>
        </w:rPr>
      </w:pPr>
    </w:p>
    <w:p w:rsidR="007A1183" w:rsidRDefault="007A1183" w:rsidP="007A1183">
      <w:pPr>
        <w:rPr>
          <w:lang w:val="en-GB"/>
        </w:rPr>
      </w:pPr>
      <w:r>
        <w:rPr>
          <w:lang w:val="en-GB"/>
        </w:rPr>
        <w:t>...</w:t>
      </w:r>
    </w:p>
    <w:p w:rsidR="007A1183" w:rsidRDefault="007A1183" w:rsidP="007A1183">
      <w:pPr>
        <w:rPr>
          <w:rFonts w:ascii="Courier New" w:hAnsi="Courier New" w:cs="Courier New"/>
          <w:sz w:val="16"/>
          <w:szCs w:val="16"/>
          <w:lang w:val="en-GB"/>
        </w:rPr>
      </w:pPr>
    </w:p>
    <w:p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w:t>
      </w:r>
      <w:proofErr w:type="gramStart"/>
      <w:r w:rsidR="00A83AAF">
        <w:rPr>
          <w:rFonts w:ascii="Courier New" w:hAnsi="Courier New" w:cs="Courier New"/>
          <w:sz w:val="16"/>
          <w:szCs w:val="16"/>
          <w:lang w:val="en-GB"/>
        </w:rPr>
        <w:t>run</w:t>
      </w:r>
      <w:r>
        <w:rPr>
          <w:rFonts w:ascii="Courier New" w:hAnsi="Courier New" w:cs="Courier New"/>
          <w:sz w:val="16"/>
          <w:szCs w:val="16"/>
          <w:lang w:val="en-GB"/>
        </w:rPr>
        <w:t>[</w:t>
      </w:r>
      <w:proofErr w:type="gramEnd"/>
      <w:r>
        <w:rPr>
          <w:rFonts w:ascii="Courier New" w:hAnsi="Courier New" w:cs="Courier New"/>
          <w:sz w:val="16"/>
          <w:szCs w:val="16"/>
          <w:lang w:val="en-GB"/>
        </w:rPr>
        <w:t>1]:index=2        ...</w:t>
      </w:r>
    </w:p>
    <w:p w:rsidR="002012FC" w:rsidRDefault="002012FC" w:rsidP="007A1183">
      <w:pPr>
        <w:rPr>
          <w:rFonts w:ascii="Courier New" w:hAnsi="Courier New" w:cs="Courier New"/>
          <w:sz w:val="16"/>
          <w:szCs w:val="16"/>
          <w:lang w:val="en-GB"/>
        </w:rPr>
      </w:pPr>
    </w:p>
    <w:p w:rsidR="002012FC" w:rsidRDefault="002012FC" w:rsidP="007A1183">
      <w:pPr>
        <w:rPr>
          <w:rFonts w:ascii="Courier New" w:hAnsi="Courier New" w:cs="Courier New"/>
          <w:sz w:val="16"/>
          <w:szCs w:val="16"/>
          <w:lang w:val="en-GB"/>
        </w:rPr>
      </w:pPr>
    </w:p>
    <w:p w:rsidR="002012FC" w:rsidRDefault="002012FC" w:rsidP="002012FC">
      <w:pPr>
        <w:rPr>
          <w:lang w:val="en-GB"/>
        </w:rPr>
      </w:pPr>
      <w:r>
        <w:rPr>
          <w:lang w:val="en-GB"/>
        </w:rPr>
        <w:lastRenderedPageBreak/>
        <w:t>Example: Reference the spectrum with identifier “scan=11665” in an mzML file.</w:t>
      </w:r>
    </w:p>
    <w:p w:rsidR="002012FC" w:rsidRDefault="002012FC" w:rsidP="007A1183">
      <w:pPr>
        <w:rPr>
          <w:rFonts w:ascii="Courier New" w:hAnsi="Courier New" w:cs="Courier New"/>
          <w:sz w:val="16"/>
          <w:szCs w:val="16"/>
          <w:lang w:val="en-GB"/>
        </w:rPr>
      </w:pPr>
    </w:p>
    <w:p w:rsidR="002012FC" w:rsidRPr="002012FC" w:rsidRDefault="002012FC" w:rsidP="002012FC">
      <w:pPr>
        <w:pStyle w:val="Code"/>
        <w:rPr>
          <w:lang w:val="en-US"/>
        </w:rPr>
      </w:pPr>
      <w:r>
        <w:t>MTD   ms_</w:t>
      </w:r>
      <w:proofErr w:type="gramStart"/>
      <w:r w:rsidR="00E35537">
        <w:t>run</w:t>
      </w:r>
      <w:r>
        <w:t>[</w:t>
      </w:r>
      <w:proofErr w:type="gramEnd"/>
      <w:r>
        <w:t xml:space="preserve">1]-format    </w:t>
      </w:r>
      <w:r w:rsidRPr="002012FC">
        <w:t>[MS,</w:t>
      </w:r>
      <w:r>
        <w:t xml:space="preserve"> </w:t>
      </w:r>
      <w:r w:rsidRPr="002012FC">
        <w:t>MS:1000584,</w:t>
      </w:r>
      <w:r>
        <w:t xml:space="preserve"> </w:t>
      </w:r>
      <w:r w:rsidRPr="002012FC">
        <w:t>mzML file,</w:t>
      </w:r>
      <w:r>
        <w:t xml:space="preserve"> </w:t>
      </w:r>
      <w:r w:rsidRPr="002012FC">
        <w:t>]</w:t>
      </w:r>
    </w:p>
    <w:p w:rsidR="002012FC" w:rsidRDefault="002012FC" w:rsidP="002012FC">
      <w:pPr>
        <w:pStyle w:val="Code"/>
      </w:pPr>
      <w:r>
        <w:t>MTD   ms_</w:t>
      </w:r>
      <w:proofErr w:type="gramStart"/>
      <w:r>
        <w:t>run[</w:t>
      </w:r>
      <w:proofErr w:type="gramEnd"/>
      <w:r>
        <w:t xml:space="preserve">1]-id_format  [MS, </w:t>
      </w:r>
      <w:r w:rsidRPr="006C5C9F">
        <w:t>MS:10</w:t>
      </w:r>
      <w:r>
        <w:t xml:space="preserve">01530, </w:t>
      </w:r>
      <w:r w:rsidRPr="002012FC">
        <w:t>mzML unique identifie</w:t>
      </w:r>
      <w:r>
        <w:t>r, ]</w:t>
      </w:r>
    </w:p>
    <w:p w:rsidR="002012FC" w:rsidRDefault="002012FC" w:rsidP="002012FC">
      <w:pPr>
        <w:pStyle w:val="Code"/>
      </w:pPr>
    </w:p>
    <w:p w:rsidR="002012FC" w:rsidRDefault="002012FC" w:rsidP="002012FC">
      <w:pPr>
        <w:rPr>
          <w:lang w:val="en-GB"/>
        </w:rPr>
      </w:pPr>
      <w:r>
        <w:rPr>
          <w:lang w:val="en-GB"/>
        </w:rPr>
        <w:t>...</w:t>
      </w:r>
    </w:p>
    <w:p w:rsidR="002012FC" w:rsidRDefault="002012FC" w:rsidP="002012FC">
      <w:pPr>
        <w:rPr>
          <w:rFonts w:ascii="Courier New" w:hAnsi="Courier New" w:cs="Courier New"/>
          <w:sz w:val="16"/>
          <w:szCs w:val="16"/>
          <w:lang w:val="en-GB"/>
        </w:rPr>
      </w:pPr>
    </w:p>
    <w:p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w:t>
      </w:r>
      <w:proofErr w:type="gramStart"/>
      <w:r>
        <w:rPr>
          <w:rFonts w:ascii="Courier New" w:hAnsi="Courier New" w:cs="Courier New"/>
          <w:sz w:val="16"/>
          <w:szCs w:val="16"/>
          <w:lang w:val="en-GB"/>
        </w:rPr>
        <w:t>run[</w:t>
      </w:r>
      <w:proofErr w:type="gramEnd"/>
      <w:r>
        <w:rPr>
          <w:rFonts w:ascii="Courier New" w:hAnsi="Courier New" w:cs="Courier New"/>
          <w:sz w:val="16"/>
          <w:szCs w:val="16"/>
          <w:lang w:val="en-GB"/>
        </w:rPr>
        <w:t>1]:scan=11665      ...</w:t>
      </w:r>
    </w:p>
    <w:p w:rsidR="002012FC" w:rsidRDefault="002012FC" w:rsidP="007A1183">
      <w:pPr>
        <w:rPr>
          <w:rFonts w:ascii="Courier New" w:hAnsi="Courier New" w:cs="Courier New"/>
          <w:sz w:val="16"/>
          <w:szCs w:val="16"/>
          <w:lang w:val="en-GB"/>
        </w:rPr>
      </w:pPr>
    </w:p>
    <w:p w:rsidR="005A141D" w:rsidRDefault="005A141D" w:rsidP="007A1183">
      <w:pPr>
        <w:rPr>
          <w:lang w:val="en-GB"/>
        </w:rPr>
      </w:pPr>
    </w:p>
    <w:p w:rsidR="007A1183" w:rsidRDefault="007A1183">
      <w:pPr>
        <w:pStyle w:val="berschrift2"/>
      </w:pPr>
      <w:bookmarkStart w:id="35" w:name="_Toc356304492"/>
      <w:bookmarkStart w:id="36" w:name="_Toc356304586"/>
      <w:bookmarkStart w:id="37" w:name="_Toc359328018"/>
      <w:bookmarkStart w:id="38" w:name="_Toc359328113"/>
      <w:bookmarkStart w:id="39" w:name="_Ref318275910"/>
      <w:bookmarkStart w:id="40" w:name="_Ref320542360"/>
      <w:bookmarkStart w:id="41" w:name="_Toc248307699"/>
      <w:bookmarkEnd w:id="35"/>
      <w:bookmarkEnd w:id="36"/>
      <w:bookmarkEnd w:id="37"/>
      <w:bookmarkEnd w:id="38"/>
      <w:r>
        <w:t xml:space="preserve">Recommendations </w:t>
      </w:r>
      <w:r>
        <w:rPr>
          <w:lang w:eastAsia="de-DE"/>
        </w:rPr>
        <w:t>for reporting replicates within experimental designs</w:t>
      </w:r>
      <w:bookmarkEnd w:id="39"/>
      <w:bookmarkEnd w:id="40"/>
      <w:bookmarkEnd w:id="41"/>
    </w:p>
    <w:p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D723F5">
        <w:rPr>
          <w:rFonts w:cs="Helvetica"/>
          <w:lang w:eastAsia="de-DE"/>
        </w:rPr>
        <w:t>5.4</w:t>
      </w:r>
      <w:r w:rsidR="00D526DA">
        <w:rPr>
          <w:rFonts w:cs="Helvetica"/>
          <w:lang w:eastAsia="de-DE"/>
        </w:rPr>
        <w:fldChar w:fldCharType="end"/>
      </w:r>
      <w:r w:rsidR="003959B2">
        <w:rPr>
          <w:rFonts w:cs="Helvetica"/>
          <w:lang w:eastAsia="de-DE"/>
        </w:rPr>
        <w:t>:</w:t>
      </w:r>
    </w:p>
    <w:p w:rsidR="003959B2" w:rsidRDefault="003959B2">
      <w:pPr>
        <w:widowControl w:val="0"/>
        <w:autoSpaceDE w:val="0"/>
        <w:autoSpaceDN w:val="0"/>
        <w:adjustRightInd w:val="0"/>
        <w:jc w:val="both"/>
        <w:rPr>
          <w:rFonts w:cs="Helvetica"/>
          <w:lang w:eastAsia="de-DE"/>
        </w:rPr>
      </w:pPr>
    </w:p>
    <w:p w:rsidR="00C919A3" w:rsidRDefault="00C919A3" w:rsidP="00C919A3">
      <w:pPr>
        <w:pStyle w:val="Listenabsatz"/>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rsidR="00D959A2" w:rsidRDefault="000B46F9" w:rsidP="00C37485">
      <w:pPr>
        <w:pStyle w:val="Listenabsatz"/>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rsidR="00B55F6C" w:rsidRDefault="00026954">
      <w:pPr>
        <w:pStyle w:val="Listenabsatz"/>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rsidR="000B46F9" w:rsidRDefault="000B46F9" w:rsidP="000B46F9">
      <w:pPr>
        <w:pStyle w:val="Listenabsatz"/>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xml:space="preserve">, these MAY be reported in the metadata section as </w:t>
      </w:r>
      <w:proofErr w:type="gramStart"/>
      <w:r w:rsidRPr="001F5A07">
        <w:rPr>
          <w:rFonts w:cs="Helvetica"/>
          <w:lang w:eastAsia="de-DE"/>
        </w:rPr>
        <w:t>sample[</w:t>
      </w:r>
      <w:proofErr w:type="gramEnd"/>
      <w:r w:rsidRPr="001F5A07">
        <w:rPr>
          <w:rFonts w:cs="Helvetica"/>
          <w:lang w:eastAsia="de-DE"/>
        </w:rPr>
        <w:t>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rsidR="00D959A2" w:rsidRDefault="00D959A2" w:rsidP="00C37485">
      <w:pPr>
        <w:pStyle w:val="Listenabsatz"/>
        <w:widowControl w:val="0"/>
        <w:autoSpaceDE w:val="0"/>
        <w:autoSpaceDN w:val="0"/>
        <w:adjustRightInd w:val="0"/>
        <w:jc w:val="both"/>
        <w:rPr>
          <w:rFonts w:cs="Helvetica"/>
          <w:lang w:eastAsia="de-DE"/>
        </w:rPr>
      </w:pPr>
    </w:p>
    <w:p w:rsidR="007A1183" w:rsidRDefault="007A1183">
      <w:pPr>
        <w:widowControl w:val="0"/>
        <w:autoSpaceDE w:val="0"/>
        <w:autoSpaceDN w:val="0"/>
        <w:adjustRightInd w:val="0"/>
        <w:jc w:val="both"/>
        <w:rPr>
          <w:rFonts w:cs="Helvetica"/>
          <w:lang w:eastAsia="de-DE"/>
        </w:rPr>
      </w:pPr>
    </w:p>
    <w:p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rsidR="00D959A2" w:rsidRDefault="00D959A2" w:rsidP="00C37485">
      <w:pPr>
        <w:rPr>
          <w:lang w:eastAsia="de-DE"/>
        </w:rPr>
      </w:pPr>
    </w:p>
    <w:p w:rsidR="00D959A2" w:rsidRDefault="00951CE7" w:rsidP="00C37485">
      <w:pPr>
        <w:pStyle w:val="Listenabsatz"/>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rsidR="00D959A2" w:rsidRDefault="00951CE7" w:rsidP="00C37485">
      <w:pPr>
        <w:pStyle w:val="Listenabsatz"/>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rsidR="00D959A2" w:rsidRDefault="00D959A2" w:rsidP="00C37485">
      <w:pPr>
        <w:pStyle w:val="nobreak"/>
        <w:rPr>
          <w:i/>
          <w:lang w:eastAsia="de-DE"/>
        </w:rPr>
      </w:pPr>
    </w:p>
    <w:p w:rsidR="00D959A2" w:rsidRPr="00C37485" w:rsidRDefault="003F2910" w:rsidP="00C37485">
      <w:pPr>
        <w:pStyle w:val="nobreak"/>
        <w:rPr>
          <w:i/>
          <w:lang w:eastAsia="de-DE"/>
        </w:rPr>
      </w:pPr>
      <w:r>
        <w:rPr>
          <w:i/>
          <w:lang w:eastAsia="de-DE"/>
        </w:rPr>
        <w:t>Note: there is deliberately no attempt to define the boundary of the term “sample”.</w:t>
      </w:r>
    </w:p>
    <w:p w:rsidR="00D959A2" w:rsidRDefault="00D959A2" w:rsidP="00C37485">
      <w:pPr>
        <w:rPr>
          <w:lang w:eastAsia="de-DE"/>
        </w:rPr>
      </w:pPr>
    </w:p>
    <w:p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w:t>
      </w:r>
      <w:proofErr w:type="gramStart"/>
      <w:r w:rsidR="00682869">
        <w:rPr>
          <w:lang w:eastAsia="de-DE"/>
        </w:rPr>
        <w:t>sample[</w:t>
      </w:r>
      <w:proofErr w:type="gramEnd"/>
      <w:r w:rsidR="00682869">
        <w:rPr>
          <w:lang w:eastAsia="de-DE"/>
        </w:rPr>
        <w:t>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 xml:space="preserve">report quantitative data for </w:t>
      </w:r>
      <w:proofErr w:type="gramStart"/>
      <w:r w:rsidR="00317872">
        <w:rPr>
          <w:lang w:eastAsia="de-DE"/>
        </w:rPr>
        <w:t>assay[</w:t>
      </w:r>
      <w:proofErr w:type="gramEnd"/>
      <w:r w:rsidR="00317872">
        <w:rPr>
          <w:lang w:eastAsia="de-DE"/>
        </w:rPr>
        <w:t>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rsidR="00442F29" w:rsidRDefault="00442F29" w:rsidP="00B55F6C">
      <w:pPr>
        <w:jc w:val="both"/>
        <w:rPr>
          <w:lang w:eastAsia="de-DE"/>
        </w:rPr>
      </w:pPr>
    </w:p>
    <w:p w:rsidR="00442F29" w:rsidRDefault="00732A1F" w:rsidP="00B55F6C">
      <w:pPr>
        <w:jc w:val="both"/>
        <w:rPr>
          <w:lang w:eastAsia="de-DE"/>
        </w:rPr>
      </w:pPr>
      <w:r>
        <w:rPr>
          <w:noProof/>
          <w:lang w:val="de-AT" w:eastAsia="de-AT"/>
        </w:rPr>
        <mc:AlternateContent>
          <mc:Choice Requires="wps">
            <w:drawing>
              <wp:anchor distT="0" distB="0" distL="114300" distR="114300" simplePos="0" relativeHeight="251658240" behindDoc="0" locked="0" layoutInCell="1" allowOverlap="1" wp14:anchorId="51642409" wp14:editId="09C73D85">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2959" w:rsidRDefault="00E22959">
                            <w:r>
                              <w:rPr>
                                <w:noProof/>
                                <w:lang w:val="de-AT" w:eastAsia="de-AT"/>
                              </w:rPr>
                              <w:drawing>
                                <wp:inline distT="0" distB="0" distL="0" distR="0" wp14:anchorId="00253271" wp14:editId="2E0CC0C4">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rsidR="00FC348F" w:rsidRDefault="00FC348F">
                      <w:r>
                        <w:rPr>
                          <w:noProof/>
                          <w:lang w:val="de-AT" w:eastAsia="de-AT"/>
                        </w:rPr>
                        <w:drawing>
                          <wp:inline distT="0" distB="0" distL="0" distR="0" wp14:anchorId="6D27EC0A" wp14:editId="2F972103">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rsidR="00442F29" w:rsidRDefault="00D526DA" w:rsidP="00B55F6C">
      <w:pPr>
        <w:jc w:val="both"/>
        <w:rPr>
          <w:lang w:eastAsia="de-DE"/>
        </w:rPr>
      </w:pPr>
      <w:r w:rsidRPr="003C6B44">
        <w:rPr>
          <w:b/>
          <w:lang w:eastAsia="de-DE"/>
        </w:rPr>
        <w:t>Figure 1.</w:t>
      </w:r>
      <w:r w:rsidR="00442F29">
        <w:rPr>
          <w:lang w:eastAsia="de-DE"/>
        </w:rPr>
        <w:t xml:space="preserve"> </w:t>
      </w:r>
      <w:proofErr w:type="gramStart"/>
      <w:r w:rsidR="00442F29">
        <w:rPr>
          <w:lang w:eastAsia="de-DE"/>
        </w:rPr>
        <w:t>Diag</w:t>
      </w:r>
      <w:r w:rsidR="00185508">
        <w:rPr>
          <w:lang w:eastAsia="de-DE"/>
        </w:rPr>
        <w:t>ram summarizing the relation</w:t>
      </w:r>
      <w:r w:rsidR="00442F29">
        <w:rPr>
          <w:lang w:eastAsia="de-DE"/>
        </w:rPr>
        <w:t xml:space="preserve"> between Study Variables (SVs), MS runs, assays and samples.</w:t>
      </w:r>
      <w:proofErr w:type="gramEnd"/>
    </w:p>
    <w:p w:rsidR="00ED08AC" w:rsidRDefault="00ED08AC" w:rsidP="003C6B44">
      <w:pPr>
        <w:jc w:val="both"/>
        <w:rPr>
          <w:lang w:eastAsia="de-DE"/>
        </w:rPr>
      </w:pPr>
    </w:p>
    <w:p w:rsidR="00ED08AC" w:rsidRDefault="00ED08AC" w:rsidP="00C37485">
      <w:pPr>
        <w:pStyle w:val="berschrift2"/>
        <w:rPr>
          <w:rFonts w:cs="Helvetica"/>
          <w:lang w:eastAsia="de-DE"/>
        </w:rPr>
      </w:pPr>
      <w:bookmarkStart w:id="42" w:name="_Toc248307700"/>
      <w:bookmarkStart w:id="43" w:name="_Ref359328389"/>
      <w:bookmarkStart w:id="44" w:name="_Ref359329107"/>
      <w:proofErr w:type="gramStart"/>
      <w:r>
        <w:rPr>
          <w:rFonts w:cs="Helvetica"/>
          <w:lang w:eastAsia="de-DE"/>
        </w:rPr>
        <w:t>mzTab</w:t>
      </w:r>
      <w:proofErr w:type="gramEnd"/>
      <w:r>
        <w:rPr>
          <w:rFonts w:cs="Helvetica"/>
          <w:lang w:eastAsia="de-DE"/>
        </w:rPr>
        <w:t xml:space="preserve"> types ‘Identification’ and ‘Quantification’</w:t>
      </w:r>
      <w:bookmarkEnd w:id="42"/>
    </w:p>
    <w:p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rsidR="00D959A2" w:rsidRDefault="00142291" w:rsidP="00C37485">
      <w:pPr>
        <w:pStyle w:val="berschrift2"/>
        <w:rPr>
          <w:rFonts w:cs="Helvetica"/>
          <w:lang w:eastAsia="de-DE"/>
        </w:rPr>
      </w:pPr>
      <w:bookmarkStart w:id="45" w:name="_Toc248307701"/>
      <w:proofErr w:type="gramStart"/>
      <w:r>
        <w:rPr>
          <w:rFonts w:cs="Helvetica"/>
          <w:lang w:eastAsia="de-DE"/>
        </w:rPr>
        <w:t>mzTab</w:t>
      </w:r>
      <w:proofErr w:type="gramEnd"/>
      <w:r>
        <w:rPr>
          <w:rFonts w:cs="Helvetica"/>
          <w:lang w:eastAsia="de-DE"/>
        </w:rPr>
        <w:t xml:space="preserve">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43"/>
      <w:bookmarkEnd w:id="44"/>
      <w:bookmarkEnd w:id="45"/>
    </w:p>
    <w:p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w:t>
      </w:r>
      <w:proofErr w:type="gramStart"/>
      <w:r w:rsidR="0010013F">
        <w:rPr>
          <w:lang w:val="en-GB"/>
        </w:rPr>
        <w:t xml:space="preserve">report </w:t>
      </w:r>
      <w:r>
        <w:rPr>
          <w:lang w:val="en-GB"/>
        </w:rPr>
        <w:t xml:space="preserve"> final</w:t>
      </w:r>
      <w:proofErr w:type="gramEnd"/>
      <w:r>
        <w:rPr>
          <w:lang w:val="en-GB"/>
        </w:rPr>
        <w:t xml:space="preserve">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rsidR="00E30BA3" w:rsidRDefault="00E30BA3" w:rsidP="00C37485">
      <w:pPr>
        <w:pStyle w:val="nobreak"/>
        <w:jc w:val="both"/>
        <w:rPr>
          <w:lang w:val="en-GB"/>
        </w:rPr>
      </w:pPr>
    </w:p>
    <w:p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rsidR="0010013F" w:rsidRDefault="0010013F" w:rsidP="00065BEF">
      <w:pPr>
        <w:jc w:val="both"/>
      </w:pPr>
    </w:p>
    <w:p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rsidR="00FF6FA3" w:rsidRPr="0072502A" w:rsidRDefault="00FF6FA3" w:rsidP="00065BEF">
      <w:pPr>
        <w:jc w:val="both"/>
      </w:pPr>
    </w:p>
    <w:p w:rsidR="00D959A2" w:rsidRPr="00C37485" w:rsidRDefault="00A83AAF" w:rsidP="00C37485">
      <w:pPr>
        <w:jc w:val="both"/>
      </w:pPr>
      <w:r>
        <w:t xml:space="preserve"> </w:t>
      </w:r>
    </w:p>
    <w:p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rsidR="004D7C9B" w:rsidRDefault="004D7C9B" w:rsidP="0072502A">
      <w:r>
        <w:t>SV … study variable</w:t>
      </w:r>
    </w:p>
    <w:p w:rsidR="0072502A" w:rsidRPr="00543999" w:rsidRDefault="0072502A" w:rsidP="0072502A"/>
    <w:p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88"/>
        <w:gridCol w:w="2526"/>
        <w:gridCol w:w="3208"/>
      </w:tblGrid>
      <w:tr w:rsidR="0072502A" w:rsidRPr="002B1646" w:rsidTr="00506B44">
        <w:tc>
          <w:tcPr>
            <w:tcW w:w="3888" w:type="dxa"/>
          </w:tcPr>
          <w:p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526" w:type="dxa"/>
          </w:tcPr>
          <w:p w:rsidR="0072502A" w:rsidRPr="00C9029A" w:rsidRDefault="0072502A" w:rsidP="00506B44">
            <w:pPr>
              <w:jc w:val="center"/>
              <w:rPr>
                <w:b/>
                <w:lang w:val="de-DE"/>
              </w:rPr>
            </w:pPr>
            <w:r w:rsidRPr="00C9029A">
              <w:rPr>
                <w:b/>
                <w:lang w:val="de-DE"/>
              </w:rPr>
              <w:t>Identification</w:t>
            </w:r>
          </w:p>
        </w:tc>
        <w:tc>
          <w:tcPr>
            <w:tcW w:w="3208" w:type="dxa"/>
          </w:tcPr>
          <w:p w:rsidR="0072502A" w:rsidRPr="00C9029A" w:rsidRDefault="0072502A" w:rsidP="00506B44">
            <w:pPr>
              <w:jc w:val="center"/>
              <w:rPr>
                <w:b/>
                <w:lang w:val="de-DE"/>
              </w:rPr>
            </w:pPr>
            <w:r w:rsidRPr="00C9029A">
              <w:rPr>
                <w:b/>
                <w:lang w:val="de-DE"/>
              </w:rPr>
              <w:t>Quantification</w:t>
            </w:r>
          </w:p>
        </w:tc>
      </w:tr>
      <w:tr w:rsidR="0072502A" w:rsidRPr="002B1646" w:rsidTr="00506B44">
        <w:tc>
          <w:tcPr>
            <w:tcW w:w="3888" w:type="dxa"/>
          </w:tcPr>
          <w:p w:rsidR="0072502A" w:rsidRPr="00506B44" w:rsidRDefault="0072502A" w:rsidP="00336E23">
            <w:pPr>
              <w:rPr>
                <w:sz w:val="16"/>
                <w:szCs w:val="16"/>
                <w:lang w:val="de-DE"/>
              </w:rPr>
            </w:pPr>
            <w:r w:rsidRPr="00506B44">
              <w:rPr>
                <w:sz w:val="16"/>
                <w:szCs w:val="16"/>
                <w:lang w:val="de-DE"/>
              </w:rPr>
              <w:t>mzTab-version</w:t>
            </w:r>
          </w:p>
        </w:tc>
        <w:tc>
          <w:tcPr>
            <w:tcW w:w="2526"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3208"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506B44">
        <w:tc>
          <w:tcPr>
            <w:tcW w:w="3888" w:type="dxa"/>
          </w:tcPr>
          <w:p w:rsidR="0072502A" w:rsidRPr="00506B44" w:rsidRDefault="0072502A" w:rsidP="00336E23">
            <w:pPr>
              <w:rPr>
                <w:sz w:val="16"/>
                <w:szCs w:val="16"/>
                <w:lang w:val="de-DE"/>
              </w:rPr>
            </w:pPr>
            <w:r w:rsidRPr="00506B44">
              <w:rPr>
                <w:sz w:val="16"/>
                <w:szCs w:val="16"/>
                <w:lang w:val="de-DE"/>
              </w:rPr>
              <w:t>mzTab-mode</w:t>
            </w:r>
          </w:p>
        </w:tc>
        <w:tc>
          <w:tcPr>
            <w:tcW w:w="2526"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3208"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506B44">
        <w:tc>
          <w:tcPr>
            <w:tcW w:w="3888" w:type="dxa"/>
          </w:tcPr>
          <w:p w:rsidR="0072502A" w:rsidRPr="00506B44" w:rsidRDefault="0072502A" w:rsidP="00336E23">
            <w:pPr>
              <w:rPr>
                <w:sz w:val="16"/>
                <w:szCs w:val="16"/>
                <w:lang w:val="de-DE"/>
              </w:rPr>
            </w:pPr>
            <w:r w:rsidRPr="00506B44">
              <w:rPr>
                <w:sz w:val="16"/>
                <w:szCs w:val="16"/>
                <w:lang w:val="de-DE"/>
              </w:rPr>
              <w:t>mzTab-type</w:t>
            </w:r>
          </w:p>
        </w:tc>
        <w:tc>
          <w:tcPr>
            <w:tcW w:w="2526"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3208"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506B44">
        <w:tc>
          <w:tcPr>
            <w:tcW w:w="3888" w:type="dxa"/>
          </w:tcPr>
          <w:p w:rsidR="0072502A" w:rsidRPr="00506B44" w:rsidRDefault="0072502A" w:rsidP="00336E23">
            <w:pPr>
              <w:rPr>
                <w:sz w:val="16"/>
                <w:szCs w:val="16"/>
                <w:lang w:val="de-DE"/>
              </w:rPr>
            </w:pPr>
            <w:r w:rsidRPr="00506B44">
              <w:rPr>
                <w:sz w:val="16"/>
                <w:szCs w:val="16"/>
                <w:lang w:val="de-DE"/>
              </w:rPr>
              <w:t>description</w:t>
            </w:r>
          </w:p>
        </w:tc>
        <w:tc>
          <w:tcPr>
            <w:tcW w:w="2526"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3208"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506B44">
        <w:tc>
          <w:tcPr>
            <w:tcW w:w="3888" w:type="dxa"/>
          </w:tcPr>
          <w:p w:rsidR="0072502A" w:rsidRPr="00506B44" w:rsidRDefault="0072502A" w:rsidP="00336E23">
            <w:pPr>
              <w:rPr>
                <w:sz w:val="16"/>
                <w:szCs w:val="16"/>
                <w:lang w:val="de-DE"/>
              </w:rPr>
            </w:pPr>
            <w:r w:rsidRPr="00506B44">
              <w:rPr>
                <w:sz w:val="16"/>
                <w:szCs w:val="16"/>
                <w:lang w:val="de-DE"/>
              </w:rPr>
              <w:t>ms_run[1-n]-location</w:t>
            </w:r>
          </w:p>
        </w:tc>
        <w:tc>
          <w:tcPr>
            <w:tcW w:w="2526"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c>
          <w:tcPr>
            <w:tcW w:w="3208"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RPr="002B1646" w:rsidTr="00506B44">
        <w:tc>
          <w:tcPr>
            <w:tcW w:w="3888" w:type="dxa"/>
          </w:tcPr>
          <w:p w:rsidR="0072502A" w:rsidRPr="00506B44" w:rsidRDefault="0072502A" w:rsidP="00336E23">
            <w:pPr>
              <w:rPr>
                <w:sz w:val="16"/>
                <w:szCs w:val="16"/>
                <w:lang w:val="de-DE"/>
              </w:rPr>
            </w:pPr>
            <w:r w:rsidRPr="00506B44">
              <w:rPr>
                <w:sz w:val="16"/>
                <w:szCs w:val="16"/>
                <w:lang w:val="de-DE"/>
              </w:rPr>
              <w:t>fixed_mod[1-n]</w:t>
            </w:r>
          </w:p>
        </w:tc>
        <w:tc>
          <w:tcPr>
            <w:tcW w:w="2526" w:type="dxa"/>
          </w:tcPr>
          <w:p w:rsidR="0072502A" w:rsidRPr="00506B44" w:rsidRDefault="0072502A" w:rsidP="00336E23">
            <w:pPr>
              <w:spacing w:after="60"/>
              <w:jc w:val="center"/>
              <w:outlineLvl w:val="1"/>
              <w:rPr>
                <w:sz w:val="16"/>
                <w:szCs w:val="16"/>
              </w:rPr>
            </w:pPr>
            <w:r w:rsidRPr="00506B44">
              <w:rPr>
                <w:rStyle w:val="Fett"/>
                <w:sz w:val="16"/>
                <w:szCs w:val="16"/>
              </w:rPr>
              <w:t>SC</w:t>
            </w:r>
            <w:r w:rsidRPr="00506B44">
              <w:rPr>
                <w:sz w:val="16"/>
                <w:szCs w:val="16"/>
              </w:rPr>
              <w:t xml:space="preserve"> (if PSM section present)</w:t>
            </w:r>
          </w:p>
        </w:tc>
        <w:tc>
          <w:tcPr>
            <w:tcW w:w="3208" w:type="dxa"/>
          </w:tcPr>
          <w:p w:rsidR="0072502A" w:rsidRPr="00506B44" w:rsidRDefault="0072502A" w:rsidP="00552552">
            <w:pPr>
              <w:spacing w:after="60"/>
              <w:jc w:val="center"/>
              <w:outlineLvl w:val="1"/>
              <w:rPr>
                <w:sz w:val="16"/>
                <w:szCs w:val="16"/>
              </w:rPr>
            </w:pPr>
            <w:r w:rsidRPr="00506B44">
              <w:rPr>
                <w:rStyle w:val="Fett"/>
                <w:sz w:val="16"/>
                <w:szCs w:val="16"/>
              </w:rPr>
              <w:t>SC</w:t>
            </w:r>
            <w:r w:rsidRPr="00506B44">
              <w:rPr>
                <w:sz w:val="16"/>
                <w:szCs w:val="16"/>
              </w:rPr>
              <w:t xml:space="preserve"> (if PSM section present)</w:t>
            </w:r>
          </w:p>
        </w:tc>
      </w:tr>
      <w:tr w:rsidR="0072502A" w:rsidRPr="002B1646" w:rsidTr="00506B44">
        <w:tc>
          <w:tcPr>
            <w:tcW w:w="3888" w:type="dxa"/>
          </w:tcPr>
          <w:p w:rsidR="0072502A" w:rsidRPr="00506B44" w:rsidRDefault="0072502A" w:rsidP="00336E23">
            <w:pPr>
              <w:rPr>
                <w:sz w:val="16"/>
                <w:szCs w:val="16"/>
              </w:rPr>
            </w:pPr>
            <w:r w:rsidRPr="00506B44">
              <w:rPr>
                <w:sz w:val="16"/>
                <w:szCs w:val="16"/>
              </w:rPr>
              <w:t>variable_mod[1-n]</w:t>
            </w:r>
          </w:p>
        </w:tc>
        <w:tc>
          <w:tcPr>
            <w:tcW w:w="2526" w:type="dxa"/>
          </w:tcPr>
          <w:p w:rsidR="0072502A" w:rsidRPr="00506B44" w:rsidRDefault="0072502A" w:rsidP="00336E23">
            <w:pPr>
              <w:spacing w:after="60"/>
              <w:jc w:val="center"/>
              <w:outlineLvl w:val="1"/>
              <w:rPr>
                <w:sz w:val="16"/>
                <w:szCs w:val="16"/>
              </w:rPr>
            </w:pPr>
            <w:r w:rsidRPr="00506B44">
              <w:rPr>
                <w:rStyle w:val="Fett"/>
                <w:sz w:val="16"/>
                <w:szCs w:val="16"/>
              </w:rPr>
              <w:t>SC</w:t>
            </w:r>
            <w:r w:rsidRPr="00506B44">
              <w:rPr>
                <w:sz w:val="16"/>
                <w:szCs w:val="16"/>
              </w:rPr>
              <w:t xml:space="preserve"> (if PSM section present)</w:t>
            </w:r>
          </w:p>
        </w:tc>
        <w:tc>
          <w:tcPr>
            <w:tcW w:w="3208" w:type="dxa"/>
          </w:tcPr>
          <w:p w:rsidR="0072502A" w:rsidRPr="00506B44" w:rsidRDefault="0072502A" w:rsidP="00552552">
            <w:pPr>
              <w:spacing w:after="60"/>
              <w:jc w:val="center"/>
              <w:outlineLvl w:val="1"/>
              <w:rPr>
                <w:sz w:val="16"/>
                <w:szCs w:val="16"/>
              </w:rPr>
            </w:pPr>
            <w:r w:rsidRPr="00506B44">
              <w:rPr>
                <w:rStyle w:val="Fett"/>
                <w:sz w:val="16"/>
                <w:szCs w:val="16"/>
              </w:rPr>
              <w:t>SC</w:t>
            </w:r>
            <w:r w:rsidRPr="00506B44">
              <w:rPr>
                <w:sz w:val="16"/>
                <w:szCs w:val="16"/>
              </w:rPr>
              <w:t xml:space="preserve"> (if PSM section present)</w:t>
            </w:r>
          </w:p>
        </w:tc>
      </w:tr>
      <w:tr w:rsidR="0072502A" w:rsidRPr="002B1646" w:rsidTr="00506B44">
        <w:tc>
          <w:tcPr>
            <w:tcW w:w="3888" w:type="dxa"/>
          </w:tcPr>
          <w:p w:rsidR="0072502A" w:rsidRPr="00506B44" w:rsidRDefault="0072502A" w:rsidP="00336E23">
            <w:pPr>
              <w:rPr>
                <w:sz w:val="16"/>
                <w:szCs w:val="16"/>
              </w:rPr>
            </w:pPr>
            <w:r w:rsidRPr="00506B44">
              <w:rPr>
                <w:sz w:val="16"/>
                <w:szCs w:val="16"/>
              </w:rPr>
              <w:t>protein-quantification-unit</w:t>
            </w:r>
          </w:p>
        </w:tc>
        <w:tc>
          <w:tcPr>
            <w:tcW w:w="2526" w:type="dxa"/>
          </w:tcPr>
          <w:p w:rsidR="0072502A" w:rsidRPr="00506B44" w:rsidRDefault="0072502A" w:rsidP="00336E23">
            <w:pPr>
              <w:rPr>
                <w:sz w:val="16"/>
                <w:szCs w:val="16"/>
              </w:rPr>
            </w:pPr>
          </w:p>
        </w:tc>
        <w:tc>
          <w:tcPr>
            <w:tcW w:w="3208" w:type="dxa"/>
          </w:tcPr>
          <w:p w:rsidR="0072502A" w:rsidRPr="00506B44" w:rsidRDefault="0072502A" w:rsidP="00336E23">
            <w:pPr>
              <w:spacing w:after="60"/>
              <w:jc w:val="center"/>
              <w:outlineLvl w:val="1"/>
              <w:rPr>
                <w:sz w:val="16"/>
                <w:szCs w:val="16"/>
              </w:rPr>
            </w:pPr>
            <w:r w:rsidRPr="00506B44">
              <w:rPr>
                <w:rStyle w:val="Fett"/>
                <w:sz w:val="16"/>
                <w:szCs w:val="16"/>
              </w:rPr>
              <w:t>SC</w:t>
            </w:r>
            <w:r w:rsidRPr="00506B44">
              <w:rPr>
                <w:sz w:val="16"/>
                <w:szCs w:val="16"/>
              </w:rPr>
              <w:t xml:space="preserve"> (if protein section present)</w:t>
            </w:r>
          </w:p>
        </w:tc>
      </w:tr>
      <w:tr w:rsidR="0072502A" w:rsidRPr="002B1646" w:rsidTr="00506B44">
        <w:tc>
          <w:tcPr>
            <w:tcW w:w="3888" w:type="dxa"/>
          </w:tcPr>
          <w:p w:rsidR="0072502A" w:rsidRPr="00506B44" w:rsidRDefault="0072502A" w:rsidP="00336E23">
            <w:pPr>
              <w:rPr>
                <w:sz w:val="16"/>
                <w:szCs w:val="16"/>
              </w:rPr>
            </w:pPr>
            <w:r w:rsidRPr="00506B44">
              <w:rPr>
                <w:sz w:val="16"/>
                <w:szCs w:val="16"/>
              </w:rPr>
              <w:t>peptide-quantification-unit</w:t>
            </w:r>
          </w:p>
        </w:tc>
        <w:tc>
          <w:tcPr>
            <w:tcW w:w="2526" w:type="dxa"/>
          </w:tcPr>
          <w:p w:rsidR="0072502A" w:rsidRPr="00506B44" w:rsidRDefault="0072502A" w:rsidP="00336E23">
            <w:pPr>
              <w:rPr>
                <w:sz w:val="16"/>
                <w:szCs w:val="16"/>
              </w:rPr>
            </w:pPr>
          </w:p>
        </w:tc>
        <w:tc>
          <w:tcPr>
            <w:tcW w:w="3208" w:type="dxa"/>
          </w:tcPr>
          <w:p w:rsidR="0072502A" w:rsidRPr="00506B44" w:rsidRDefault="0072502A" w:rsidP="00336E23">
            <w:pPr>
              <w:spacing w:after="60"/>
              <w:jc w:val="center"/>
              <w:outlineLvl w:val="1"/>
              <w:rPr>
                <w:sz w:val="16"/>
                <w:szCs w:val="16"/>
              </w:rPr>
            </w:pPr>
            <w:r w:rsidRPr="00506B44">
              <w:rPr>
                <w:rStyle w:val="Fett"/>
                <w:sz w:val="16"/>
                <w:szCs w:val="16"/>
              </w:rPr>
              <w:t>SC</w:t>
            </w:r>
            <w:r w:rsidRPr="00506B44">
              <w:rPr>
                <w:sz w:val="16"/>
                <w:szCs w:val="16"/>
              </w:rPr>
              <w:t xml:space="preserve"> (if peptide section present)</w:t>
            </w:r>
          </w:p>
        </w:tc>
      </w:tr>
      <w:tr w:rsidR="0072502A" w:rsidRPr="002B1646" w:rsidTr="00506B44">
        <w:tc>
          <w:tcPr>
            <w:tcW w:w="3888" w:type="dxa"/>
          </w:tcPr>
          <w:p w:rsidR="0072502A" w:rsidRPr="00506B44" w:rsidRDefault="0072502A" w:rsidP="00336E23">
            <w:pPr>
              <w:rPr>
                <w:sz w:val="16"/>
                <w:szCs w:val="16"/>
              </w:rPr>
            </w:pPr>
            <w:r w:rsidRPr="00506B44">
              <w:rPr>
                <w:sz w:val="16"/>
                <w:szCs w:val="16"/>
              </w:rPr>
              <w:t>smallmolecule- quantification -unit</w:t>
            </w:r>
          </w:p>
        </w:tc>
        <w:tc>
          <w:tcPr>
            <w:tcW w:w="2526" w:type="dxa"/>
          </w:tcPr>
          <w:p w:rsidR="0072502A" w:rsidRPr="00506B44" w:rsidRDefault="0072502A" w:rsidP="00336E23">
            <w:pPr>
              <w:rPr>
                <w:sz w:val="16"/>
                <w:szCs w:val="16"/>
              </w:rPr>
            </w:pPr>
          </w:p>
        </w:tc>
        <w:tc>
          <w:tcPr>
            <w:tcW w:w="3208" w:type="dxa"/>
          </w:tcPr>
          <w:p w:rsidR="0072502A" w:rsidRPr="00506B44" w:rsidRDefault="0072502A">
            <w:pPr>
              <w:spacing w:after="60"/>
              <w:jc w:val="center"/>
              <w:outlineLvl w:val="1"/>
              <w:rPr>
                <w:sz w:val="16"/>
                <w:szCs w:val="16"/>
              </w:rPr>
            </w:pPr>
            <w:r w:rsidRPr="00506B44">
              <w:rPr>
                <w:rStyle w:val="Fett"/>
                <w:sz w:val="16"/>
                <w:szCs w:val="16"/>
              </w:rPr>
              <w:t>SC</w:t>
            </w:r>
            <w:r w:rsidRPr="00506B44">
              <w:rPr>
                <w:sz w:val="16"/>
                <w:szCs w:val="16"/>
              </w:rPr>
              <w:t xml:space="preserve"> (if </w:t>
            </w:r>
            <w:r w:rsidR="00F5231E">
              <w:rPr>
                <w:sz w:val="16"/>
                <w:szCs w:val="16"/>
              </w:rPr>
              <w:t>small</w:t>
            </w:r>
            <w:r w:rsidR="00BE5C8B">
              <w:rPr>
                <w:sz w:val="16"/>
                <w:szCs w:val="16"/>
              </w:rPr>
              <w:t xml:space="preserve"> </w:t>
            </w:r>
            <w:r w:rsidR="00F5231E">
              <w:rPr>
                <w:sz w:val="16"/>
                <w:szCs w:val="16"/>
              </w:rPr>
              <w:t>molecule</w:t>
            </w:r>
            <w:r w:rsidRPr="00506B44">
              <w:rPr>
                <w:sz w:val="16"/>
                <w:szCs w:val="16"/>
              </w:rPr>
              <w:t xml:space="preserve"> section present)</w:t>
            </w:r>
          </w:p>
        </w:tc>
      </w:tr>
      <w:tr w:rsidR="0072502A" w:rsidRPr="002B1646" w:rsidTr="00506B44">
        <w:tc>
          <w:tcPr>
            <w:tcW w:w="3888" w:type="dxa"/>
          </w:tcPr>
          <w:p w:rsidR="0072502A" w:rsidRPr="00506B44" w:rsidRDefault="0072502A" w:rsidP="00336E23">
            <w:pPr>
              <w:rPr>
                <w:sz w:val="16"/>
                <w:szCs w:val="16"/>
              </w:rPr>
            </w:pPr>
            <w:r w:rsidRPr="00506B44">
              <w:rPr>
                <w:sz w:val="16"/>
                <w:szCs w:val="16"/>
              </w:rPr>
              <w:t>study_variable[1-n]-description</w:t>
            </w:r>
          </w:p>
        </w:tc>
        <w:tc>
          <w:tcPr>
            <w:tcW w:w="2526" w:type="dxa"/>
          </w:tcPr>
          <w:p w:rsidR="0072502A" w:rsidRPr="00506B44" w:rsidRDefault="0072502A" w:rsidP="00336E23">
            <w:pPr>
              <w:rPr>
                <w:sz w:val="16"/>
                <w:szCs w:val="16"/>
              </w:rPr>
            </w:pPr>
          </w:p>
        </w:tc>
        <w:tc>
          <w:tcPr>
            <w:tcW w:w="3208"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RPr="002B1646" w:rsidTr="00506B44">
        <w:tc>
          <w:tcPr>
            <w:tcW w:w="3888" w:type="dxa"/>
          </w:tcPr>
          <w:p w:rsidR="0072502A" w:rsidRPr="00506B44" w:rsidRDefault="0072502A" w:rsidP="00336E23">
            <w:pPr>
              <w:rPr>
                <w:sz w:val="16"/>
                <w:szCs w:val="16"/>
              </w:rPr>
            </w:pPr>
            <w:r w:rsidRPr="00506B44">
              <w:rPr>
                <w:sz w:val="16"/>
                <w:szCs w:val="16"/>
              </w:rPr>
              <w:t>software[1-n]</w:t>
            </w:r>
          </w:p>
        </w:tc>
        <w:tc>
          <w:tcPr>
            <w:tcW w:w="2526"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3208"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quantification_method</w:t>
            </w:r>
          </w:p>
        </w:tc>
        <w:tc>
          <w:tcPr>
            <w:tcW w:w="2526" w:type="dxa"/>
          </w:tcPr>
          <w:p w:rsidR="0072502A" w:rsidRPr="00506B44" w:rsidRDefault="0072502A" w:rsidP="00336E23">
            <w:pPr>
              <w:rPr>
                <w:sz w:val="16"/>
                <w:szCs w:val="16"/>
              </w:rPr>
            </w:pPr>
          </w:p>
        </w:tc>
        <w:tc>
          <w:tcPr>
            <w:tcW w:w="3208"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assay[1-n]-ms_run_ref</w:t>
            </w:r>
          </w:p>
        </w:tc>
        <w:tc>
          <w:tcPr>
            <w:tcW w:w="2526" w:type="dxa"/>
          </w:tcPr>
          <w:p w:rsidR="0072502A" w:rsidRPr="00506B44" w:rsidRDefault="00BA14D3" w:rsidP="00BA14D3">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3208" w:type="dxa"/>
          </w:tcPr>
          <w:p w:rsidR="0072502A" w:rsidRPr="00BA14D3" w:rsidRDefault="0072502A" w:rsidP="00336E23">
            <w:pPr>
              <w:spacing w:after="60"/>
              <w:jc w:val="center"/>
              <w:outlineLvl w:val="1"/>
              <w:rPr>
                <w:sz w:val="14"/>
                <w:szCs w:val="16"/>
              </w:rPr>
            </w:pPr>
            <w:r w:rsidRPr="00506B44">
              <w:rPr>
                <w:i/>
                <w:sz w:val="16"/>
                <w:szCs w:val="16"/>
              </w:rPr>
              <w:t>s</w:t>
            </w:r>
            <w:r w:rsidRPr="00506B44">
              <w:rPr>
                <w:b/>
                <w:sz w:val="16"/>
                <w:szCs w:val="16"/>
              </w:rPr>
              <w:t>C</w:t>
            </w:r>
            <w:r w:rsidR="00BA14D3">
              <w:rPr>
                <w:b/>
                <w:sz w:val="16"/>
                <w:szCs w:val="16"/>
              </w:rPr>
              <w:t xml:space="preserve"> </w:t>
            </w:r>
            <w:r w:rsidR="00BA14D3" w:rsidRPr="00837CCC">
              <w:rPr>
                <w:sz w:val="16"/>
                <w:szCs w:val="16"/>
              </w:rPr>
              <w:t>(required if assays reported)</w:t>
            </w:r>
          </w:p>
        </w:tc>
      </w:tr>
      <w:tr w:rsidR="0072502A" w:rsidRPr="002B1646" w:rsidTr="00506B44">
        <w:tc>
          <w:tcPr>
            <w:tcW w:w="3888" w:type="dxa"/>
          </w:tcPr>
          <w:p w:rsidR="0072502A" w:rsidRPr="00506B44" w:rsidRDefault="0072502A" w:rsidP="00336E23">
            <w:pPr>
              <w:rPr>
                <w:sz w:val="16"/>
                <w:szCs w:val="16"/>
              </w:rPr>
            </w:pPr>
            <w:r w:rsidRPr="00506B44">
              <w:rPr>
                <w:sz w:val="16"/>
                <w:szCs w:val="16"/>
              </w:rPr>
              <w:t>assay[1-n]-quantification_reagent</w:t>
            </w:r>
          </w:p>
        </w:tc>
        <w:tc>
          <w:tcPr>
            <w:tcW w:w="2526" w:type="dxa"/>
          </w:tcPr>
          <w:p w:rsidR="0072502A" w:rsidRPr="00506B44" w:rsidRDefault="0072502A" w:rsidP="00336E23">
            <w:pPr>
              <w:rPr>
                <w:sz w:val="16"/>
                <w:szCs w:val="16"/>
              </w:rPr>
            </w:pPr>
          </w:p>
        </w:tc>
        <w:tc>
          <w:tcPr>
            <w:tcW w:w="3208"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 xml:space="preserve">study_variable[1-n]-assay_refs </w:t>
            </w:r>
          </w:p>
        </w:tc>
        <w:tc>
          <w:tcPr>
            <w:tcW w:w="2526" w:type="dxa"/>
          </w:tcPr>
          <w:p w:rsidR="0072502A" w:rsidRPr="00506B44" w:rsidRDefault="0072502A" w:rsidP="00336E23">
            <w:pPr>
              <w:rPr>
                <w:sz w:val="16"/>
                <w:szCs w:val="16"/>
              </w:rPr>
            </w:pPr>
          </w:p>
        </w:tc>
        <w:tc>
          <w:tcPr>
            <w:tcW w:w="3208" w:type="dxa"/>
          </w:tcPr>
          <w:p w:rsidR="0072502A" w:rsidRPr="00506B44" w:rsidRDefault="0072502A" w:rsidP="00336E23">
            <w:pPr>
              <w:spacing w:after="60"/>
              <w:jc w:val="center"/>
              <w:outlineLvl w:val="1"/>
              <w:rPr>
                <w:sz w:val="16"/>
                <w:szCs w:val="16"/>
              </w:rPr>
            </w:pPr>
            <w:r w:rsidRPr="00506B44">
              <w:rPr>
                <w:sz w:val="16"/>
                <w:szCs w:val="16"/>
              </w:rPr>
              <w:t>s</w:t>
            </w:r>
            <w:r w:rsidRPr="00506B44">
              <w:rPr>
                <w:b/>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quantification_method</w:t>
            </w:r>
          </w:p>
        </w:tc>
        <w:tc>
          <w:tcPr>
            <w:tcW w:w="2526" w:type="dxa"/>
          </w:tcPr>
          <w:p w:rsidR="0072502A" w:rsidRPr="00506B44" w:rsidRDefault="0072502A" w:rsidP="00336E23">
            <w:pPr>
              <w:rPr>
                <w:sz w:val="16"/>
                <w:szCs w:val="16"/>
              </w:rPr>
            </w:pPr>
          </w:p>
        </w:tc>
        <w:tc>
          <w:tcPr>
            <w:tcW w:w="3208" w:type="dxa"/>
          </w:tcPr>
          <w:p w:rsidR="0072502A" w:rsidRPr="00506B44" w:rsidRDefault="0072502A" w:rsidP="00336E23">
            <w:pPr>
              <w:spacing w:after="60"/>
              <w:jc w:val="center"/>
              <w:outlineLvl w:val="1"/>
              <w:rPr>
                <w:sz w:val="16"/>
                <w:szCs w:val="16"/>
              </w:rPr>
            </w:pPr>
            <w:r w:rsidRPr="00506B44">
              <w:rPr>
                <w:sz w:val="16"/>
                <w:szCs w:val="16"/>
              </w:rPr>
              <w:t>s</w:t>
            </w:r>
            <w:r w:rsidRPr="00506B44">
              <w:rPr>
                <w:b/>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mzTab-ID</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title</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sample_processing[1-n]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instrument[1-n]-name</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instrument[1-n]-source</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instrument[1-n]-analyzer</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lastRenderedPageBreak/>
              <w:t>instrument[1-n]-detector</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software[1-n]-setting</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false_discovery_rate</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publication[1-n]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contact-name[1-n]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contact-affiliation[1-n]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contact-email[1-n]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uri</w:t>
            </w:r>
            <w:r w:rsidR="00E800F1">
              <w:rPr>
                <w:sz w:val="16"/>
                <w:szCs w:val="16"/>
              </w:rPr>
              <w:t>[1-n]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fixed_mod[1-n]-site</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fixed_mod[1-n]-position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72502A" w:rsidP="00336E23">
            <w:pPr>
              <w:spacing w:after="60"/>
              <w:jc w:val="center"/>
              <w:outlineLvl w:val="1"/>
              <w:rPr>
                <w:sz w:val="16"/>
                <w:szCs w:val="16"/>
              </w:rPr>
            </w:pPr>
            <w:r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variable_mod[1-n]-site</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variable_mod[1-n]-position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ms_run[1-n]-format</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ms_run[1-n]-id_format</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ms_run[1-n]-fragmentation_method</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custom</w:t>
            </w:r>
            <w:r w:rsidR="007D6662">
              <w:rPr>
                <w:sz w:val="16"/>
                <w:szCs w:val="16"/>
              </w:rPr>
              <w:t>[1-n]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sample[1-n]-species</w:t>
            </w:r>
            <w:r w:rsidR="00E800F1">
              <w:rPr>
                <w:sz w:val="16"/>
                <w:szCs w:val="16"/>
              </w:rPr>
              <w:t>[1-n]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sample[1-n]-tissue</w:t>
            </w:r>
            <w:r w:rsidR="00E800F1">
              <w:rPr>
                <w:sz w:val="16"/>
                <w:szCs w:val="16"/>
              </w:rPr>
              <w:t>[1-n]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sample[1-n]-cell_type</w:t>
            </w:r>
            <w:r w:rsidR="00E800F1">
              <w:rPr>
                <w:sz w:val="16"/>
                <w:szCs w:val="16"/>
              </w:rPr>
              <w:t>[1-n]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sample[1-n]-disease</w:t>
            </w:r>
            <w:r w:rsidR="00E800F1">
              <w:rPr>
                <w:sz w:val="16"/>
                <w:szCs w:val="16"/>
              </w:rPr>
              <w:t>[1-n]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sample[1-n]-description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sample[1-n]-custom</w:t>
            </w:r>
            <w:r w:rsidR="007D6662">
              <w:rPr>
                <w:sz w:val="16"/>
                <w:szCs w:val="16"/>
              </w:rPr>
              <w:t>[1-n]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52552" w:rsidRDefault="00552552" w:rsidP="00336E23">
            <w:pPr>
              <w:spacing w:after="60"/>
              <w:jc w:val="center"/>
              <w:outlineLvl w:val="1"/>
              <w:rPr>
                <w:sz w:val="16"/>
                <w:szCs w:val="16"/>
              </w:rPr>
            </w:pPr>
            <w:r>
              <w:rPr>
                <w:i/>
                <w:sz w:val="16"/>
                <w:szCs w:val="16"/>
              </w:rPr>
              <w:t>s</w:t>
            </w:r>
            <w:r w:rsidR="0072502A" w:rsidRPr="00552552">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assay[1-n]-sample_refs</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BA14D3" w:rsidP="00336E23">
            <w:pPr>
              <w:spacing w:after="60"/>
              <w:jc w:val="center"/>
              <w:outlineLvl w:val="1"/>
              <w:rPr>
                <w:sz w:val="16"/>
                <w:szCs w:val="16"/>
              </w:rPr>
            </w:pPr>
            <w:r>
              <w:rPr>
                <w:i/>
                <w:sz w:val="16"/>
                <w:szCs w:val="16"/>
              </w:rPr>
              <w:t>s</w:t>
            </w:r>
            <w:r w:rsidR="0072502A" w:rsidRPr="00506B44">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study_variable[1-n]-description</w:t>
            </w:r>
          </w:p>
        </w:tc>
        <w:tc>
          <w:tcPr>
            <w:tcW w:w="2526" w:type="dxa"/>
          </w:tcPr>
          <w:p w:rsidR="0072502A" w:rsidRPr="00506B44" w:rsidRDefault="0072502A" w:rsidP="003F3A63">
            <w:pPr>
              <w:spacing w:after="60"/>
              <w:jc w:val="center"/>
              <w:outlineLvl w:val="1"/>
              <w:rPr>
                <w:sz w:val="16"/>
                <w:szCs w:val="16"/>
              </w:rPr>
            </w:pPr>
            <w:r w:rsidRPr="00506B44">
              <w:rPr>
                <w:i/>
                <w:sz w:val="16"/>
                <w:szCs w:val="16"/>
              </w:rPr>
              <w:t>sc</w:t>
            </w:r>
            <w:r w:rsidR="00BA14D3">
              <w:rPr>
                <w:i/>
                <w:sz w:val="16"/>
                <w:szCs w:val="16"/>
              </w:rPr>
              <w:t xml:space="preserve"> </w:t>
            </w:r>
            <w:r w:rsidR="00BA14D3" w:rsidRPr="00BA14D3">
              <w:rPr>
                <w:sz w:val="16"/>
                <w:szCs w:val="16"/>
              </w:rPr>
              <w:t>(required i</w:t>
            </w:r>
            <w:r w:rsidR="003F3A63">
              <w:rPr>
                <w:sz w:val="16"/>
                <w:szCs w:val="16"/>
              </w:rPr>
              <w:t>f</w:t>
            </w:r>
            <w:r w:rsidR="00BA14D3" w:rsidRPr="00BA14D3">
              <w:rPr>
                <w:sz w:val="16"/>
                <w:szCs w:val="16"/>
              </w:rPr>
              <w:t xml:space="preserve"> SV reported)</w:t>
            </w:r>
          </w:p>
        </w:tc>
        <w:tc>
          <w:tcPr>
            <w:tcW w:w="3208" w:type="dxa"/>
          </w:tcPr>
          <w:p w:rsidR="0072502A" w:rsidRPr="00506B44" w:rsidRDefault="00647E24" w:rsidP="003F3A63">
            <w:pPr>
              <w:spacing w:after="60"/>
              <w:jc w:val="center"/>
              <w:outlineLvl w:val="1"/>
              <w:rPr>
                <w:sz w:val="16"/>
                <w:szCs w:val="16"/>
              </w:rPr>
            </w:pPr>
            <w:r w:rsidRPr="00BA14D3">
              <w:rPr>
                <w:i/>
                <w:sz w:val="16"/>
                <w:szCs w:val="16"/>
              </w:rPr>
              <w:t>sc</w:t>
            </w:r>
            <w:r w:rsidR="00BA14D3">
              <w:rPr>
                <w:i/>
                <w:sz w:val="16"/>
                <w:szCs w:val="16"/>
              </w:rPr>
              <w:t xml:space="preserve"> </w:t>
            </w:r>
            <w:r w:rsidR="00BA14D3" w:rsidRPr="00837CCC">
              <w:rPr>
                <w:sz w:val="16"/>
                <w:szCs w:val="16"/>
              </w:rPr>
              <w:t>(required i</w:t>
            </w:r>
            <w:r w:rsidR="003F3A63">
              <w:rPr>
                <w:sz w:val="16"/>
                <w:szCs w:val="16"/>
              </w:rPr>
              <w:t>f</w:t>
            </w:r>
            <w:r w:rsidR="00BA14D3" w:rsidRPr="00837CCC">
              <w:rPr>
                <w:sz w:val="16"/>
                <w:szCs w:val="16"/>
              </w:rPr>
              <w:t xml:space="preserve"> SV reported)</w:t>
            </w:r>
          </w:p>
        </w:tc>
      </w:tr>
      <w:tr w:rsidR="0072502A" w:rsidRPr="002B1646" w:rsidTr="00506B44">
        <w:tc>
          <w:tcPr>
            <w:tcW w:w="3888" w:type="dxa"/>
          </w:tcPr>
          <w:p w:rsidR="0072502A" w:rsidRPr="00506B44" w:rsidRDefault="0072502A" w:rsidP="00336E23">
            <w:pPr>
              <w:rPr>
                <w:sz w:val="16"/>
                <w:szCs w:val="16"/>
              </w:rPr>
            </w:pPr>
            <w:r w:rsidRPr="00506B44">
              <w:rPr>
                <w:sz w:val="16"/>
                <w:szCs w:val="16"/>
              </w:rPr>
              <w:t>study_variable[1-n]-sample_refs</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647E24" w:rsidP="00336E23">
            <w:pPr>
              <w:spacing w:after="60"/>
              <w:jc w:val="center"/>
              <w:outlineLvl w:val="1"/>
              <w:rPr>
                <w:sz w:val="16"/>
                <w:szCs w:val="16"/>
              </w:rPr>
            </w:pPr>
            <w:r>
              <w:rPr>
                <w:i/>
                <w:sz w:val="16"/>
                <w:szCs w:val="16"/>
              </w:rPr>
              <w:t>sc</w:t>
            </w:r>
          </w:p>
        </w:tc>
      </w:tr>
      <w:tr w:rsidR="0072502A" w:rsidRPr="002B1646" w:rsidTr="00506B44">
        <w:tc>
          <w:tcPr>
            <w:tcW w:w="3888" w:type="dxa"/>
          </w:tcPr>
          <w:p w:rsidR="0072502A" w:rsidRPr="00506B44" w:rsidRDefault="0072502A" w:rsidP="00336E23">
            <w:pPr>
              <w:rPr>
                <w:sz w:val="16"/>
                <w:szCs w:val="16"/>
              </w:rPr>
            </w:pPr>
            <w:r w:rsidRPr="00506B44">
              <w:rPr>
                <w:sz w:val="16"/>
                <w:szCs w:val="16"/>
              </w:rPr>
              <w:t>study_variable[1-n]-assay_refs</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647E24" w:rsidP="00BA14D3">
            <w:pPr>
              <w:spacing w:after="60"/>
              <w:jc w:val="center"/>
              <w:outlineLvl w:val="1"/>
              <w:rPr>
                <w:sz w:val="16"/>
                <w:szCs w:val="16"/>
              </w:rPr>
            </w:pPr>
            <w:r w:rsidRPr="00BA14D3">
              <w:rPr>
                <w:i/>
                <w:sz w:val="16"/>
                <w:szCs w:val="16"/>
              </w:rPr>
              <w:t>s</w:t>
            </w:r>
            <w:r w:rsidRPr="00BA14D3">
              <w:rPr>
                <w:b/>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assay[1-n]-quantification_mod[1-n]</w:t>
            </w:r>
          </w:p>
        </w:tc>
        <w:tc>
          <w:tcPr>
            <w:tcW w:w="2526" w:type="dxa"/>
          </w:tcPr>
          <w:p w:rsidR="0072502A" w:rsidRPr="00506B44" w:rsidRDefault="0072502A" w:rsidP="00336E23">
            <w:pPr>
              <w:rPr>
                <w:sz w:val="16"/>
                <w:szCs w:val="16"/>
              </w:rPr>
            </w:pPr>
          </w:p>
        </w:tc>
        <w:tc>
          <w:tcPr>
            <w:tcW w:w="3208" w:type="dxa"/>
          </w:tcPr>
          <w:p w:rsidR="0072502A" w:rsidRPr="00506B44" w:rsidRDefault="00BA14D3" w:rsidP="00336E23">
            <w:pPr>
              <w:spacing w:after="60"/>
              <w:jc w:val="center"/>
              <w:outlineLvl w:val="1"/>
              <w:rPr>
                <w:sz w:val="16"/>
                <w:szCs w:val="16"/>
              </w:rPr>
            </w:pPr>
            <w:r>
              <w:rPr>
                <w:i/>
                <w:sz w:val="16"/>
                <w:szCs w:val="16"/>
              </w:rPr>
              <w:t>s</w:t>
            </w:r>
            <w:r w:rsidR="0072502A" w:rsidRPr="00506B44">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assay[1-n]-quantification_mod[1-n]-position</w:t>
            </w:r>
          </w:p>
        </w:tc>
        <w:tc>
          <w:tcPr>
            <w:tcW w:w="2526" w:type="dxa"/>
          </w:tcPr>
          <w:p w:rsidR="0072502A" w:rsidRPr="00506B44" w:rsidRDefault="0072502A" w:rsidP="00336E23">
            <w:pPr>
              <w:rPr>
                <w:sz w:val="16"/>
                <w:szCs w:val="16"/>
              </w:rPr>
            </w:pPr>
          </w:p>
        </w:tc>
        <w:tc>
          <w:tcPr>
            <w:tcW w:w="3208" w:type="dxa"/>
          </w:tcPr>
          <w:p w:rsidR="0072502A" w:rsidRPr="00506B44" w:rsidRDefault="00BA14D3" w:rsidP="00336E23">
            <w:pPr>
              <w:spacing w:after="60"/>
              <w:jc w:val="center"/>
              <w:outlineLvl w:val="1"/>
              <w:rPr>
                <w:sz w:val="16"/>
                <w:szCs w:val="16"/>
              </w:rPr>
            </w:pPr>
            <w:r>
              <w:rPr>
                <w:i/>
                <w:sz w:val="16"/>
                <w:szCs w:val="16"/>
              </w:rPr>
              <w:t>s</w:t>
            </w:r>
            <w:r w:rsidR="0072502A" w:rsidRPr="00506B44">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assay[1-n]-quantification_mod[1-n]-site</w:t>
            </w:r>
          </w:p>
        </w:tc>
        <w:tc>
          <w:tcPr>
            <w:tcW w:w="2526" w:type="dxa"/>
          </w:tcPr>
          <w:p w:rsidR="0072502A" w:rsidRPr="00506B44" w:rsidRDefault="0072502A" w:rsidP="00336E23">
            <w:pPr>
              <w:rPr>
                <w:sz w:val="16"/>
                <w:szCs w:val="16"/>
              </w:rPr>
            </w:pPr>
          </w:p>
        </w:tc>
        <w:tc>
          <w:tcPr>
            <w:tcW w:w="3208" w:type="dxa"/>
          </w:tcPr>
          <w:p w:rsidR="0072502A" w:rsidRPr="00506B44" w:rsidRDefault="00BA14D3" w:rsidP="00336E23">
            <w:pPr>
              <w:spacing w:after="60"/>
              <w:jc w:val="center"/>
              <w:outlineLvl w:val="1"/>
              <w:rPr>
                <w:sz w:val="16"/>
                <w:szCs w:val="16"/>
              </w:rPr>
            </w:pPr>
            <w:r>
              <w:rPr>
                <w:i/>
                <w:sz w:val="16"/>
                <w:szCs w:val="16"/>
              </w:rPr>
              <w:t>s</w:t>
            </w:r>
            <w:r w:rsidR="0072502A" w:rsidRPr="00506B44">
              <w:rPr>
                <w:i/>
                <w:sz w:val="16"/>
                <w:szCs w:val="16"/>
              </w:rPr>
              <w:t>c</w:t>
            </w:r>
          </w:p>
        </w:tc>
      </w:tr>
      <w:tr w:rsidR="0072502A" w:rsidRPr="002B1646" w:rsidTr="00506B44">
        <w:tc>
          <w:tcPr>
            <w:tcW w:w="3888" w:type="dxa"/>
          </w:tcPr>
          <w:p w:rsidR="0072502A" w:rsidRPr="00506B44" w:rsidRDefault="0072502A" w:rsidP="00336E23">
            <w:pPr>
              <w:rPr>
                <w:sz w:val="16"/>
                <w:szCs w:val="16"/>
              </w:rPr>
            </w:pPr>
            <w:r w:rsidRPr="00506B44">
              <w:rPr>
                <w:sz w:val="16"/>
                <w:szCs w:val="16"/>
              </w:rPr>
              <w:t>assay[1-n]-sample_refs</w:t>
            </w:r>
          </w:p>
        </w:tc>
        <w:tc>
          <w:tcPr>
            <w:tcW w:w="2526" w:type="dxa"/>
          </w:tcPr>
          <w:p w:rsidR="0072502A" w:rsidRPr="00506B44" w:rsidRDefault="0072502A" w:rsidP="00336E23">
            <w:pPr>
              <w:rPr>
                <w:sz w:val="16"/>
                <w:szCs w:val="16"/>
              </w:rPr>
            </w:pPr>
          </w:p>
        </w:tc>
        <w:tc>
          <w:tcPr>
            <w:tcW w:w="3208"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cv[1-n]-label</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cv[1-n]-full_name</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cv[1-n]-version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cv[1-n]-url</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colunit_protein</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colunit_peptide</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colunit_psm</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RPr="002B1646" w:rsidTr="00506B44">
        <w:tc>
          <w:tcPr>
            <w:tcW w:w="3888" w:type="dxa"/>
          </w:tcPr>
          <w:p w:rsidR="0072502A" w:rsidRPr="00506B44" w:rsidRDefault="0072502A" w:rsidP="00336E23">
            <w:pPr>
              <w:rPr>
                <w:sz w:val="16"/>
                <w:szCs w:val="16"/>
              </w:rPr>
            </w:pPr>
            <w:r w:rsidRPr="00506B44">
              <w:rPr>
                <w:sz w:val="16"/>
                <w:szCs w:val="16"/>
              </w:rPr>
              <w:t>colunit_small_molecule</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RPr="002B1646" w:rsidTr="00506B44">
        <w:tc>
          <w:tcPr>
            <w:tcW w:w="3888" w:type="dxa"/>
          </w:tcPr>
          <w:p w:rsidR="0072502A" w:rsidRPr="00506B44" w:rsidRDefault="0072502A" w:rsidP="00336E23">
            <w:pPr>
              <w:rPr>
                <w:sz w:val="16"/>
                <w:szCs w:val="16"/>
              </w:rPr>
            </w:pPr>
            <w:r w:rsidRPr="00506B44">
              <w:rPr>
                <w:sz w:val="16"/>
                <w:szCs w:val="16"/>
              </w:rPr>
              <w:t>mzTab-ID</w:t>
            </w:r>
          </w:p>
        </w:tc>
        <w:tc>
          <w:tcPr>
            <w:tcW w:w="2526" w:type="dxa"/>
          </w:tcPr>
          <w:p w:rsidR="0072502A" w:rsidRPr="00506B44" w:rsidRDefault="0072502A" w:rsidP="00336E23">
            <w:pPr>
              <w:spacing w:after="60"/>
              <w:jc w:val="center"/>
              <w:outlineLvl w:val="1"/>
              <w:rPr>
                <w:sz w:val="16"/>
                <w:szCs w:val="16"/>
              </w:rPr>
            </w:pPr>
            <w:r w:rsidRPr="00506B44">
              <w:rPr>
                <w:i/>
                <w:sz w:val="16"/>
                <w:szCs w:val="16"/>
              </w:rPr>
              <w:t>sc</w:t>
            </w:r>
          </w:p>
        </w:tc>
        <w:tc>
          <w:tcPr>
            <w:tcW w:w="3208" w:type="dxa"/>
          </w:tcPr>
          <w:p w:rsidR="0072502A" w:rsidRPr="00506B44" w:rsidRDefault="0072502A"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rsidR="0072502A" w:rsidRPr="00506B44" w:rsidRDefault="0072502A" w:rsidP="0072502A">
      <w:pPr>
        <w:rPr>
          <w:b/>
        </w:rPr>
      </w:pPr>
    </w:p>
    <w:p w:rsidR="0072502A" w:rsidRPr="00506B44" w:rsidRDefault="0072502A" w:rsidP="0072502A">
      <w:pPr>
        <w:rPr>
          <w:b/>
        </w:rPr>
      </w:pPr>
      <w:r w:rsidRPr="00506B44">
        <w:rPr>
          <w:b/>
        </w:rPr>
        <w:t>Protein Section</w:t>
      </w:r>
    </w:p>
    <w:tbl>
      <w:tblPr>
        <w:tblStyle w:val="Tabellenraster"/>
        <w:tblW w:w="0" w:type="auto"/>
        <w:tblLook w:val="01E0" w:firstRow="1" w:lastRow="1" w:firstColumn="1" w:lastColumn="1" w:noHBand="0" w:noVBand="0"/>
      </w:tblPr>
      <w:tblGrid>
        <w:gridCol w:w="3888"/>
        <w:gridCol w:w="2520"/>
        <w:gridCol w:w="3214"/>
      </w:tblGrid>
      <w:tr w:rsidR="0072502A" w:rsidTr="00506B44">
        <w:tc>
          <w:tcPr>
            <w:tcW w:w="3888" w:type="dxa"/>
          </w:tcPr>
          <w:p w:rsidR="0072502A" w:rsidRPr="00506B44" w:rsidRDefault="0072502A" w:rsidP="00506B44">
            <w:pPr>
              <w:jc w:val="center"/>
              <w:rPr>
                <w:b/>
                <w:sz w:val="20"/>
                <w:szCs w:val="22"/>
              </w:rPr>
            </w:pPr>
            <w:r w:rsidRPr="00506B44">
              <w:rPr>
                <w:b/>
                <w:sz w:val="20"/>
                <w:szCs w:val="22"/>
              </w:rPr>
              <w:t>Field Name</w:t>
            </w:r>
          </w:p>
        </w:tc>
        <w:tc>
          <w:tcPr>
            <w:tcW w:w="2520" w:type="dxa"/>
          </w:tcPr>
          <w:p w:rsidR="0072502A" w:rsidRPr="00506B44" w:rsidRDefault="0072502A" w:rsidP="00506B44">
            <w:pPr>
              <w:jc w:val="center"/>
              <w:rPr>
                <w:b/>
                <w:sz w:val="20"/>
                <w:szCs w:val="22"/>
              </w:rPr>
            </w:pPr>
            <w:r w:rsidRPr="00506B44">
              <w:rPr>
                <w:b/>
                <w:sz w:val="20"/>
                <w:szCs w:val="22"/>
              </w:rPr>
              <w:t>Identification</w:t>
            </w:r>
          </w:p>
        </w:tc>
        <w:tc>
          <w:tcPr>
            <w:tcW w:w="3214" w:type="dxa"/>
          </w:tcPr>
          <w:p w:rsidR="0072502A" w:rsidRPr="00506B44" w:rsidRDefault="0072502A" w:rsidP="00506B44">
            <w:pPr>
              <w:jc w:val="center"/>
              <w:rPr>
                <w:b/>
                <w:sz w:val="20"/>
                <w:szCs w:val="22"/>
              </w:rPr>
            </w:pPr>
            <w:r w:rsidRPr="00506B44">
              <w:rPr>
                <w:b/>
                <w:sz w:val="20"/>
                <w:szCs w:val="22"/>
              </w:rPr>
              <w:t>Quantification</w:t>
            </w:r>
          </w:p>
        </w:tc>
      </w:tr>
      <w:tr w:rsidR="0072502A" w:rsidTr="00506B44">
        <w:tc>
          <w:tcPr>
            <w:tcW w:w="3888" w:type="dxa"/>
          </w:tcPr>
          <w:p w:rsidR="0072502A" w:rsidRPr="00506B44" w:rsidRDefault="0072502A" w:rsidP="00336E23">
            <w:pPr>
              <w:rPr>
                <w:sz w:val="16"/>
                <w:szCs w:val="16"/>
              </w:rPr>
            </w:pPr>
            <w:r w:rsidRPr="00506B44">
              <w:rPr>
                <w:sz w:val="16"/>
                <w:szCs w:val="16"/>
              </w:rPr>
              <w:t>accession</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description</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taxid</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species</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 xml:space="preserve">database </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database_version</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search_engine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best_search_engine_score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ambiguity_members</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modifications</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lastRenderedPageBreak/>
              <w:t>protein_coverage</w:t>
            </w:r>
          </w:p>
        </w:tc>
        <w:tc>
          <w:tcPr>
            <w:tcW w:w="2520" w:type="dxa"/>
          </w:tcPr>
          <w:p w:rsidR="0072502A" w:rsidRPr="00506B44" w:rsidRDefault="005A54C5" w:rsidP="00336E23">
            <w:pPr>
              <w:spacing w:after="60"/>
              <w:jc w:val="center"/>
              <w:outlineLvl w:val="1"/>
              <w:rPr>
                <w:sz w:val="16"/>
                <w:szCs w:val="16"/>
              </w:rPr>
            </w:pPr>
            <w:r w:rsidRPr="005A54C5">
              <w:rPr>
                <w:rStyle w:val="Fett"/>
                <w:b w:val="0"/>
                <w:i/>
                <w:sz w:val="16"/>
                <w:szCs w:val="16"/>
              </w:rPr>
              <w:t>s</w:t>
            </w:r>
            <w:r w:rsidR="0072502A" w:rsidRPr="00506B44">
              <w:rPr>
                <w:rStyle w:val="Fett"/>
                <w:sz w:val="16"/>
                <w:szCs w:val="16"/>
              </w:rPr>
              <w:t>C</w:t>
            </w:r>
          </w:p>
        </w:tc>
        <w:tc>
          <w:tcPr>
            <w:tcW w:w="3214" w:type="dxa"/>
          </w:tcPr>
          <w:p w:rsidR="0072502A" w:rsidRPr="00506B44" w:rsidRDefault="005A54C5" w:rsidP="00336E23">
            <w:pPr>
              <w:spacing w:after="60"/>
              <w:jc w:val="center"/>
              <w:outlineLvl w:val="1"/>
              <w:rPr>
                <w:sz w:val="16"/>
                <w:szCs w:val="16"/>
              </w:rPr>
            </w:pPr>
            <w:r w:rsidRPr="005A54C5">
              <w:rPr>
                <w:rStyle w:val="Fett"/>
                <w:b w:val="0"/>
                <w:i/>
                <w:sz w:val="16"/>
                <w:szCs w:val="16"/>
              </w:rPr>
              <w:t>s</w:t>
            </w:r>
            <w:r w:rsidR="0072502A" w:rsidRPr="00506B44">
              <w:rPr>
                <w:rStyle w:val="Fett"/>
                <w:sz w:val="16"/>
                <w:szCs w:val="16"/>
              </w:rPr>
              <w:t>C</w:t>
            </w:r>
          </w:p>
        </w:tc>
      </w:tr>
      <w:tr w:rsidR="0072502A" w:rsidTr="00506B44">
        <w:tc>
          <w:tcPr>
            <w:tcW w:w="3888" w:type="dxa"/>
          </w:tcPr>
          <w:p w:rsidR="0072502A" w:rsidRPr="00506B44" w:rsidRDefault="0072502A" w:rsidP="00336E23">
            <w:pPr>
              <w:rPr>
                <w:sz w:val="16"/>
                <w:szCs w:val="16"/>
              </w:rPr>
            </w:pPr>
            <w:r w:rsidRPr="00506B44">
              <w:rPr>
                <w:sz w:val="16"/>
                <w:szCs w:val="16"/>
              </w:rPr>
              <w:t>protein_abundance_study_variable[1-n]</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 xml:space="preserve">protein_abundance_stdev_study_variable[1-n] </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protein_abundance_std_error_study_variable[1-n]</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search_engine_score_ms_run[1</w:t>
            </w:r>
            <w:r w:rsidR="00353EB0">
              <w:rPr>
                <w:sz w:val="16"/>
                <w:szCs w:val="16"/>
              </w:rPr>
              <w:t>-n]</w:t>
            </w:r>
          </w:p>
        </w:tc>
        <w:tc>
          <w:tcPr>
            <w:tcW w:w="2520"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32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rsidTr="00506B44">
        <w:tc>
          <w:tcPr>
            <w:tcW w:w="3888" w:type="dxa"/>
          </w:tcPr>
          <w:p w:rsidR="0072502A" w:rsidRPr="00506B44" w:rsidRDefault="0072502A" w:rsidP="00336E23">
            <w:pPr>
              <w:rPr>
                <w:sz w:val="16"/>
                <w:szCs w:val="16"/>
              </w:rPr>
            </w:pPr>
            <w:r w:rsidRPr="00506B44">
              <w:rPr>
                <w:sz w:val="16"/>
                <w:szCs w:val="16"/>
              </w:rPr>
              <w:t>num_psms_ms_run[1</w:t>
            </w:r>
            <w:r w:rsidR="00047585">
              <w:rPr>
                <w:sz w:val="16"/>
                <w:szCs w:val="16"/>
              </w:rPr>
              <w:t>-n]</w:t>
            </w:r>
          </w:p>
        </w:tc>
        <w:tc>
          <w:tcPr>
            <w:tcW w:w="2520"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3214" w:type="dxa"/>
          </w:tcPr>
          <w:p w:rsidR="0072502A" w:rsidRPr="00506B44" w:rsidRDefault="00047585" w:rsidP="00506B44">
            <w:pPr>
              <w:jc w:val="center"/>
              <w:rPr>
                <w:sz w:val="16"/>
                <w:szCs w:val="16"/>
              </w:rPr>
            </w:pPr>
            <w:r>
              <w:rPr>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520"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3214" w:type="dxa"/>
          </w:tcPr>
          <w:p w:rsidR="0072502A" w:rsidRPr="00506B44" w:rsidRDefault="00047585" w:rsidP="00506B44">
            <w:pPr>
              <w:jc w:val="center"/>
              <w:rPr>
                <w:sz w:val="16"/>
                <w:szCs w:val="16"/>
              </w:rPr>
            </w:pPr>
            <w:r>
              <w:rPr>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520"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3214" w:type="dxa"/>
          </w:tcPr>
          <w:p w:rsidR="0072502A" w:rsidRPr="00506B44" w:rsidRDefault="00047585" w:rsidP="00506B44">
            <w:pPr>
              <w:jc w:val="center"/>
              <w:rPr>
                <w:sz w:val="16"/>
                <w:szCs w:val="16"/>
              </w:rPr>
            </w:pPr>
            <w:r>
              <w:rPr>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protein_abundance_assay[1-n]</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rsidTr="00506B44">
        <w:tc>
          <w:tcPr>
            <w:tcW w:w="3888" w:type="dxa"/>
          </w:tcPr>
          <w:p w:rsidR="0072502A" w:rsidRPr="00506B44" w:rsidRDefault="0072502A" w:rsidP="00336E23">
            <w:pPr>
              <w:rPr>
                <w:sz w:val="16"/>
                <w:szCs w:val="16"/>
              </w:rPr>
            </w:pPr>
            <w:r w:rsidRPr="00506B44">
              <w:rPr>
                <w:sz w:val="16"/>
                <w:szCs w:val="16"/>
              </w:rPr>
              <w:t>opt_global_*</w:t>
            </w:r>
          </w:p>
        </w:tc>
        <w:tc>
          <w:tcPr>
            <w:tcW w:w="2520" w:type="dxa"/>
          </w:tcPr>
          <w:p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go_terms</w:t>
            </w:r>
          </w:p>
        </w:tc>
        <w:tc>
          <w:tcPr>
            <w:tcW w:w="2520" w:type="dxa"/>
          </w:tcPr>
          <w:p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 xml:space="preserve">reliability </w:t>
            </w:r>
          </w:p>
        </w:tc>
        <w:tc>
          <w:tcPr>
            <w:tcW w:w="2520" w:type="dxa"/>
          </w:tcPr>
          <w:p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506B44">
        <w:tc>
          <w:tcPr>
            <w:tcW w:w="3888" w:type="dxa"/>
          </w:tcPr>
          <w:p w:rsidR="0072502A" w:rsidRPr="00506B44" w:rsidRDefault="005A54C5" w:rsidP="00336E23">
            <w:pPr>
              <w:rPr>
                <w:sz w:val="16"/>
                <w:szCs w:val="16"/>
              </w:rPr>
            </w:pPr>
            <w:r>
              <w:rPr>
                <w:sz w:val="16"/>
                <w:szCs w:val="16"/>
              </w:rPr>
              <w:t>u</w:t>
            </w:r>
            <w:r w:rsidR="0072502A" w:rsidRPr="00506B44">
              <w:rPr>
                <w:sz w:val="16"/>
                <w:szCs w:val="16"/>
              </w:rPr>
              <w:t>ri</w:t>
            </w:r>
          </w:p>
        </w:tc>
        <w:tc>
          <w:tcPr>
            <w:tcW w:w="2520" w:type="dxa"/>
          </w:tcPr>
          <w:p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num_psms_ms_run[1-n]</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rsidR="0072502A" w:rsidRDefault="0072502A" w:rsidP="0072502A"/>
    <w:p w:rsidR="0072502A" w:rsidRPr="00506B44" w:rsidRDefault="0072502A" w:rsidP="0072502A">
      <w:pPr>
        <w:rPr>
          <w:b/>
        </w:rPr>
      </w:pPr>
      <w:r w:rsidRPr="00506B44">
        <w:rPr>
          <w:b/>
        </w:rPr>
        <w:t>Peptide Section (not recommended in ‘Identification’ files)</w:t>
      </w:r>
    </w:p>
    <w:tbl>
      <w:tblPr>
        <w:tblStyle w:val="Tabellenraster"/>
        <w:tblW w:w="0" w:type="auto"/>
        <w:tblLook w:val="01E0" w:firstRow="1" w:lastRow="1" w:firstColumn="1" w:lastColumn="1" w:noHBand="0" w:noVBand="0"/>
      </w:tblPr>
      <w:tblGrid>
        <w:gridCol w:w="3888"/>
        <w:gridCol w:w="2520"/>
        <w:gridCol w:w="3214"/>
      </w:tblGrid>
      <w:tr w:rsidR="0072502A" w:rsidTr="00506B44">
        <w:tc>
          <w:tcPr>
            <w:tcW w:w="3888" w:type="dxa"/>
          </w:tcPr>
          <w:p w:rsidR="0072502A" w:rsidRPr="00506B44" w:rsidRDefault="0072502A" w:rsidP="00506B44">
            <w:pPr>
              <w:jc w:val="center"/>
              <w:rPr>
                <w:b/>
                <w:sz w:val="20"/>
                <w:szCs w:val="22"/>
                <w:lang w:val="de-DE"/>
              </w:rPr>
            </w:pPr>
            <w:r w:rsidRPr="00506B44">
              <w:rPr>
                <w:b/>
                <w:sz w:val="20"/>
                <w:szCs w:val="22"/>
                <w:lang w:val="de-DE"/>
              </w:rPr>
              <w:t>Field Name</w:t>
            </w:r>
          </w:p>
        </w:tc>
        <w:tc>
          <w:tcPr>
            <w:tcW w:w="2520" w:type="dxa"/>
          </w:tcPr>
          <w:p w:rsidR="0072502A" w:rsidRPr="00506B44" w:rsidRDefault="0072502A" w:rsidP="00506B44">
            <w:pPr>
              <w:jc w:val="center"/>
              <w:rPr>
                <w:b/>
                <w:sz w:val="20"/>
                <w:szCs w:val="22"/>
                <w:lang w:val="de-DE"/>
              </w:rPr>
            </w:pPr>
            <w:r w:rsidRPr="00506B44">
              <w:rPr>
                <w:b/>
                <w:sz w:val="20"/>
                <w:szCs w:val="22"/>
                <w:lang w:val="de-DE"/>
              </w:rPr>
              <w:t>Identification</w:t>
            </w:r>
          </w:p>
        </w:tc>
        <w:tc>
          <w:tcPr>
            <w:tcW w:w="3214" w:type="dxa"/>
          </w:tcPr>
          <w:p w:rsidR="0072502A" w:rsidRPr="00506B44" w:rsidRDefault="0072502A" w:rsidP="00506B44">
            <w:pPr>
              <w:jc w:val="center"/>
              <w:rPr>
                <w:b/>
                <w:sz w:val="20"/>
                <w:szCs w:val="22"/>
                <w:lang w:val="de-DE"/>
              </w:rPr>
            </w:pPr>
            <w:r w:rsidRPr="00506B44">
              <w:rPr>
                <w:b/>
                <w:sz w:val="20"/>
                <w:szCs w:val="22"/>
                <w:lang w:val="de-DE"/>
              </w:rPr>
              <w:t>Quantification</w:t>
            </w:r>
          </w:p>
        </w:tc>
      </w:tr>
      <w:tr w:rsidR="0072502A" w:rsidTr="00506B44">
        <w:tc>
          <w:tcPr>
            <w:tcW w:w="3888" w:type="dxa"/>
          </w:tcPr>
          <w:p w:rsidR="0072502A" w:rsidRPr="00506B44" w:rsidRDefault="0072502A" w:rsidP="00336E23">
            <w:pPr>
              <w:rPr>
                <w:sz w:val="16"/>
                <w:szCs w:val="16"/>
                <w:lang w:val="de-DE"/>
              </w:rPr>
            </w:pPr>
            <w:r w:rsidRPr="00506B44">
              <w:rPr>
                <w:sz w:val="16"/>
                <w:szCs w:val="16"/>
                <w:lang w:val="de-DE"/>
              </w:rPr>
              <w:t>sequence</w:t>
            </w:r>
          </w:p>
        </w:tc>
        <w:tc>
          <w:tcPr>
            <w:tcW w:w="2520" w:type="dxa"/>
          </w:tcPr>
          <w:p w:rsidR="0072502A" w:rsidRPr="00506B44" w:rsidRDefault="0072502A" w:rsidP="00336E23">
            <w:pPr>
              <w:rPr>
                <w:sz w:val="16"/>
                <w:szCs w:val="16"/>
                <w:lang w:val="de-DE"/>
              </w:rPr>
            </w:pPr>
          </w:p>
        </w:tc>
        <w:tc>
          <w:tcPr>
            <w:tcW w:w="32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lang w:val="de-DE"/>
              </w:rPr>
            </w:pPr>
            <w:r w:rsidRPr="00506B44">
              <w:rPr>
                <w:sz w:val="16"/>
                <w:szCs w:val="16"/>
                <w:lang w:val="de-DE"/>
              </w:rPr>
              <w:t xml:space="preserve">accession </w:t>
            </w:r>
          </w:p>
        </w:tc>
        <w:tc>
          <w:tcPr>
            <w:tcW w:w="2520" w:type="dxa"/>
          </w:tcPr>
          <w:p w:rsidR="0072502A" w:rsidRPr="00506B44" w:rsidRDefault="0072502A" w:rsidP="00336E23">
            <w:pPr>
              <w:rPr>
                <w:sz w:val="16"/>
                <w:szCs w:val="16"/>
                <w:lang w:val="de-DE"/>
              </w:rPr>
            </w:pPr>
          </w:p>
        </w:tc>
        <w:tc>
          <w:tcPr>
            <w:tcW w:w="32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lang w:val="de-DE"/>
              </w:rPr>
            </w:pPr>
            <w:r w:rsidRPr="00506B44">
              <w:rPr>
                <w:sz w:val="16"/>
                <w:szCs w:val="16"/>
                <w:lang w:val="de-DE"/>
              </w:rPr>
              <w:t xml:space="preserve">unique </w:t>
            </w:r>
          </w:p>
        </w:tc>
        <w:tc>
          <w:tcPr>
            <w:tcW w:w="2520" w:type="dxa"/>
          </w:tcPr>
          <w:p w:rsidR="0072502A" w:rsidRPr="00506B44" w:rsidRDefault="0072502A" w:rsidP="00336E23">
            <w:pPr>
              <w:rPr>
                <w:sz w:val="16"/>
                <w:szCs w:val="16"/>
                <w:lang w:val="de-DE"/>
              </w:rPr>
            </w:pPr>
          </w:p>
        </w:tc>
        <w:tc>
          <w:tcPr>
            <w:tcW w:w="3214" w:type="dxa"/>
          </w:tcPr>
          <w:p w:rsidR="0072502A" w:rsidRPr="00506B44" w:rsidRDefault="0072502A" w:rsidP="00336E23">
            <w:pPr>
              <w:spacing w:after="60"/>
              <w:jc w:val="center"/>
              <w:outlineLvl w:val="1"/>
              <w:rPr>
                <w:sz w:val="16"/>
                <w:szCs w:val="16"/>
                <w:lang w:val="de-DE"/>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 xml:space="preserve">database </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 xml:space="preserve">database_version </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search_engine</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best_search_engine_score</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modifications</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retention_time</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retention_time_window</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charge</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mass_to_charge</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 xml:space="preserve">peptide_abundance_study_variable[1-n] </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peptide_abundance_stdev_study_variable[1-n]</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peptide_abundance_std_error_study_variable[1-n]</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search_engine_score_ms_run[1-n]</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rsidTr="00506B44">
        <w:tc>
          <w:tcPr>
            <w:tcW w:w="3888" w:type="dxa"/>
          </w:tcPr>
          <w:p w:rsidR="0072502A" w:rsidRPr="00506B44" w:rsidRDefault="0072502A" w:rsidP="00336E23">
            <w:pPr>
              <w:rPr>
                <w:sz w:val="16"/>
                <w:szCs w:val="16"/>
              </w:rPr>
            </w:pPr>
            <w:r w:rsidRPr="00506B44">
              <w:rPr>
                <w:sz w:val="16"/>
                <w:szCs w:val="16"/>
              </w:rPr>
              <w:t>peptide_abundance_assay[1-n]</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rsidTr="00506B44">
        <w:tc>
          <w:tcPr>
            <w:tcW w:w="3888" w:type="dxa"/>
          </w:tcPr>
          <w:p w:rsidR="0072502A" w:rsidRPr="00506B44" w:rsidRDefault="0072502A" w:rsidP="00336E23">
            <w:pPr>
              <w:rPr>
                <w:sz w:val="16"/>
                <w:szCs w:val="16"/>
              </w:rPr>
            </w:pPr>
            <w:r w:rsidRPr="00506B44">
              <w:rPr>
                <w:sz w:val="16"/>
                <w:szCs w:val="16"/>
              </w:rPr>
              <w:t xml:space="preserve">spectra_ref </w:t>
            </w:r>
          </w:p>
        </w:tc>
        <w:tc>
          <w:tcPr>
            <w:tcW w:w="2520" w:type="dxa"/>
          </w:tcPr>
          <w:p w:rsidR="0072502A" w:rsidRPr="00506B44" w:rsidRDefault="0072502A" w:rsidP="00336E23">
            <w:pPr>
              <w:rPr>
                <w:sz w:val="16"/>
                <w:szCs w:val="16"/>
              </w:rPr>
            </w:pPr>
          </w:p>
        </w:tc>
        <w:tc>
          <w:tcPr>
            <w:tcW w:w="3214" w:type="dxa"/>
          </w:tcPr>
          <w:p w:rsidR="0072502A" w:rsidRPr="00506B44" w:rsidRDefault="0072502A" w:rsidP="00FB4313">
            <w:pPr>
              <w:spacing w:after="60"/>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rsidTr="00506B44">
        <w:tc>
          <w:tcPr>
            <w:tcW w:w="3888" w:type="dxa"/>
          </w:tcPr>
          <w:p w:rsidR="0072502A" w:rsidRPr="00506B44" w:rsidRDefault="0072502A" w:rsidP="00336E23">
            <w:pPr>
              <w:rPr>
                <w:sz w:val="16"/>
                <w:szCs w:val="16"/>
              </w:rPr>
            </w:pPr>
            <w:r w:rsidRPr="00506B44">
              <w:rPr>
                <w:sz w:val="16"/>
                <w:szCs w:val="16"/>
              </w:rPr>
              <w:t>opt_global_*</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 xml:space="preserve">reliability </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uri</w:t>
            </w:r>
          </w:p>
        </w:tc>
        <w:tc>
          <w:tcPr>
            <w:tcW w:w="2520" w:type="dxa"/>
          </w:tcPr>
          <w:p w:rsidR="0072502A" w:rsidRPr="00506B44" w:rsidRDefault="0072502A" w:rsidP="00336E23">
            <w:pPr>
              <w:rPr>
                <w:sz w:val="16"/>
                <w:szCs w:val="16"/>
              </w:rPr>
            </w:pPr>
          </w:p>
        </w:tc>
        <w:tc>
          <w:tcPr>
            <w:tcW w:w="3214" w:type="dxa"/>
          </w:tcPr>
          <w:p w:rsidR="0072502A" w:rsidRPr="00506B44" w:rsidRDefault="0072502A"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rsidR="0072502A" w:rsidRDefault="0072502A" w:rsidP="0072502A">
      <w:bookmarkStart w:id="46" w:name="_GoBack"/>
      <w:bookmarkEnd w:id="46"/>
    </w:p>
    <w:p w:rsidR="0072502A" w:rsidRPr="00506B44" w:rsidRDefault="0072502A" w:rsidP="0072502A">
      <w:pPr>
        <w:rPr>
          <w:b/>
        </w:rPr>
      </w:pPr>
      <w:r w:rsidRPr="00506B44">
        <w:rPr>
          <w:b/>
        </w:rPr>
        <w:t>PSM Section</w:t>
      </w:r>
    </w:p>
    <w:tbl>
      <w:tblPr>
        <w:tblStyle w:val="Tabellenraster"/>
        <w:tblW w:w="0" w:type="auto"/>
        <w:tblLook w:val="01E0" w:firstRow="1" w:lastRow="1" w:firstColumn="1" w:lastColumn="1" w:noHBand="0" w:noVBand="0"/>
      </w:tblPr>
      <w:tblGrid>
        <w:gridCol w:w="3888"/>
        <w:gridCol w:w="2520"/>
        <w:gridCol w:w="3214"/>
      </w:tblGrid>
      <w:tr w:rsidR="0072502A" w:rsidTr="00506B44">
        <w:tc>
          <w:tcPr>
            <w:tcW w:w="3888" w:type="dxa"/>
          </w:tcPr>
          <w:p w:rsidR="0072502A" w:rsidRPr="00506B44" w:rsidRDefault="0072502A" w:rsidP="00506B44">
            <w:pPr>
              <w:jc w:val="center"/>
              <w:rPr>
                <w:b/>
                <w:sz w:val="20"/>
                <w:szCs w:val="16"/>
              </w:rPr>
            </w:pPr>
            <w:r w:rsidRPr="00506B44">
              <w:rPr>
                <w:b/>
                <w:sz w:val="20"/>
                <w:szCs w:val="16"/>
              </w:rPr>
              <w:t>Field Name</w:t>
            </w:r>
          </w:p>
        </w:tc>
        <w:tc>
          <w:tcPr>
            <w:tcW w:w="2520" w:type="dxa"/>
          </w:tcPr>
          <w:p w:rsidR="0072502A" w:rsidRPr="00506B44" w:rsidRDefault="0072502A" w:rsidP="00506B44">
            <w:pPr>
              <w:jc w:val="center"/>
              <w:rPr>
                <w:b/>
                <w:sz w:val="20"/>
                <w:szCs w:val="16"/>
              </w:rPr>
            </w:pPr>
            <w:r w:rsidRPr="00506B44">
              <w:rPr>
                <w:b/>
                <w:sz w:val="20"/>
                <w:szCs w:val="16"/>
              </w:rPr>
              <w:t>Identification</w:t>
            </w:r>
          </w:p>
        </w:tc>
        <w:tc>
          <w:tcPr>
            <w:tcW w:w="3214" w:type="dxa"/>
          </w:tcPr>
          <w:p w:rsidR="0072502A" w:rsidRPr="00506B44" w:rsidRDefault="0072502A" w:rsidP="00506B44">
            <w:pPr>
              <w:jc w:val="center"/>
              <w:rPr>
                <w:b/>
                <w:sz w:val="20"/>
                <w:szCs w:val="16"/>
              </w:rPr>
            </w:pPr>
            <w:r w:rsidRPr="00506B44">
              <w:rPr>
                <w:b/>
                <w:sz w:val="20"/>
                <w:szCs w:val="16"/>
              </w:rPr>
              <w:t>Quantification</w:t>
            </w:r>
          </w:p>
        </w:tc>
      </w:tr>
      <w:tr w:rsidR="0072502A" w:rsidTr="00506B44">
        <w:tc>
          <w:tcPr>
            <w:tcW w:w="3888" w:type="dxa"/>
          </w:tcPr>
          <w:p w:rsidR="0072502A" w:rsidRPr="00506B44" w:rsidRDefault="0072502A" w:rsidP="00336E23">
            <w:pPr>
              <w:rPr>
                <w:sz w:val="16"/>
                <w:szCs w:val="16"/>
              </w:rPr>
            </w:pPr>
            <w:r w:rsidRPr="00506B44">
              <w:rPr>
                <w:sz w:val="16"/>
                <w:szCs w:val="16"/>
              </w:rPr>
              <w:t>sequence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PSM_ID</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accession</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unique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database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database_version</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search_engine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search_engine_score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modifications</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lastRenderedPageBreak/>
              <w:t>spectra_ref</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retention_time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charge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exp_mass_to_charge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calc_mass_to_charge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pre</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post</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start</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end</w:t>
            </w:r>
          </w:p>
        </w:tc>
        <w:tc>
          <w:tcPr>
            <w:tcW w:w="2520" w:type="dxa"/>
          </w:tcPr>
          <w:p w:rsidR="0072502A" w:rsidRPr="00506B44" w:rsidRDefault="0072502A" w:rsidP="00336E23">
            <w:pPr>
              <w:spacing w:after="60"/>
              <w:jc w:val="center"/>
              <w:outlineLvl w:val="1"/>
              <w:rPr>
                <w:sz w:val="16"/>
                <w:szCs w:val="16"/>
              </w:rPr>
            </w:pPr>
            <w:r w:rsidRPr="00506B44">
              <w:rPr>
                <w:rStyle w:val="Fett"/>
                <w:sz w:val="16"/>
                <w:szCs w:val="16"/>
              </w:rPr>
              <w:t>SC</w:t>
            </w:r>
          </w:p>
        </w:tc>
        <w:tc>
          <w:tcPr>
            <w:tcW w:w="3214" w:type="dxa"/>
          </w:tcPr>
          <w:p w:rsidR="0072502A" w:rsidRPr="00506B44" w:rsidRDefault="0072502A" w:rsidP="00336E23">
            <w:pPr>
              <w:spacing w:after="60"/>
              <w:jc w:val="center"/>
              <w:outlineLvl w:val="1"/>
              <w:rPr>
                <w:sz w:val="16"/>
                <w:szCs w:val="16"/>
              </w:rPr>
            </w:pPr>
            <w:r w:rsidRPr="00506B44">
              <w:rPr>
                <w:rStyle w:val="Fett"/>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opt_global_*</w:t>
            </w:r>
          </w:p>
        </w:tc>
        <w:tc>
          <w:tcPr>
            <w:tcW w:w="2520" w:type="dxa"/>
          </w:tcPr>
          <w:p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 xml:space="preserve">reliability </w:t>
            </w:r>
          </w:p>
        </w:tc>
        <w:tc>
          <w:tcPr>
            <w:tcW w:w="2520" w:type="dxa"/>
          </w:tcPr>
          <w:p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rsidR="0072502A" w:rsidRPr="00506B44" w:rsidRDefault="0072502A" w:rsidP="00336E23">
            <w:pPr>
              <w:spacing w:after="60"/>
              <w:jc w:val="center"/>
              <w:outlineLvl w:val="1"/>
              <w:rPr>
                <w:sz w:val="16"/>
                <w:szCs w:val="16"/>
              </w:rPr>
            </w:pPr>
            <w:r w:rsidRPr="00506B44">
              <w:rPr>
                <w:i/>
                <w:sz w:val="16"/>
                <w:szCs w:val="16"/>
              </w:rPr>
              <w:t>sc</w:t>
            </w:r>
          </w:p>
        </w:tc>
      </w:tr>
      <w:tr w:rsidR="0072502A" w:rsidTr="00506B44">
        <w:tc>
          <w:tcPr>
            <w:tcW w:w="3888" w:type="dxa"/>
          </w:tcPr>
          <w:p w:rsidR="0072502A" w:rsidRPr="00506B44" w:rsidRDefault="0072502A" w:rsidP="00336E23">
            <w:pPr>
              <w:rPr>
                <w:sz w:val="16"/>
                <w:szCs w:val="16"/>
              </w:rPr>
            </w:pPr>
            <w:r w:rsidRPr="00506B44">
              <w:rPr>
                <w:sz w:val="16"/>
                <w:szCs w:val="16"/>
              </w:rPr>
              <w:t>uri</w:t>
            </w:r>
          </w:p>
        </w:tc>
        <w:tc>
          <w:tcPr>
            <w:tcW w:w="2520" w:type="dxa"/>
          </w:tcPr>
          <w:p w:rsidR="0072502A" w:rsidRPr="00506B44" w:rsidRDefault="0072502A" w:rsidP="00336E23">
            <w:pPr>
              <w:spacing w:after="60"/>
              <w:jc w:val="center"/>
              <w:outlineLvl w:val="1"/>
              <w:rPr>
                <w:sz w:val="16"/>
                <w:szCs w:val="16"/>
              </w:rPr>
            </w:pPr>
            <w:r w:rsidRPr="00506B44">
              <w:rPr>
                <w:i/>
                <w:sz w:val="16"/>
                <w:szCs w:val="16"/>
              </w:rPr>
              <w:t>sc</w:t>
            </w:r>
          </w:p>
        </w:tc>
        <w:tc>
          <w:tcPr>
            <w:tcW w:w="3214" w:type="dxa"/>
          </w:tcPr>
          <w:p w:rsidR="0072502A" w:rsidRPr="00506B44" w:rsidRDefault="0072502A" w:rsidP="00336E23">
            <w:pPr>
              <w:spacing w:after="60"/>
              <w:jc w:val="center"/>
              <w:outlineLvl w:val="1"/>
              <w:rPr>
                <w:sz w:val="16"/>
                <w:szCs w:val="16"/>
              </w:rPr>
            </w:pPr>
            <w:r w:rsidRPr="00506B44">
              <w:rPr>
                <w:i/>
                <w:sz w:val="16"/>
                <w:szCs w:val="16"/>
              </w:rPr>
              <w:t>sc</w:t>
            </w:r>
          </w:p>
        </w:tc>
      </w:tr>
    </w:tbl>
    <w:p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rsidR="0072502A" w:rsidRDefault="0072502A" w:rsidP="0072502A"/>
    <w:p w:rsidR="0072502A" w:rsidRPr="00506B44" w:rsidRDefault="0072502A" w:rsidP="0072502A">
      <w:pPr>
        <w:rPr>
          <w:b/>
        </w:rPr>
      </w:pPr>
      <w:r w:rsidRPr="00506B44">
        <w:rPr>
          <w:b/>
        </w:rPr>
        <w:t>Small Molecule Section</w:t>
      </w:r>
    </w:p>
    <w:tbl>
      <w:tblPr>
        <w:tblStyle w:val="Tabellenraster"/>
        <w:tblW w:w="0" w:type="auto"/>
        <w:tblLook w:val="01E0" w:firstRow="1" w:lastRow="1" w:firstColumn="1" w:lastColumn="1" w:noHBand="0" w:noVBand="0"/>
      </w:tblPr>
      <w:tblGrid>
        <w:gridCol w:w="3888"/>
        <w:gridCol w:w="2520"/>
        <w:gridCol w:w="3214"/>
      </w:tblGrid>
      <w:tr w:rsidR="0072502A" w:rsidTr="00506B44">
        <w:tc>
          <w:tcPr>
            <w:tcW w:w="3888" w:type="dxa"/>
          </w:tcPr>
          <w:p w:rsidR="0072502A" w:rsidRPr="00506B44" w:rsidRDefault="0072502A" w:rsidP="00506B44">
            <w:pPr>
              <w:jc w:val="center"/>
              <w:rPr>
                <w:b/>
                <w:sz w:val="20"/>
                <w:szCs w:val="22"/>
              </w:rPr>
            </w:pPr>
            <w:r w:rsidRPr="00506B44">
              <w:rPr>
                <w:b/>
                <w:sz w:val="20"/>
                <w:szCs w:val="22"/>
              </w:rPr>
              <w:t>Field Name</w:t>
            </w:r>
          </w:p>
        </w:tc>
        <w:tc>
          <w:tcPr>
            <w:tcW w:w="2520" w:type="dxa"/>
          </w:tcPr>
          <w:p w:rsidR="0072502A" w:rsidRPr="00506B44" w:rsidRDefault="0072502A" w:rsidP="00506B44">
            <w:pPr>
              <w:jc w:val="center"/>
              <w:rPr>
                <w:b/>
                <w:sz w:val="20"/>
                <w:szCs w:val="22"/>
              </w:rPr>
            </w:pPr>
            <w:r w:rsidRPr="00506B44">
              <w:rPr>
                <w:b/>
                <w:sz w:val="20"/>
                <w:szCs w:val="22"/>
              </w:rPr>
              <w:t>Identification</w:t>
            </w:r>
          </w:p>
        </w:tc>
        <w:tc>
          <w:tcPr>
            <w:tcW w:w="3214" w:type="dxa"/>
          </w:tcPr>
          <w:p w:rsidR="0072502A" w:rsidRPr="00506B44" w:rsidRDefault="0072502A" w:rsidP="00506B44">
            <w:pPr>
              <w:jc w:val="center"/>
              <w:rPr>
                <w:b/>
                <w:sz w:val="20"/>
                <w:szCs w:val="22"/>
              </w:rPr>
            </w:pPr>
            <w:r w:rsidRPr="00506B44">
              <w:rPr>
                <w:b/>
                <w:sz w:val="20"/>
                <w:szCs w:val="22"/>
              </w:rPr>
              <w:t>Quantification</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identifier</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chemical_formula</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smiles</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inchi_key</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description</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exp_mass_to_charge</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calc_mass_to_charge</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charge</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retention time</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taxid</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species</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database</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database_version</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spectra_ref</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search_engine</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best_search_engine_score</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modifications</w:t>
            </w:r>
          </w:p>
        </w:tc>
        <w:tc>
          <w:tcPr>
            <w:tcW w:w="2520"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smallmolecule_abundance_assay[1-n]</w:t>
            </w:r>
          </w:p>
        </w:tc>
        <w:tc>
          <w:tcPr>
            <w:tcW w:w="2520" w:type="dxa"/>
          </w:tcPr>
          <w:p w:rsidR="0072502A" w:rsidRPr="00506B44" w:rsidRDefault="0072502A" w:rsidP="00336E23">
            <w:pPr>
              <w:rPr>
                <w:rFonts w:cs="Arial"/>
                <w:sz w:val="16"/>
                <w:szCs w:val="16"/>
              </w:rPr>
            </w:pP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assays reported)</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smallmolecule_abundance_study_variable[1-n]</w:t>
            </w:r>
          </w:p>
        </w:tc>
        <w:tc>
          <w:tcPr>
            <w:tcW w:w="2520" w:type="dxa"/>
          </w:tcPr>
          <w:p w:rsidR="0072502A" w:rsidRPr="00506B44" w:rsidRDefault="0072502A" w:rsidP="00336E23">
            <w:pPr>
              <w:rPr>
                <w:rFonts w:cs="Arial"/>
                <w:sz w:val="16"/>
                <w:szCs w:val="16"/>
              </w:rPr>
            </w:pP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study vars. reported)</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smallmolecule_stdev_study_variable[1-n]</w:t>
            </w:r>
          </w:p>
        </w:tc>
        <w:tc>
          <w:tcPr>
            <w:tcW w:w="2520" w:type="dxa"/>
          </w:tcPr>
          <w:p w:rsidR="0072502A" w:rsidRPr="00506B44" w:rsidRDefault="0072502A" w:rsidP="00336E23">
            <w:pPr>
              <w:rPr>
                <w:rFonts w:cs="Arial"/>
                <w:sz w:val="16"/>
                <w:szCs w:val="16"/>
              </w:rPr>
            </w:pP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study vars. reported)</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smallmolecule_std_error_study_variable[1-n]</w:t>
            </w:r>
          </w:p>
        </w:tc>
        <w:tc>
          <w:tcPr>
            <w:tcW w:w="2520" w:type="dxa"/>
          </w:tcPr>
          <w:p w:rsidR="0072502A" w:rsidRPr="00506B44" w:rsidRDefault="0072502A" w:rsidP="00336E23">
            <w:pPr>
              <w:rPr>
                <w:rFonts w:cs="Arial"/>
                <w:sz w:val="16"/>
                <w:szCs w:val="16"/>
              </w:rPr>
            </w:pPr>
          </w:p>
        </w:tc>
        <w:tc>
          <w:tcPr>
            <w:tcW w:w="3214" w:type="dxa"/>
          </w:tcPr>
          <w:p w:rsidR="0072502A" w:rsidRPr="00506B44" w:rsidRDefault="0072502A" w:rsidP="00336E23">
            <w:pPr>
              <w:spacing w:after="60"/>
              <w:jc w:val="center"/>
              <w:outlineLvl w:val="1"/>
              <w:rPr>
                <w:rFonts w:cs="Arial"/>
                <w:sz w:val="16"/>
                <w:szCs w:val="16"/>
              </w:rPr>
            </w:pPr>
            <w:r w:rsidRPr="00506B44">
              <w:rPr>
                <w:rStyle w:val="Fett"/>
                <w:rFonts w:cs="Arial"/>
                <w:sz w:val="16"/>
                <w:szCs w:val="16"/>
              </w:rPr>
              <w:t>SC</w:t>
            </w:r>
            <w:r w:rsidRPr="00506B44">
              <w:rPr>
                <w:rFonts w:cs="Arial"/>
                <w:sz w:val="16"/>
                <w:szCs w:val="16"/>
              </w:rPr>
              <w:t xml:space="preserve"> (if study vars. reported)</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search_engine_score_ms_run[1-n]</w:t>
            </w:r>
          </w:p>
        </w:tc>
        <w:tc>
          <w:tcPr>
            <w:tcW w:w="2520" w:type="dxa"/>
          </w:tcPr>
          <w:p w:rsidR="0072502A" w:rsidRPr="00506B44" w:rsidRDefault="0072502A" w:rsidP="00336E23">
            <w:pPr>
              <w:rPr>
                <w:rFonts w:cs="Arial"/>
                <w:sz w:val="16"/>
                <w:szCs w:val="16"/>
              </w:rPr>
            </w:pPr>
          </w:p>
        </w:tc>
        <w:tc>
          <w:tcPr>
            <w:tcW w:w="3214" w:type="dxa"/>
          </w:tcPr>
          <w:p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opt_global_*</w:t>
            </w:r>
          </w:p>
        </w:tc>
        <w:tc>
          <w:tcPr>
            <w:tcW w:w="2520"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 xml:space="preserve">reliability </w:t>
            </w:r>
          </w:p>
        </w:tc>
        <w:tc>
          <w:tcPr>
            <w:tcW w:w="2520"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rsidTr="00506B44">
        <w:tc>
          <w:tcPr>
            <w:tcW w:w="3888" w:type="dxa"/>
          </w:tcPr>
          <w:p w:rsidR="0072502A" w:rsidRPr="00506B44" w:rsidRDefault="0072502A" w:rsidP="00336E23">
            <w:pPr>
              <w:rPr>
                <w:rFonts w:cs="Arial"/>
                <w:sz w:val="16"/>
                <w:szCs w:val="16"/>
              </w:rPr>
            </w:pPr>
            <w:r w:rsidRPr="00506B44">
              <w:rPr>
                <w:rFonts w:cs="Arial"/>
                <w:sz w:val="16"/>
                <w:szCs w:val="16"/>
              </w:rPr>
              <w:t>uri</w:t>
            </w:r>
          </w:p>
        </w:tc>
        <w:tc>
          <w:tcPr>
            <w:tcW w:w="2520"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3214" w:type="dxa"/>
          </w:tcPr>
          <w:p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rsidR="009F7367" w:rsidRDefault="009F7367" w:rsidP="009F7367">
      <w:pPr>
        <w:pStyle w:val="berschrift2"/>
      </w:pPr>
      <w:bookmarkStart w:id="47" w:name="_Toc359328116"/>
      <w:bookmarkStart w:id="48" w:name="_Toc359328117"/>
      <w:bookmarkStart w:id="49" w:name="_Toc359328118"/>
      <w:bookmarkStart w:id="50" w:name="_Toc359328119"/>
      <w:bookmarkStart w:id="51" w:name="_Toc356304494"/>
      <w:bookmarkStart w:id="52" w:name="_Toc356304588"/>
      <w:bookmarkStart w:id="53" w:name="_Toc359328021"/>
      <w:bookmarkStart w:id="54" w:name="_Toc359328120"/>
      <w:bookmarkStart w:id="55" w:name="_Toc356304495"/>
      <w:bookmarkStart w:id="56" w:name="_Toc356304589"/>
      <w:bookmarkStart w:id="57" w:name="_Toc359328022"/>
      <w:bookmarkStart w:id="58" w:name="_Toc359328121"/>
      <w:bookmarkStart w:id="59" w:name="_Toc356304496"/>
      <w:bookmarkStart w:id="60" w:name="_Toc356304590"/>
      <w:bookmarkStart w:id="61" w:name="_Toc359328023"/>
      <w:bookmarkStart w:id="62" w:name="_Toc359328122"/>
      <w:bookmarkStart w:id="63" w:name="_Toc356304505"/>
      <w:bookmarkStart w:id="64" w:name="_Toc356304599"/>
      <w:bookmarkStart w:id="65" w:name="_Toc359328032"/>
      <w:bookmarkStart w:id="66" w:name="_Toc359328131"/>
      <w:bookmarkStart w:id="67" w:name="_Toc356304507"/>
      <w:bookmarkStart w:id="68" w:name="_Toc356304601"/>
      <w:bookmarkStart w:id="69" w:name="_Toc359328034"/>
      <w:bookmarkStart w:id="70" w:name="_Toc359328133"/>
      <w:bookmarkStart w:id="71" w:name="_Toc248307702"/>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Recommendations for reporting protein inference</w:t>
      </w:r>
      <w:bookmarkEnd w:id="71"/>
    </w:p>
    <w:p w:rsidR="009F7367" w:rsidRDefault="009F7367" w:rsidP="009F7367">
      <w:pPr>
        <w:jc w:val="both"/>
      </w:pPr>
      <w:r>
        <w:t xml:space="preserve">There are multiple approaches to how protein inference can be reported. </w:t>
      </w:r>
      <w:proofErr w:type="gramStart"/>
      <w:r>
        <w:t>mzTab</w:t>
      </w:r>
      <w:proofErr w:type="gramEnd"/>
      <w:r>
        <w:t xml:space="preserve">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t>
      </w:r>
      <w:r>
        <w:lastRenderedPageBreak/>
        <w:t>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rsidR="009F7367" w:rsidRDefault="009F7367" w:rsidP="009F7367">
      <w:pPr>
        <w:jc w:val="both"/>
      </w:pPr>
    </w:p>
    <w:p w:rsidR="009F7367" w:rsidRDefault="009F7367" w:rsidP="009F7367">
      <w:pPr>
        <w:pStyle w:val="Code"/>
      </w:pPr>
    </w:p>
    <w:p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rsidR="009F7367" w:rsidRPr="003A346B" w:rsidRDefault="009F7367" w:rsidP="009F7367">
      <w:pPr>
        <w:pStyle w:val="Code"/>
      </w:pPr>
    </w:p>
    <w:p w:rsidR="00D959A2" w:rsidRDefault="007A1183" w:rsidP="00C37485">
      <w:pPr>
        <w:pStyle w:val="berschrift2"/>
      </w:pPr>
      <w:bookmarkStart w:id="72" w:name="_Toc248307703"/>
      <w:r w:rsidRPr="00102EFE">
        <w:t>Recommendations</w:t>
      </w:r>
      <w:r>
        <w:t xml:space="preserve"> for reporting quantification results</w:t>
      </w:r>
      <w:bookmarkStart w:id="73" w:name="_Toc356304510"/>
      <w:bookmarkStart w:id="74" w:name="_Toc356304604"/>
      <w:bookmarkStart w:id="75" w:name="_Toc359328037"/>
      <w:bookmarkStart w:id="76" w:name="_Toc359328136"/>
      <w:bookmarkStart w:id="77" w:name="_Toc359328137"/>
      <w:bookmarkEnd w:id="73"/>
      <w:bookmarkEnd w:id="74"/>
      <w:bookmarkEnd w:id="75"/>
      <w:bookmarkEnd w:id="76"/>
      <w:bookmarkEnd w:id="77"/>
      <w:bookmarkEnd w:id="72"/>
    </w:p>
    <w:p w:rsidR="00B50A5A" w:rsidRDefault="007A1183" w:rsidP="007A1183">
      <w:pPr>
        <w:jc w:val="both"/>
      </w:pPr>
      <w:r>
        <w:t>Quantitative technologies generally result in some kind of abundance measurement of the identified analyte. Several of the available techniques</w:t>
      </w:r>
      <w:r w:rsidR="00164508">
        <w:t xml:space="preserve">, </w:t>
      </w:r>
      <w:r>
        <w:t>furthermore</w:t>
      </w:r>
      <w:r w:rsidR="00164508">
        <w:t>,</w:t>
      </w:r>
      <w:r>
        <w:t xml:space="preserve"> allow/require multiple similar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rsidR="00B50A5A" w:rsidRDefault="00B50A5A" w:rsidP="007A1183">
      <w:pPr>
        <w:jc w:val="both"/>
      </w:pPr>
    </w:p>
    <w:p w:rsidR="00B106FC" w:rsidRDefault="00B50A5A" w:rsidP="00B50A5A">
      <w:pPr>
        <w:jc w:val="both"/>
      </w:pPr>
      <w:r>
        <w:t xml:space="preserve">One measurement of a small molecule, peptide or protein is mapped to the concept of assay for both </w:t>
      </w:r>
      <w:r w:rsidR="00A22CD0">
        <w:t xml:space="preserve">multiplexed techniques </w:t>
      </w:r>
      <w:r>
        <w:t xml:space="preserve">and </w:t>
      </w:r>
      <w:r w:rsidR="00A22CD0">
        <w:t>label-free techniques</w:t>
      </w:r>
      <w:r w:rsidR="00546AF6">
        <w:t xml:space="preserve"> in </w:t>
      </w:r>
      <w:proofErr w:type="gramStart"/>
      <w:r w:rsidR="00546AF6">
        <w:t>Complete</w:t>
      </w:r>
      <w:proofErr w:type="gramEnd"/>
      <w:r w:rsidR="00546AF6">
        <w:t xml:space="preserv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w:t>
      </w:r>
      <w:proofErr w:type="gramStart"/>
      <w:r w:rsidR="00A83AAF">
        <w:t>run</w:t>
      </w:r>
      <w:r w:rsidR="006D5A09">
        <w:t>[</w:t>
      </w:r>
      <w:proofErr w:type="gramEnd"/>
      <w:r w:rsidR="006D5A09">
        <w:t>1_n] from which it originated. As such, in multiplexed techniques</w:t>
      </w:r>
      <w:r>
        <w:t xml:space="preserve"> where </w:t>
      </w:r>
      <w:r w:rsidR="00D526DA" w:rsidRPr="00C37485">
        <w:rPr>
          <w:i/>
        </w:rPr>
        <w:t>n</w:t>
      </w:r>
      <w:r>
        <w:t xml:space="preserve"> reagents are used within one analysis, </w:t>
      </w:r>
      <w:proofErr w:type="gramStart"/>
      <w:r>
        <w:t>a</w:t>
      </w:r>
      <w:r w:rsidR="006D5A09">
        <w:t>ssay</w:t>
      </w:r>
      <w:r>
        <w:t>[</w:t>
      </w:r>
      <w:proofErr w:type="gramEnd"/>
      <w:r>
        <w:t>1-n]</w:t>
      </w:r>
      <w:r w:rsidR="006D5A09">
        <w:t xml:space="preserve"> MUST reference the same </w:t>
      </w:r>
      <w:r w:rsidR="00A83AAF">
        <w:t>ms_run</w:t>
      </w:r>
      <w:r w:rsidR="006D5A09">
        <w:t>.</w:t>
      </w:r>
      <w:r w:rsidR="002A6E1B">
        <w:t xml:space="preserve"> </w:t>
      </w:r>
    </w:p>
    <w:p w:rsidR="00B106FC" w:rsidRDefault="00B106FC" w:rsidP="007A1183">
      <w:pPr>
        <w:jc w:val="both"/>
      </w:pPr>
    </w:p>
    <w:p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proofErr w:type="gramStart"/>
      <w:r w:rsidR="007A1183">
        <w:t>mzTab</w:t>
      </w:r>
      <w:proofErr w:type="gramEnd"/>
      <w:r w:rsidR="007A1183">
        <w:t xml:space="preserve">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rsidR="007A1183" w:rsidRDefault="007A1183" w:rsidP="007A1183">
      <w:pPr>
        <w:jc w:val="both"/>
      </w:pPr>
    </w:p>
    <w:p w:rsidR="002A6E1B" w:rsidRDefault="003B714A" w:rsidP="007A1183">
      <w:pPr>
        <w:jc w:val="both"/>
      </w:pPr>
      <w:r>
        <w:t>See coding examples for SILAC, iTRAQ and label free approaches from the relevant example files (listed in Section 5.13).</w:t>
      </w:r>
    </w:p>
    <w:p w:rsidR="007A1183" w:rsidRDefault="007A1183" w:rsidP="007A1183">
      <w:pPr>
        <w:jc w:val="both"/>
      </w:pPr>
      <w:bookmarkStart w:id="78" w:name="_Toc356304513"/>
      <w:bookmarkStart w:id="79" w:name="_Toc356304607"/>
      <w:bookmarkStart w:id="80" w:name="_Toc359328040"/>
      <w:bookmarkStart w:id="81" w:name="_Toc359328139"/>
      <w:bookmarkStart w:id="82" w:name="_Toc356304517"/>
      <w:bookmarkStart w:id="83" w:name="_Toc356304611"/>
      <w:bookmarkStart w:id="84" w:name="_Toc359328044"/>
      <w:bookmarkStart w:id="85" w:name="_Toc359328143"/>
      <w:bookmarkStart w:id="86" w:name="_Toc356304521"/>
      <w:bookmarkStart w:id="87" w:name="_Toc356304615"/>
      <w:bookmarkStart w:id="88" w:name="_Toc359328048"/>
      <w:bookmarkStart w:id="89" w:name="_Toc359328147"/>
      <w:bookmarkStart w:id="90" w:name="_Toc356304523"/>
      <w:bookmarkStart w:id="91" w:name="_Toc356304617"/>
      <w:bookmarkStart w:id="92" w:name="_Toc359328050"/>
      <w:bookmarkStart w:id="93" w:name="_Toc359328149"/>
      <w:bookmarkStart w:id="94" w:name="_Toc356304526"/>
      <w:bookmarkStart w:id="95" w:name="_Toc356304620"/>
      <w:bookmarkStart w:id="96" w:name="_Toc359328053"/>
      <w:bookmarkStart w:id="97" w:name="_Toc359328152"/>
      <w:bookmarkStart w:id="98" w:name="_Toc356304527"/>
      <w:bookmarkStart w:id="99" w:name="_Toc356304621"/>
      <w:bookmarkStart w:id="100" w:name="_Toc359328054"/>
      <w:bookmarkStart w:id="101" w:name="_Toc359328153"/>
      <w:bookmarkStart w:id="102" w:name="_Toc356304534"/>
      <w:bookmarkStart w:id="103" w:name="_Toc356304628"/>
      <w:bookmarkStart w:id="104" w:name="_Toc359328061"/>
      <w:bookmarkStart w:id="105" w:name="_Toc359328160"/>
      <w:bookmarkStart w:id="106" w:name="_Toc356304535"/>
      <w:bookmarkStart w:id="107" w:name="_Toc356304629"/>
      <w:bookmarkStart w:id="108" w:name="_Toc359328062"/>
      <w:bookmarkStart w:id="109" w:name="_Toc359328161"/>
      <w:bookmarkStart w:id="110" w:name="_Toc356304536"/>
      <w:bookmarkStart w:id="111" w:name="_Toc356304630"/>
      <w:bookmarkStart w:id="112" w:name="_Toc359328063"/>
      <w:bookmarkStart w:id="113" w:name="_Toc359328162"/>
      <w:bookmarkStart w:id="114" w:name="_Toc356304537"/>
      <w:bookmarkStart w:id="115" w:name="_Toc356304631"/>
      <w:bookmarkStart w:id="116" w:name="_Toc359328064"/>
      <w:bookmarkStart w:id="117" w:name="_Toc359328163"/>
      <w:bookmarkStart w:id="118" w:name="_Toc356304542"/>
      <w:bookmarkStart w:id="119" w:name="_Toc356304636"/>
      <w:bookmarkStart w:id="120" w:name="_Toc359328069"/>
      <w:bookmarkStart w:id="121" w:name="_Toc35932816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7A1183" w:rsidRDefault="007A1183">
      <w:pPr>
        <w:pStyle w:val="berschrift2"/>
        <w:rPr>
          <w:lang w:val="en-GB"/>
        </w:rPr>
      </w:pPr>
      <w:bookmarkStart w:id="122" w:name="_Ref317060261"/>
      <w:bookmarkStart w:id="123" w:name="_Toc248307704"/>
      <w:r>
        <w:rPr>
          <w:lang w:val="en-GB"/>
        </w:rPr>
        <w:t>Reporting modifications</w:t>
      </w:r>
      <w:bookmarkEnd w:id="122"/>
      <w:r>
        <w:rPr>
          <w:lang w:val="en-GB"/>
        </w:rPr>
        <w:t xml:space="preserve"> and amino acid substitutions</w:t>
      </w:r>
      <w:bookmarkEnd w:id="123"/>
    </w:p>
    <w:p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rsidR="008C651E" w:rsidRDefault="008C651E" w:rsidP="008C651E">
      <w:pPr>
        <w:rPr>
          <w:b/>
          <w:lang w:val="en-GB"/>
        </w:rPr>
      </w:pPr>
    </w:p>
    <w:p w:rsidR="008C651E" w:rsidRPr="00506B44" w:rsidRDefault="008C651E" w:rsidP="00506B44">
      <w:pPr>
        <w:rPr>
          <w:b/>
          <w:lang w:val="en-GB"/>
        </w:rPr>
      </w:pPr>
      <w:r>
        <w:rPr>
          <w:b/>
          <w:lang w:val="en-GB"/>
        </w:rPr>
        <w:lastRenderedPageBreak/>
        <w:t>Defining</w:t>
      </w:r>
      <w:r w:rsidRPr="0049168A">
        <w:rPr>
          <w:b/>
          <w:lang w:val="en-GB"/>
        </w:rPr>
        <w:t xml:space="preserve"> modifications in </w:t>
      </w:r>
      <w:r w:rsidRPr="00506B44">
        <w:rPr>
          <w:b/>
          <w:lang w:val="en-GB"/>
        </w:rPr>
        <w:t>the meta-data</w:t>
      </w:r>
      <w:r>
        <w:rPr>
          <w:b/>
          <w:lang w:val="en-GB"/>
        </w:rPr>
        <w:t xml:space="preserve"> section:</w:t>
      </w:r>
    </w:p>
    <w:p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proofErr w:type="gramStart"/>
      <w:r w:rsidR="008C651E" w:rsidRPr="00E90261">
        <w:rPr>
          <w:lang w:val="en-GB"/>
        </w:rPr>
        <w:t>modification</w:t>
      </w:r>
      <w:r w:rsidRPr="00E90261">
        <w:rPr>
          <w:lang w:val="en-GB"/>
        </w:rPr>
        <w:t>[</w:t>
      </w:r>
      <w:proofErr w:type="gramEnd"/>
      <w:r w:rsidRPr="00E90261">
        <w:rPr>
          <w:lang w:val="en-GB"/>
        </w:rPr>
        <w:t>1-n]”</w:t>
      </w:r>
      <w:r w:rsidR="008C651E" w:rsidRPr="00E90261">
        <w:rPr>
          <w:lang w:val="en-GB"/>
        </w:rPr>
        <w:t xml:space="preserve"> and </w:t>
      </w:r>
      <w:r w:rsidRPr="00E90261">
        <w:rPr>
          <w:lang w:val="en-GB"/>
        </w:rPr>
        <w:t>“</w:t>
      </w:r>
      <w:r w:rsidR="008C651E" w:rsidRPr="00E90261">
        <w:rPr>
          <w:lang w:val="en-GB"/>
        </w:rPr>
        <w:t>variable_modification</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rsidR="001737A7" w:rsidRPr="00E90261"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proofErr w:type="gramStart"/>
      <w:r w:rsidR="001737A7" w:rsidRPr="00E90261">
        <w:rPr>
          <w:lang w:val="en-GB"/>
        </w:rPr>
        <w:t>assay[</w:t>
      </w:r>
      <w:proofErr w:type="gramEnd"/>
      <w:r w:rsidR="001737A7" w:rsidRPr="00E90261">
        <w:rPr>
          <w:lang w:val="en-GB"/>
        </w:rPr>
        <w:t xml:space="preserve">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rsidR="001737A7" w:rsidRDefault="001737A7" w:rsidP="00926BC5">
      <w:pPr>
        <w:jc w:val="both"/>
        <w:rPr>
          <w:lang w:val="en-GB"/>
        </w:rPr>
      </w:pPr>
    </w:p>
    <w:p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rsidR="008C651E" w:rsidRPr="00926BC5" w:rsidRDefault="008C651E" w:rsidP="00926BC5">
      <w:pPr>
        <w:jc w:val="both"/>
        <w:rPr>
          <w:lang w:val="en-GB"/>
        </w:rPr>
      </w:pPr>
    </w:p>
    <w:p w:rsidR="007A1183" w:rsidRDefault="007A1183" w:rsidP="00926BC5">
      <w:pPr>
        <w:jc w:val="both"/>
        <w:rPr>
          <w:lang w:val="en-GB"/>
        </w:rPr>
      </w:pPr>
      <w:r>
        <w:rPr>
          <w:lang w:val="en-GB"/>
        </w:rPr>
        <w:t xml:space="preserve">Modifications or substitutions are modelled using a specific modification object with the following format: </w:t>
      </w:r>
    </w:p>
    <w:p w:rsidR="007A1183" w:rsidRDefault="007A1183">
      <w:pPr>
        <w:jc w:val="both"/>
        <w:rPr>
          <w:rStyle w:val="CodeZchn3"/>
        </w:rPr>
      </w:pPr>
    </w:p>
    <w:p w:rsidR="007A1183" w:rsidRPr="00007757" w:rsidRDefault="007A1183">
      <w:pPr>
        <w:jc w:val="both"/>
        <w:rPr>
          <w:rFonts w:cs="Arial"/>
          <w:b/>
          <w:lang w:val="en-GB"/>
        </w:rPr>
      </w:pPr>
      <w:r w:rsidRPr="00007757">
        <w:rPr>
          <w:rStyle w:val="CodeZchn3"/>
          <w:rFonts w:ascii="Arial" w:hAnsi="Arial" w:cs="Arial"/>
          <w:b/>
          <w:sz w:val="24"/>
          <w:szCs w:val="24"/>
        </w:rPr>
        <w:t>{</w:t>
      </w:r>
      <w:proofErr w:type="gramStart"/>
      <w:r w:rsidRPr="00007757">
        <w:rPr>
          <w:rStyle w:val="CodeZchn3"/>
          <w:rFonts w:ascii="Arial" w:hAnsi="Arial" w:cs="Arial"/>
          <w:b/>
          <w:sz w:val="24"/>
          <w:szCs w:val="24"/>
        </w:rPr>
        <w:t>position</w:t>
      </w:r>
      <w:proofErr w:type="gramEnd"/>
      <w:r w:rsidRPr="00007757">
        <w:rPr>
          <w:rStyle w:val="CodeZchn3"/>
          <w:rFonts w:ascii="Arial" w:hAnsi="Arial" w:cs="Arial"/>
          <w:b/>
          <w:sz w:val="24"/>
          <w:szCs w:val="24"/>
        </w:rPr>
        <w:t>}{</w:t>
      </w:r>
      <w:r w:rsidR="001B50A5" w:rsidRPr="00007757">
        <w:rPr>
          <w:rFonts w:cs="Arial"/>
          <w:b/>
          <w:lang w:val="en-GB"/>
        </w:rPr>
        <w:t>Param</w:t>
      </w:r>
      <w:r w:rsidR="00D5687B" w:rsidRPr="00007757">
        <w:rPr>
          <w:rFonts w:cs="Arial"/>
          <w:b/>
          <w:lang w:val="en-GB"/>
        </w:rPr>
        <w:t>eter</w:t>
      </w:r>
      <w:r w:rsidRPr="00007757">
        <w:rPr>
          <w:rStyle w:val="CodeZchn3"/>
          <w:rFonts w:ascii="Arial" w:hAnsi="Arial" w:cs="Arial"/>
          <w:b/>
          <w:sz w:val="24"/>
          <w:szCs w:val="24"/>
        </w:rPr>
        <w:t>}</w:t>
      </w:r>
      <w:proofErr w:type="gramStart"/>
      <w:r w:rsidRPr="00007757">
        <w:rPr>
          <w:rStyle w:val="CodeZchn3"/>
          <w:rFonts w:ascii="Arial" w:hAnsi="Arial" w:cs="Arial"/>
          <w:b/>
          <w:sz w:val="24"/>
          <w:szCs w:val="24"/>
        </w:rPr>
        <w:t>-{</w:t>
      </w:r>
      <w:proofErr w:type="gramEnd"/>
      <w:r w:rsidRPr="00007757">
        <w:rPr>
          <w:rStyle w:val="CodeZchn3"/>
          <w:rFonts w:ascii="Arial" w:hAnsi="Arial" w:cs="Arial"/>
          <w:b/>
          <w:sz w:val="24"/>
          <w:szCs w:val="24"/>
        </w:rPr>
        <w:t>Modification or Substitution identifier}|{neutral loss}</w:t>
      </w:r>
    </w:p>
    <w:p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rsidR="0086420F" w:rsidRDefault="0086420F">
      <w:pPr>
        <w:jc w:val="both"/>
        <w:rPr>
          <w:lang w:val="en-GB"/>
        </w:rPr>
      </w:pPr>
    </w:p>
    <w:p w:rsidR="007A1183" w:rsidRDefault="007A1183" w:rsidP="007A1183">
      <w:pPr>
        <w:jc w:val="both"/>
        <w:rPr>
          <w:lang w:val="en-GB"/>
        </w:rPr>
      </w:pPr>
      <w:r w:rsidRPr="00496DC9">
        <w:rPr>
          <w:b/>
          <w:lang w:val="en-GB"/>
        </w:rPr>
        <w:t>{</w:t>
      </w:r>
      <w:proofErr w:type="gramStart"/>
      <w:r w:rsidRPr="00496DC9">
        <w:rPr>
          <w:b/>
          <w:lang w:val="en-GB"/>
        </w:rPr>
        <w:t>position</w:t>
      </w:r>
      <w:proofErr w:type="gramEnd"/>
      <w:r w:rsidRPr="00496DC9">
        <w:rPr>
          <w:b/>
          <w:lang w:val="en-GB"/>
        </w:rPr>
        <w:t>}</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N-terminal modifications that are specifically on one amino acid MUST still be reported at the position 0.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w:t>
      </w:r>
      <w:proofErr w:type="gramStart"/>
      <w:r w:rsidR="00A47E26">
        <w:rPr>
          <w:lang w:val="en-GB"/>
        </w:rPr>
        <w:t>be</w:t>
      </w:r>
      <w:proofErr w:type="gramEnd"/>
      <w:r w:rsidR="00A47E26">
        <w:rPr>
          <w:lang w:val="en-GB"/>
        </w:rPr>
        <w:t xml:space="preserv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rsidR="007A1183" w:rsidRPr="006D65A1" w:rsidRDefault="007A1183" w:rsidP="007A1183">
      <w:pPr>
        <w:rPr>
          <w:rFonts w:ascii="Courier New" w:hAnsi="Courier New" w:cs="Courier New"/>
          <w:sz w:val="16"/>
          <w:szCs w:val="16"/>
        </w:rPr>
      </w:pP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rsidR="007A1183" w:rsidRPr="006D65A1" w:rsidRDefault="007A1183" w:rsidP="007A1183">
      <w:pPr>
        <w:rPr>
          <w:rFonts w:ascii="Courier New" w:hAnsi="Courier New" w:cs="Courier New"/>
          <w:sz w:val="16"/>
          <w:szCs w:val="16"/>
          <w:lang w:val="en-GB"/>
        </w:rPr>
      </w:pP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rsidR="005C7F2A" w:rsidRDefault="005C7F2A" w:rsidP="007A1183">
      <w:pPr>
        <w:jc w:val="both"/>
        <w:rPr>
          <w:b/>
          <w:lang w:val="en-GB"/>
        </w:rPr>
      </w:pPr>
    </w:p>
    <w:p w:rsidR="007A1183" w:rsidRDefault="007A1183" w:rsidP="007A1183">
      <w:pPr>
        <w:jc w:val="both"/>
        <w:rPr>
          <w:lang w:val="en-GB"/>
        </w:rPr>
      </w:pPr>
      <w:r>
        <w:rPr>
          <w:b/>
          <w:lang w:val="en-GB"/>
        </w:rPr>
        <w:t>{</w:t>
      </w:r>
      <w:r w:rsidR="00E54F5D" w:rsidRPr="00E54F5D">
        <w:rPr>
          <w:b/>
          <w:lang w:val="en-GB"/>
        </w:rPr>
        <w:t>Param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rsidR="00E54F5D" w:rsidRDefault="00E54F5D" w:rsidP="007A1183">
      <w:pPr>
        <w:jc w:val="both"/>
        <w:rPr>
          <w:lang w:val="en-GB"/>
        </w:rPr>
      </w:pPr>
    </w:p>
    <w:p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rsidR="003F7E8E" w:rsidRPr="006D65A1" w:rsidRDefault="003F7E8E" w:rsidP="00E54F5D">
      <w:pPr>
        <w:rPr>
          <w:rFonts w:ascii="Courier New" w:hAnsi="Courier New" w:cs="Courier New"/>
          <w:sz w:val="16"/>
          <w:szCs w:val="16"/>
          <w:lang w:val="en-GB"/>
        </w:rPr>
      </w:pPr>
    </w:p>
    <w:p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w:t>
      </w:r>
      <w:proofErr w:type="gramStart"/>
      <w:r w:rsidRPr="00D701E9">
        <w:rPr>
          <w:rFonts w:ascii="Courier New" w:hAnsi="Courier New" w:cs="Courier New"/>
          <w:sz w:val="16"/>
          <w:szCs w:val="16"/>
          <w:lang w:val="en-GB"/>
        </w:rPr>
        <w:t>,MS:100</w:t>
      </w:r>
      <w:r w:rsidR="009C3873">
        <w:rPr>
          <w:rFonts w:ascii="Courier New" w:hAnsi="Courier New" w:cs="Courier New"/>
          <w:sz w:val="16"/>
          <w:szCs w:val="16"/>
          <w:lang w:val="en-GB"/>
        </w:rPr>
        <w:t>1876</w:t>
      </w:r>
      <w:proofErr w:type="gramEnd"/>
      <w:r w:rsidR="009C3873">
        <w:rPr>
          <w:rFonts w:ascii="Courier New" w:hAnsi="Courier New" w:cs="Courier New"/>
          <w:sz w:val="16"/>
          <w:szCs w:val="16"/>
          <w:lang w:val="en-GB"/>
        </w:rPr>
        <w:t>,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rsidR="00423A6C" w:rsidRDefault="00423A6C" w:rsidP="009C3873">
      <w:pPr>
        <w:rPr>
          <w:rFonts w:ascii="Courier New" w:hAnsi="Courier New" w:cs="Courier New"/>
          <w:sz w:val="16"/>
          <w:szCs w:val="16"/>
          <w:lang w:val="en-GB"/>
        </w:rPr>
      </w:pPr>
    </w:p>
    <w:p w:rsidR="00423A6C" w:rsidRDefault="00423A6C" w:rsidP="009C3873">
      <w:pPr>
        <w:rPr>
          <w:lang w:val="en-GB"/>
        </w:rPr>
      </w:pPr>
      <w:r>
        <w:rPr>
          <w:lang w:val="en-GB"/>
        </w:rPr>
        <w:t>This option is not allowed though:</w:t>
      </w:r>
    </w:p>
    <w:p w:rsidR="00423A6C" w:rsidRPr="006D65A1" w:rsidRDefault="00423A6C" w:rsidP="009C3873">
      <w:pPr>
        <w:rPr>
          <w:rFonts w:ascii="Courier New" w:hAnsi="Courier New" w:cs="Courier New"/>
          <w:sz w:val="16"/>
          <w:szCs w:val="16"/>
          <w:lang w:val="en-GB"/>
        </w:rPr>
      </w:pPr>
    </w:p>
    <w:p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w:t>
      </w:r>
      <w:proofErr w:type="gramStart"/>
      <w:r w:rsidRPr="00423A6C">
        <w:rPr>
          <w:rFonts w:ascii="Courier New" w:hAnsi="Courier New" w:cs="Courier New"/>
          <w:sz w:val="16"/>
          <w:szCs w:val="16"/>
        </w:rPr>
        <w:t>,MS:1001876</w:t>
      </w:r>
      <w:proofErr w:type="gramEnd"/>
      <w:r w:rsidRPr="00423A6C">
        <w:rPr>
          <w:rFonts w:ascii="Courier New" w:hAnsi="Courier New" w:cs="Courier New"/>
          <w:sz w:val="16"/>
          <w:szCs w:val="16"/>
        </w:rPr>
        <w:t>, modification probability, 0.8]|</w:t>
      </w:r>
      <w:proofErr w:type="gramStart"/>
      <w:r w:rsidRPr="00423A6C">
        <w:rPr>
          <w:rFonts w:ascii="Courier New" w:hAnsi="Courier New" w:cs="Courier New"/>
          <w:sz w:val="16"/>
          <w:szCs w:val="16"/>
        </w:rPr>
        <w:t>7[</w:t>
      </w:r>
      <w:proofErr w:type="gramEnd"/>
      <w:r w:rsidRPr="00423A6C">
        <w:rPr>
          <w:rFonts w:ascii="Courier New" w:hAnsi="Courier New" w:cs="Courier New"/>
          <w:sz w:val="16"/>
          <w:szCs w:val="16"/>
        </w:rPr>
        <w:t>MS,MS:1001876, modification probability, 0.2]-MOD:00412</w:t>
      </w:r>
    </w:p>
    <w:p w:rsidR="00E54F5D" w:rsidRDefault="00E54F5D" w:rsidP="007A1183">
      <w:pPr>
        <w:jc w:val="both"/>
        <w:rPr>
          <w:lang w:val="en-GB"/>
        </w:rPr>
      </w:pPr>
    </w:p>
    <w:p w:rsidR="00423A6C" w:rsidRDefault="00423A6C" w:rsidP="007A1183">
      <w:pPr>
        <w:jc w:val="both"/>
        <w:rPr>
          <w:lang w:val="en-GB"/>
        </w:rPr>
      </w:pPr>
    </w:p>
    <w:p w:rsidR="007A1183" w:rsidRDefault="007A1183" w:rsidP="007A1183">
      <w:pPr>
        <w:jc w:val="both"/>
        <w:rPr>
          <w:lang w:val="en-GB"/>
        </w:rPr>
      </w:pPr>
      <w:r>
        <w:rPr>
          <w:b/>
          <w:lang w:val="en-GB"/>
        </w:rPr>
        <w:t xml:space="preserve">{Modification or Substitution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 Additionally, it is possible to report substitutions of amino acids using </w:t>
      </w:r>
      <w:proofErr w:type="gramStart"/>
      <w:r>
        <w:rPr>
          <w:lang w:val="en-GB"/>
        </w:rPr>
        <w:t>SUBST:</w:t>
      </w:r>
      <w:proofErr w:type="gramEnd"/>
      <w:r>
        <w:rPr>
          <w:lang w:val="en-GB"/>
        </w:rPr>
        <w:t xml:space="preserve">{amino acid}. In these cases, the “sequence” column MUST contain the original, unaltered sequence. The list of allowed </w:t>
      </w:r>
      <w:r w:rsidR="00CA5E7E" w:rsidRPr="005C7F2A">
        <w:rPr>
          <w:rStyle w:val="CodeZchn3"/>
          <w:rFonts w:ascii="Arial" w:hAnsi="Arial" w:cs="Arial"/>
          <w:sz w:val="24"/>
          <w:szCs w:val="24"/>
        </w:rPr>
        <w:t>Modification or Substitution identifier</w:t>
      </w:r>
      <w:r>
        <w:rPr>
          <w:lang w:val="en-GB"/>
        </w:rPr>
        <w:t>s therefore is:</w:t>
      </w:r>
    </w:p>
    <w:p w:rsidR="007A1183" w:rsidRDefault="007A1183" w:rsidP="007A1183">
      <w:pPr>
        <w:jc w:val="both"/>
        <w:rPr>
          <w:lang w:val="en-GB"/>
        </w:rPr>
      </w:pPr>
    </w:p>
    <w:p w:rsidR="007A1183" w:rsidRDefault="007A1183" w:rsidP="007A1183">
      <w:pPr>
        <w:pStyle w:val="Code"/>
      </w:pPr>
      <w:r>
        <w:t>CHEMMOD</w:t>
      </w:r>
      <w:proofErr w:type="gramStart"/>
      <w:r>
        <w:t>:+</w:t>
      </w:r>
      <w:proofErr w:type="gramEnd"/>
      <w:r>
        <w:t>NH4</w:t>
      </w:r>
    </w:p>
    <w:p w:rsidR="007A1183" w:rsidRDefault="007A1183" w:rsidP="007A1183">
      <w:pPr>
        <w:pStyle w:val="Code"/>
      </w:pPr>
      <w:r>
        <w:t>CHEMMOD:-18.0913</w:t>
      </w:r>
    </w:p>
    <w:p w:rsidR="007A1183" w:rsidRDefault="007A1183" w:rsidP="007A1183">
      <w:pPr>
        <w:pStyle w:val="Code"/>
      </w:pPr>
      <w:r>
        <w:t>UNIMOD</w:t>
      </w:r>
      <w:proofErr w:type="gramStart"/>
      <w:r>
        <w:t>:18</w:t>
      </w:r>
      <w:proofErr w:type="gramEnd"/>
    </w:p>
    <w:p w:rsidR="007A1183" w:rsidRDefault="007A1183" w:rsidP="007A1183">
      <w:pPr>
        <w:pStyle w:val="Code"/>
      </w:pPr>
      <w:r>
        <w:t>MOD:00815</w:t>
      </w:r>
    </w:p>
    <w:p w:rsidR="007A1183" w:rsidRDefault="007A1183" w:rsidP="007A1183">
      <w:pPr>
        <w:pStyle w:val="Code"/>
      </w:pPr>
      <w:proofErr w:type="gramStart"/>
      <w:r>
        <w:t>SUBST:</w:t>
      </w:r>
      <w:proofErr w:type="gramEnd"/>
      <w:r>
        <w:t>{amino acid}</w:t>
      </w:r>
    </w:p>
    <w:p w:rsidR="007A1183" w:rsidRDefault="007A1183" w:rsidP="007A1183">
      <w:pPr>
        <w:pStyle w:val="Code"/>
      </w:pPr>
    </w:p>
    <w:p w:rsidR="007A1183" w:rsidRDefault="007A1183" w:rsidP="007A1183">
      <w:pPr>
        <w:jc w:val="both"/>
        <w:rPr>
          <w:lang w:val="en-GB"/>
        </w:rPr>
      </w:pPr>
      <w:r>
        <w:rPr>
          <w:lang w:val="en-GB"/>
        </w:rPr>
        <w:t xml:space="preserve">CHEMMODs </w:t>
      </w:r>
      <w:r w:rsidR="00AE1EAA">
        <w:rPr>
          <w:lang w:val="en-GB"/>
        </w:rPr>
        <w:t xml:space="preserve">SHOULD </w:t>
      </w:r>
      <w:r>
        <w:rPr>
          <w:lang w:val="en-GB"/>
        </w:rPr>
        <w:t xml:space="preserve">NOT </w:t>
      </w:r>
      <w:proofErr w:type="gramStart"/>
      <w:r>
        <w:rPr>
          <w:lang w:val="en-GB"/>
        </w:rPr>
        <w:t>be</w:t>
      </w:r>
      <w:proofErr w:type="gramEnd"/>
      <w:r>
        <w:rPr>
          <w:lang w:val="en-GB"/>
        </w:rPr>
        <w:t xml:space="preserv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p>
    <w:p w:rsidR="007A1183" w:rsidRDefault="007A1183" w:rsidP="007A1183">
      <w:pPr>
        <w:jc w:val="both"/>
        <w:rPr>
          <w:lang w:val="en-GB"/>
        </w:rPr>
      </w:pPr>
    </w:p>
    <w:p w:rsidR="007A1183" w:rsidRDefault="007A1183" w:rsidP="007A1183">
      <w:pPr>
        <w:jc w:val="both"/>
        <w:rPr>
          <w:lang w:val="en-GB"/>
        </w:rPr>
      </w:pPr>
      <w:r w:rsidRPr="006D65A1">
        <w:rPr>
          <w:lang w:val="en-GB"/>
        </w:rPr>
        <w:t xml:space="preserve">All (identified) variable modifications as well as fixed modifications MUST be reported </w:t>
      </w:r>
      <w:proofErr w:type="gramStart"/>
      <w:r w:rsidRPr="006D65A1">
        <w:rPr>
          <w:lang w:val="en-GB"/>
        </w:rPr>
        <w:t>for every identification</w:t>
      </w:r>
      <w:proofErr w:type="gramEnd"/>
      <w:r w:rsidRPr="006D65A1">
        <w:rPr>
          <w:lang w:val="en-GB"/>
        </w:rPr>
        <w:t>.</w:t>
      </w:r>
    </w:p>
    <w:p w:rsidR="007A1183" w:rsidRDefault="007A1183" w:rsidP="007A1183">
      <w:pPr>
        <w:jc w:val="both"/>
        <w:rPr>
          <w:lang w:val="en-GB"/>
        </w:rPr>
      </w:pPr>
    </w:p>
    <w:p w:rsidR="00395B9E" w:rsidRDefault="007A1183" w:rsidP="00D36C0A">
      <w:pPr>
        <w:jc w:val="both"/>
        <w:rPr>
          <w:lang w:val="en-GB"/>
        </w:rPr>
      </w:pPr>
      <w:r>
        <w:rPr>
          <w:b/>
          <w:lang w:val="en-GB"/>
        </w:rPr>
        <w:t>{</w:t>
      </w:r>
      <w:proofErr w:type="gramStart"/>
      <w:r>
        <w:rPr>
          <w:b/>
          <w:lang w:val="en-GB"/>
        </w:rPr>
        <w:t>neutral</w:t>
      </w:r>
      <w:proofErr w:type="gramEnd"/>
      <w:r>
        <w:rPr>
          <w:b/>
          <w:lang w:val="en-GB"/>
        </w:rPr>
        <w:t xml:space="preserve">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rsidR="007A1183" w:rsidRDefault="007A1183" w:rsidP="007A1183">
      <w:pPr>
        <w:pStyle w:val="Code"/>
      </w:pPr>
    </w:p>
    <w:p w:rsidR="007A1183" w:rsidRDefault="007A1183" w:rsidP="007A1183">
      <w:pPr>
        <w:pStyle w:val="Code"/>
      </w:pPr>
      <w:proofErr w:type="gramStart"/>
      <w:r>
        <w:t>PEH  sequence</w:t>
      </w:r>
      <w:proofErr w:type="gramEnd"/>
      <w:r>
        <w:t xml:space="preserve">           … modifications                                                              …</w:t>
      </w:r>
    </w:p>
    <w:p w:rsidR="007A1183" w:rsidRDefault="007A1183" w:rsidP="007A1183">
      <w:pPr>
        <w:pStyle w:val="Code"/>
      </w:pPr>
      <w:proofErr w:type="gramStart"/>
      <w:r>
        <w:t>COM  Phosphorylation</w:t>
      </w:r>
      <w:proofErr w:type="gramEnd"/>
      <w:r>
        <w:t xml:space="preserve"> with a neutral loss:</w:t>
      </w:r>
    </w:p>
    <w:p w:rsidR="007A1183" w:rsidRDefault="007A1183" w:rsidP="007A1183">
      <w:pPr>
        <w:pStyle w:val="Code"/>
      </w:pPr>
      <w:proofErr w:type="gramStart"/>
      <w:r>
        <w:t xml:space="preserve">PEP  </w:t>
      </w:r>
      <w:r w:rsidRPr="00E03A1E">
        <w:t>EI</w:t>
      </w:r>
      <w:r>
        <w:t>SILAC</w:t>
      </w:r>
      <w:r w:rsidRPr="00E03A1E">
        <w:t>EIR</w:t>
      </w:r>
      <w:proofErr w:type="gramEnd"/>
      <w:r>
        <w:t xml:space="preserve">         … 3-UNIMOD:21</w:t>
      </w:r>
      <w:r w:rsidR="007B714B">
        <w:t>,</w:t>
      </w:r>
      <w:r w:rsidR="009F017E">
        <w:t>3-</w:t>
      </w:r>
      <w:r w:rsidRPr="001F649C">
        <w:t>[MS, MS:1001524, fragment neutral loss, 63.998285]</w:t>
      </w:r>
      <w:r w:rsidRPr="0068742A">
        <w:t>,7-UNIMOD:4</w:t>
      </w:r>
      <w:r>
        <w:t xml:space="preserve">  …</w:t>
      </w:r>
    </w:p>
    <w:p w:rsidR="007A1183" w:rsidRDefault="007A1183" w:rsidP="007A1183">
      <w:pPr>
        <w:pStyle w:val="Code"/>
      </w:pPr>
      <w:proofErr w:type="gramStart"/>
      <w:r>
        <w:t>COM  Neutral</w:t>
      </w:r>
      <w:proofErr w:type="gramEnd"/>
      <w:r>
        <w:t xml:space="preserve"> loss without an associated modification:</w:t>
      </w:r>
    </w:p>
    <w:p w:rsidR="007A1183" w:rsidRDefault="007A1183" w:rsidP="007A1183">
      <w:pPr>
        <w:pStyle w:val="Code"/>
      </w:pPr>
      <w:proofErr w:type="gramStart"/>
      <w:r>
        <w:t xml:space="preserve">PEP  </w:t>
      </w:r>
      <w:r w:rsidRPr="00E03A1E">
        <w:t>EI</w:t>
      </w:r>
      <w:r>
        <w:t>SILAC</w:t>
      </w:r>
      <w:r w:rsidRPr="00E03A1E">
        <w:t>EIR</w:t>
      </w:r>
      <w:proofErr w:type="gramEnd"/>
      <w:r>
        <w:t xml:space="preserve">         … </w:t>
      </w:r>
      <w:r w:rsidRPr="001F649C">
        <w:t>[MS, MS:1001524, fragment neutral loss, 63.998285]</w:t>
      </w:r>
      <w:r>
        <w:t>,</w:t>
      </w:r>
      <w:r w:rsidRPr="0068742A">
        <w:t>7-UNIMOD:4</w:t>
      </w:r>
      <w:r>
        <w:t xml:space="preserve">              …</w:t>
      </w:r>
    </w:p>
    <w:p w:rsidR="000F4269" w:rsidRDefault="000F4269" w:rsidP="000F4269">
      <w:pPr>
        <w:pStyle w:val="berschrift2"/>
      </w:pPr>
      <w:bookmarkStart w:id="124" w:name="_Toc248307705"/>
      <w:r>
        <w:t>Encoding missing values, zeroes, nulls, infinity and calculation errors</w:t>
      </w:r>
      <w:bookmarkEnd w:id="124"/>
    </w:p>
    <w:p w:rsidR="000F4269" w:rsidRPr="006236C4" w:rsidRDefault="000F4269" w:rsidP="000F4269">
      <w:pPr>
        <w:jc w:val="both"/>
        <w:rPr>
          <w:lang w:val="en-GB"/>
        </w:rPr>
      </w:pPr>
      <w:r>
        <w:rPr>
          <w:lang w:val="en-GB"/>
        </w:rPr>
        <w:t xml:space="preserve">In the table-based sections (protein, peptide, and small molecule) there MUST NOT </w:t>
      </w:r>
      <w:proofErr w:type="gramStart"/>
      <w:r>
        <w:rPr>
          <w:lang w:val="en-GB"/>
        </w:rPr>
        <w:t>be</w:t>
      </w:r>
      <w:proofErr w:type="gramEnd"/>
      <w:r>
        <w:rPr>
          <w:lang w:val="en-GB"/>
        </w:rPr>
        <w:t xml:space="preserv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In some cases, there is ambiguity with respect to these cases: e.g. in spectral counting if no peptide spectrum matches are observed for a given protein, it is open for debate as to whether its abundance is zero or missing (“null”).</w:t>
      </w:r>
    </w:p>
    <w:p w:rsidR="000F4269" w:rsidRDefault="000F4269" w:rsidP="000F4269">
      <w:pPr>
        <w:jc w:val="both"/>
      </w:pPr>
    </w:p>
    <w:p w:rsidR="000F4269" w:rsidRDefault="000F4269" w:rsidP="000F4269">
      <w:pPr>
        <w:pStyle w:val="berschrift2"/>
      </w:pPr>
      <w:bookmarkStart w:id="125" w:name="_Toc248307706"/>
      <w:r>
        <w:t>Number of peptides reported</w:t>
      </w:r>
      <w:bookmarkEnd w:id="125"/>
    </w:p>
    <w:p w:rsidR="000F4269" w:rsidRDefault="000F4269" w:rsidP="000F4269">
      <w:pPr>
        <w:jc w:val="both"/>
      </w:pPr>
      <w:r>
        <w:t>There are columns allowed in the protein section to report the number of peptides supporting a given protein identification, which are MANDATORY for Complete Identification files.</w:t>
      </w:r>
    </w:p>
    <w:p w:rsidR="000F4269" w:rsidRDefault="000F4269" w:rsidP="000F4269">
      <w:pPr>
        <w:jc w:val="both"/>
      </w:pPr>
    </w:p>
    <w:p w:rsidR="000F4269" w:rsidRDefault="000F4269" w:rsidP="000F4269">
      <w:pPr>
        <w:pStyle w:val="Listenabsatz"/>
        <w:numPr>
          <w:ilvl w:val="0"/>
          <w:numId w:val="47"/>
        </w:numPr>
        <w:jc w:val="both"/>
      </w:pPr>
      <w:r>
        <w:lastRenderedPageBreak/>
        <w:t>num_psms_ms_run[1_n]</w:t>
      </w:r>
    </w:p>
    <w:p w:rsidR="000F4269" w:rsidRDefault="000F4269" w:rsidP="000F4269">
      <w:pPr>
        <w:pStyle w:val="Listenabsatz"/>
        <w:numPr>
          <w:ilvl w:val="1"/>
          <w:numId w:val="47"/>
        </w:numPr>
        <w:jc w:val="both"/>
      </w:pPr>
      <w:r>
        <w:t>The count of the total significant PSMs that can be mapped to the reported protein</w:t>
      </w:r>
    </w:p>
    <w:p w:rsidR="000F4269" w:rsidRDefault="000F4269" w:rsidP="000F4269">
      <w:pPr>
        <w:pStyle w:val="Listenabsatz"/>
        <w:numPr>
          <w:ilvl w:val="0"/>
          <w:numId w:val="47"/>
        </w:numPr>
        <w:jc w:val="both"/>
      </w:pPr>
      <w:r>
        <w:t>num_peptides_distinct_ms_run[1_n]</w:t>
      </w:r>
    </w:p>
    <w:p w:rsidR="000F4269" w:rsidRDefault="000F4269" w:rsidP="000F4269">
      <w:pPr>
        <w:pStyle w:val="Listenabsatz"/>
        <w:numPr>
          <w:ilvl w:val="1"/>
          <w:numId w:val="47"/>
        </w:numPr>
        <w:jc w:val="both"/>
      </w:pPr>
      <w:r>
        <w:t>The count of the number of different peptide sequences that have been identified above the significance threshold. Different modifications or charge states of the same peptide are not counted.</w:t>
      </w:r>
    </w:p>
    <w:p w:rsidR="000F4269" w:rsidRDefault="000F4269" w:rsidP="000F4269">
      <w:pPr>
        <w:pStyle w:val="Listenabsatz"/>
        <w:numPr>
          <w:ilvl w:val="0"/>
          <w:numId w:val="47"/>
        </w:numPr>
        <w:jc w:val="both"/>
      </w:pPr>
      <w:r>
        <w:t>num_peptides_unique_ms_run[1_n]</w:t>
      </w:r>
    </w:p>
    <w:p w:rsidR="000F4269" w:rsidRDefault="000F4269" w:rsidP="000F4269">
      <w:pPr>
        <w:pStyle w:val="Listenabsatz"/>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rsidR="000F4269" w:rsidRDefault="000F4269" w:rsidP="000F4269">
      <w:pPr>
        <w:jc w:val="both"/>
      </w:pPr>
    </w:p>
    <w:p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rsidR="000F4269" w:rsidRDefault="000F4269" w:rsidP="000F4269">
      <w:pPr>
        <w:pStyle w:val="berschrift2"/>
      </w:pPr>
      <w:bookmarkStart w:id="126" w:name="_Toc248307707"/>
      <w:r>
        <w:t>Reliability score</w:t>
      </w:r>
      <w:bookmarkEnd w:id="126"/>
      <w:r>
        <w:t xml:space="preserve"> </w:t>
      </w:r>
    </w:p>
    <w:p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rsidR="000F4269" w:rsidRDefault="000F4269" w:rsidP="000F4269">
      <w:pPr>
        <w:jc w:val="both"/>
        <w:rPr>
          <w:lang w:val="en-GB"/>
        </w:rPr>
      </w:pPr>
    </w:p>
    <w:p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rsidR="000F4269" w:rsidRDefault="000F4269" w:rsidP="000F4269">
      <w:pPr>
        <w:ind w:firstLine="720"/>
        <w:jc w:val="both"/>
        <w:rPr>
          <w:lang w:val="en-GB"/>
        </w:rPr>
      </w:pPr>
      <w:r>
        <w:rPr>
          <w:lang w:val="en-GB"/>
        </w:rPr>
        <w:t>3</w:t>
      </w:r>
      <w:r w:rsidRPr="00D90D2C">
        <w:rPr>
          <w:lang w:val="en-GB"/>
        </w:rPr>
        <w:t>: poor reliability</w:t>
      </w:r>
    </w:p>
    <w:p w:rsidR="00FC348F" w:rsidRDefault="00FC348F" w:rsidP="000F4269">
      <w:pPr>
        <w:ind w:firstLine="720"/>
        <w:jc w:val="both"/>
        <w:rPr>
          <w:lang w:val="en-GB"/>
        </w:rPr>
      </w:pPr>
    </w:p>
    <w:p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rsidR="00FC348F" w:rsidRPr="00FC348F" w:rsidRDefault="00FC348F" w:rsidP="00FC348F">
      <w:pPr>
        <w:ind w:left="708"/>
      </w:pPr>
      <w:r w:rsidRPr="00FC348F">
        <w:t>1: identified metabolites  </w:t>
      </w:r>
    </w:p>
    <w:p w:rsidR="00FC348F" w:rsidRPr="00FC348F" w:rsidRDefault="00FC348F" w:rsidP="00FC348F">
      <w:pPr>
        <w:ind w:firstLine="708"/>
      </w:pPr>
      <w:r w:rsidRPr="00FC348F">
        <w:t>2: putatively annotated compounds</w:t>
      </w:r>
    </w:p>
    <w:p w:rsidR="00FC348F" w:rsidRPr="00FC348F" w:rsidRDefault="00FC348F" w:rsidP="00FC348F">
      <w:pPr>
        <w:ind w:firstLine="708"/>
      </w:pPr>
      <w:r w:rsidRPr="00552552">
        <w:t>3: putatively characteri</w:t>
      </w:r>
      <w:r>
        <w:t>z</w:t>
      </w:r>
      <w:r w:rsidRPr="00FC348F">
        <w:t>ed compound classes</w:t>
      </w:r>
    </w:p>
    <w:p w:rsidR="00FC348F" w:rsidRPr="00FC348F" w:rsidRDefault="00FC348F" w:rsidP="00FC348F">
      <w:pPr>
        <w:ind w:firstLine="708"/>
      </w:pPr>
      <w:r w:rsidRPr="00FC348F">
        <w:t>4: unknown compounds</w:t>
      </w:r>
    </w:p>
    <w:p w:rsidR="00FC348F" w:rsidRDefault="00FC348F" w:rsidP="000F4269">
      <w:pPr>
        <w:ind w:firstLine="720"/>
        <w:jc w:val="both"/>
        <w:rPr>
          <w:lang w:val="en-GB"/>
        </w:rPr>
      </w:pPr>
    </w:p>
    <w:p w:rsidR="000F4269" w:rsidRDefault="000F4269" w:rsidP="000F4269">
      <w:pPr>
        <w:jc w:val="both"/>
        <w:rPr>
          <w:lang w:val="en-GB"/>
        </w:rPr>
      </w:pPr>
    </w:p>
    <w:p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w:t>
      </w:r>
      <w:proofErr w:type="gramStart"/>
      <w:r>
        <w:rPr>
          <w:lang w:val="en-GB"/>
        </w:rPr>
        <w:t>an identification</w:t>
      </w:r>
      <w:proofErr w:type="gramEnd"/>
      <w:r>
        <w:rPr>
          <w:lang w:val="en-GB"/>
        </w:rPr>
        <w:t xml:space="preserve"> reported from another resource </w:t>
      </w:r>
      <w:r>
        <w:rPr>
          <w:rFonts w:ascii="Courier New" w:hAnsi="Courier New" w:cs="Courier New"/>
          <w:lang w:val="en-GB"/>
        </w:rPr>
        <w:t>-</w:t>
      </w:r>
      <w:r>
        <w:rPr>
          <w:lang w:val="en-GB"/>
        </w:rPr>
        <w:t xml:space="preserve"> depending on who </w:t>
      </w:r>
      <w:r>
        <w:rPr>
          <w:lang w:val="en-GB"/>
        </w:rPr>
        <w:lastRenderedPageBreak/>
        <w:t>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rsidR="007A1183" w:rsidRPr="00D77D22" w:rsidRDefault="007A1183" w:rsidP="007A1183">
      <w:pPr>
        <w:pStyle w:val="berschrift2"/>
        <w:tabs>
          <w:tab w:val="num" w:pos="709"/>
        </w:tabs>
        <w:ind w:left="709" w:hanging="709"/>
        <w:jc w:val="both"/>
        <w:rPr>
          <w:lang w:val="en-GB"/>
        </w:rPr>
      </w:pPr>
      <w:bookmarkStart w:id="127" w:name="_Toc248307708"/>
      <w:r w:rsidRPr="00D77D22">
        <w:rPr>
          <w:lang w:val="en-GB"/>
        </w:rPr>
        <w:t>Comments on Specific Use Cases</w:t>
      </w:r>
      <w:bookmarkEnd w:id="127"/>
    </w:p>
    <w:p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rsidR="007A1183" w:rsidRDefault="007A1183" w:rsidP="007A1183">
      <w:pPr>
        <w:pStyle w:val="berschrift3"/>
        <w:jc w:val="both"/>
        <w:rPr>
          <w:lang w:val="en-GB"/>
        </w:rPr>
      </w:pPr>
      <w:r>
        <w:rPr>
          <w:lang w:val="en-GB"/>
        </w:rPr>
        <w:t>Multiple database search engines</w:t>
      </w:r>
    </w:p>
    <w:p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rsidR="007A1183" w:rsidRDefault="007A1183" w:rsidP="007A1183">
      <w:pPr>
        <w:pStyle w:val="berschrift3"/>
        <w:jc w:val="both"/>
        <w:rPr>
          <w:lang w:val="en-GB"/>
        </w:rPr>
      </w:pPr>
      <w:r>
        <w:rPr>
          <w:lang w:val="en-GB"/>
        </w:rPr>
        <w:t>Adding optional columns</w:t>
      </w:r>
    </w:p>
    <w:p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rsidR="00E61E68" w:rsidRDefault="00E61E68" w:rsidP="007A1183">
      <w:pPr>
        <w:pStyle w:val="nobreak"/>
        <w:jc w:val="both"/>
        <w:rPr>
          <w:lang w:val="en-GB"/>
        </w:rPr>
      </w:pPr>
    </w:p>
    <w:p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rsidR="007A1183" w:rsidRDefault="007A1183" w:rsidP="007A1183">
      <w:pPr>
        <w:jc w:val="both"/>
        <w:rPr>
          <w:lang w:val="en-GB"/>
        </w:rPr>
      </w:pPr>
    </w:p>
    <w:p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rsidR="007A1183" w:rsidRDefault="007A1183" w:rsidP="007A1183">
      <w:pPr>
        <w:pStyle w:val="Code"/>
      </w:pPr>
      <w:r>
        <w:t>COM   Example showing how emPAI values are reported in an additional column</w:t>
      </w:r>
      <w:r w:rsidR="00B60FAC">
        <w:t xml:space="preserve"> from </w:t>
      </w:r>
      <w:r w:rsidR="00A83AAF">
        <w:t xml:space="preserve">MS </w:t>
      </w:r>
      <w:proofErr w:type="gramStart"/>
      <w:r w:rsidR="00A83AAF">
        <w:t>run</w:t>
      </w:r>
      <w:proofErr w:type="gramEnd"/>
      <w:r w:rsidR="00B60FAC">
        <w:t xml:space="preserve"> 1</w:t>
      </w:r>
      <w:r>
        <w:t xml:space="preserve"> using</w:t>
      </w:r>
    </w:p>
    <w:p w:rsidR="007A1183" w:rsidRDefault="007A1183" w:rsidP="007A1183">
      <w:pPr>
        <w:pStyle w:val="Code"/>
      </w:pPr>
      <w:r>
        <w:t>COM   MS CV parameter “emPAI value” (</w:t>
      </w:r>
      <w:r w:rsidRPr="00F178FE">
        <w:t>MS</w:t>
      </w:r>
      <w:proofErr w:type="gramStart"/>
      <w:r w:rsidRPr="00F178FE">
        <w:t>:1001905</w:t>
      </w:r>
      <w:proofErr w:type="gramEnd"/>
      <w:r>
        <w:t>)</w:t>
      </w:r>
    </w:p>
    <w:p w:rsidR="007A1183" w:rsidRDefault="007A1183" w:rsidP="007A1183">
      <w:pPr>
        <w:pStyle w:val="Code"/>
      </w:pPr>
      <w:r>
        <w:t>…</w:t>
      </w:r>
    </w:p>
    <w:p w:rsidR="007A1183" w:rsidRDefault="007A1183" w:rsidP="007A1183">
      <w:pPr>
        <w:pStyle w:val="Code"/>
      </w:pPr>
      <w:r>
        <w:t xml:space="preserve">PRH   </w:t>
      </w:r>
      <w:proofErr w:type="gramStart"/>
      <w:r>
        <w:t>accession  …</w:t>
      </w:r>
      <w:proofErr w:type="gramEnd"/>
      <w:r>
        <w:t xml:space="preserve">   opt_</w:t>
      </w:r>
      <w:r w:rsidR="00A83AAF">
        <w:t>ms_run</w:t>
      </w:r>
      <w:r w:rsidR="009352C8">
        <w:t>[1]_</w:t>
      </w:r>
      <w:r>
        <w:t>cv_</w:t>
      </w:r>
      <w:r w:rsidRPr="00F178FE">
        <w:t>MS:1001905</w:t>
      </w:r>
      <w:r>
        <w:t>_emPAI_value</w:t>
      </w:r>
    </w:p>
    <w:p w:rsidR="007A1183" w:rsidRDefault="007A1183" w:rsidP="007A1183">
      <w:pPr>
        <w:pStyle w:val="Code"/>
      </w:pPr>
      <w:r>
        <w:t>PRT   P12345     …   0.658</w:t>
      </w:r>
    </w:p>
    <w:p w:rsidR="007A1183" w:rsidRDefault="007A1183" w:rsidP="007A1183">
      <w:pPr>
        <w:pStyle w:val="berschrift3"/>
        <w:jc w:val="both"/>
        <w:rPr>
          <w:lang w:val="en-GB"/>
        </w:rPr>
      </w:pPr>
      <w:r>
        <w:rPr>
          <w:lang w:val="en-GB"/>
        </w:rPr>
        <w:lastRenderedPageBreak/>
        <w:t>Referencing external resources (i.e. mzIdentML or mzQuantML files)</w:t>
      </w:r>
    </w:p>
    <w:p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w:t>
      </w:r>
      <w:proofErr w:type="gramStart"/>
      <w:r>
        <w:rPr>
          <w:lang w:val="en-GB"/>
        </w:rPr>
        <w:t>be</w:t>
      </w:r>
      <w:proofErr w:type="gramEnd"/>
      <w:r>
        <w:rPr>
          <w:lang w:val="en-GB"/>
        </w:rPr>
        <w:t xml:space="preserv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D723F5">
        <w:rPr>
          <w:lang w:val="en-GB"/>
        </w:rPr>
        <w:t>5.2</w:t>
      </w:r>
      <w:r w:rsidR="00D526DA">
        <w:rPr>
          <w:lang w:val="en-GB"/>
        </w:rPr>
        <w:fldChar w:fldCharType="end"/>
      </w:r>
      <w:r>
        <w:rPr>
          <w:lang w:val="en-GB"/>
        </w:rPr>
        <w:t>.</w:t>
      </w:r>
    </w:p>
    <w:p w:rsidR="007A1183" w:rsidRDefault="007A1183" w:rsidP="007A1183">
      <w:pPr>
        <w:jc w:val="both"/>
        <w:rPr>
          <w:lang w:val="en-GB"/>
        </w:rPr>
      </w:pPr>
    </w:p>
    <w:p w:rsidR="007A1183" w:rsidRDefault="007A1183" w:rsidP="007A1183">
      <w:pPr>
        <w:jc w:val="both"/>
        <w:rPr>
          <w:lang w:val="en-GB"/>
        </w:rPr>
      </w:pPr>
      <w:r>
        <w:rPr>
          <w:lang w:val="en-GB"/>
        </w:rPr>
        <w:t xml:space="preserve">Where these URIs point to depends on the resource that generated the mzTab file. If, for example, PeptideAtlas was exporting data in the mzTab format the URI would be expected to point to the identification’s entry within the respective PeptideAtlas build. </w:t>
      </w:r>
      <w:proofErr w:type="gramStart"/>
      <w:r>
        <w:rPr>
          <w:lang w:val="en-GB"/>
        </w:rPr>
        <w:t>mzTab</w:t>
      </w:r>
      <w:proofErr w:type="gramEnd"/>
      <w:r>
        <w:rPr>
          <w:lang w:val="en-GB"/>
        </w:rPr>
        <w:t xml:space="preserve">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rsidR="007A1183" w:rsidRDefault="007A1183" w:rsidP="007A1183">
      <w:pPr>
        <w:pStyle w:val="berschrift3"/>
        <w:rPr>
          <w:lang w:val="en-GB"/>
        </w:rPr>
      </w:pPr>
      <w:r>
        <w:rPr>
          <w:lang w:val="en-GB"/>
        </w:rPr>
        <w:t>Reporting sequence ambiguity</w:t>
      </w:r>
    </w:p>
    <w:p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rsidR="007A1183" w:rsidRPr="00CD1058" w:rsidRDefault="007A1183" w:rsidP="007A1183">
      <w:pPr>
        <w:pStyle w:val="Code"/>
      </w:pPr>
      <w:r w:rsidRPr="00CD1058">
        <w:t>Asparagine or aspartic acid</w:t>
      </w:r>
      <w:r w:rsidRPr="00CD1058">
        <w:tab/>
        <w:t xml:space="preserve"> </w:t>
      </w:r>
      <w:r>
        <w:tab/>
      </w:r>
      <w:r w:rsidRPr="00CD1058">
        <w:t>B</w:t>
      </w:r>
    </w:p>
    <w:p w:rsidR="007A1183" w:rsidRPr="00CD1058" w:rsidRDefault="007A1183" w:rsidP="007A1183">
      <w:pPr>
        <w:pStyle w:val="Code"/>
      </w:pPr>
      <w:r w:rsidRPr="00CD1058">
        <w:t>Glutamine or glutamic acid</w:t>
      </w:r>
      <w:r w:rsidRPr="00CD1058">
        <w:tab/>
        <w:t xml:space="preserve"> </w:t>
      </w:r>
      <w:r>
        <w:tab/>
      </w:r>
      <w:r w:rsidRPr="00CD1058">
        <w:t>Z</w:t>
      </w:r>
    </w:p>
    <w:p w:rsidR="007A1183" w:rsidRPr="00CD1058" w:rsidRDefault="007A1183" w:rsidP="007A1183">
      <w:pPr>
        <w:pStyle w:val="Code"/>
      </w:pPr>
      <w:r w:rsidRPr="00CD1058">
        <w:t>Leucine or Isoleucine</w:t>
      </w:r>
      <w:r w:rsidRPr="00CD1058">
        <w:tab/>
        <w:t xml:space="preserve"> </w:t>
      </w:r>
      <w:r>
        <w:tab/>
      </w:r>
      <w:r>
        <w:tab/>
      </w:r>
      <w:r w:rsidRPr="00CD1058">
        <w:t>J</w:t>
      </w:r>
    </w:p>
    <w:p w:rsidR="007A1183" w:rsidRDefault="007A1183" w:rsidP="007A1183">
      <w:pPr>
        <w:pStyle w:val="Code"/>
      </w:pPr>
      <w:r w:rsidRPr="00CD1058">
        <w:t>Unspecified or unknown amino acid</w:t>
      </w:r>
      <w:r w:rsidRPr="00CD1058">
        <w:tab/>
        <w:t>X</w:t>
      </w:r>
    </w:p>
    <w:p w:rsidR="007A1183" w:rsidRDefault="007A1183" w:rsidP="007A1183">
      <w:pPr>
        <w:pStyle w:val="berschrift3"/>
      </w:pPr>
      <w:r>
        <w:t>Reporting decoy peptide identifications</w:t>
      </w:r>
    </w:p>
    <w:p w:rsidR="007A1183" w:rsidRPr="005C4D38" w:rsidRDefault="007A1183" w:rsidP="007A1183">
      <w:r>
        <w:t>To report the results of a target-decoy search, decoy identifications MAY be labeled using the optional column “opt_</w:t>
      </w:r>
      <w:r w:rsidR="00ED3006">
        <w:t>global_</w:t>
      </w:r>
      <w:r>
        <w:t>cv_MS</w:t>
      </w:r>
      <w:r w:rsidRPr="00EA7312">
        <w:t>:</w:t>
      </w:r>
      <w:r w:rsidR="001B50A5" w:rsidRPr="00796223">
        <w:rPr>
          <w:rFonts w:cs="Helvetica"/>
        </w:rPr>
        <w:t>1002217</w:t>
      </w:r>
      <w:r w:rsidRPr="00EA7312">
        <w:t>_</w:t>
      </w:r>
      <w:r>
        <w:t>decoy_peptide”. The value of this column MUST be a Boolean (1/0).</w:t>
      </w:r>
    </w:p>
    <w:p w:rsidR="007A1183" w:rsidRDefault="007A1183" w:rsidP="007A1183">
      <w:pPr>
        <w:pStyle w:val="berschrift2"/>
        <w:jc w:val="both"/>
        <w:rPr>
          <w:lang w:val="en-GB"/>
        </w:rPr>
      </w:pPr>
      <w:bookmarkStart w:id="128" w:name="_Ref216762256"/>
      <w:bookmarkStart w:id="129" w:name="_Ref216762262"/>
      <w:bookmarkStart w:id="130" w:name="_Toc248307709"/>
      <w:bookmarkStart w:id="131" w:name="_Ref116791004"/>
      <w:bookmarkStart w:id="132" w:name="_Ref116791133"/>
      <w:bookmarkStart w:id="133" w:name="_Toc118017565"/>
      <w:bookmarkStart w:id="134" w:name="_Toc170636044"/>
      <w:r w:rsidRPr="007E50C5">
        <w:rPr>
          <w:lang w:val="en-GB"/>
        </w:rPr>
        <w:t>Other supporting materials</w:t>
      </w:r>
      <w:bookmarkEnd w:id="128"/>
      <w:bookmarkEnd w:id="129"/>
      <w:bookmarkEnd w:id="130"/>
    </w:p>
    <w:p w:rsidR="007A1183" w:rsidRDefault="007A1183" w:rsidP="007A1183">
      <w:pPr>
        <w:pStyle w:val="nobreak"/>
        <w:jc w:val="both"/>
        <w:rPr>
          <w:lang w:val="en-GB"/>
        </w:rPr>
      </w:pPr>
      <w:r>
        <w:rPr>
          <w:lang w:val="en-GB"/>
        </w:rPr>
        <w:t>The following example instance documents are available and between them cover all the use cases supported.</w:t>
      </w:r>
    </w:p>
    <w:p w:rsidR="007A1183" w:rsidRPr="00F10313" w:rsidRDefault="007A1183" w:rsidP="007A1183">
      <w:pPr>
        <w:jc w:val="both"/>
        <w:rPr>
          <w:lang w:val="en-GB"/>
        </w:rPr>
      </w:pPr>
    </w:p>
    <w:p w:rsidR="007A1183" w:rsidRPr="00E93764" w:rsidRDefault="007A1183" w:rsidP="007A1183">
      <w:pPr>
        <w:jc w:val="both"/>
      </w:pPr>
      <w:r>
        <w:t>All e</w:t>
      </w:r>
      <w:r w:rsidRPr="00E93764">
        <w:t>xample files can be downloaded from:</w:t>
      </w:r>
    </w:p>
    <w:p w:rsidR="007A1183" w:rsidRPr="003A3C85" w:rsidRDefault="00D723F5" w:rsidP="007A1183">
      <w:pPr>
        <w:jc w:val="both"/>
        <w:rPr>
          <w:rStyle w:val="Hyperlink"/>
        </w:rPr>
      </w:pPr>
      <w:hyperlink r:id="rId25" w:history="1">
        <w:r w:rsidR="007A1183" w:rsidRPr="00A04EAC">
          <w:rPr>
            <w:rStyle w:val="Hyperlink"/>
          </w:rPr>
          <w:t>http://code.google.com/p/mztab/wiki/ExampleFiles</w:t>
        </w:r>
      </w:hyperlink>
    </w:p>
    <w:p w:rsidR="007A1183" w:rsidRDefault="009D705E" w:rsidP="009D705E">
      <w:pPr>
        <w:numPr>
          <w:ilvl w:val="0"/>
          <w:numId w:val="37"/>
        </w:numPr>
        <w:jc w:val="both"/>
      </w:pPr>
      <w:r>
        <w:t>SILAC_CQI</w:t>
      </w:r>
      <w:r w:rsidR="007A1183" w:rsidRPr="003A3C85">
        <w:t>.</w:t>
      </w:r>
      <w:r>
        <w:t>mzTab</w:t>
      </w:r>
      <w:r w:rsidR="007A1183">
        <w:t xml:space="preserve"> - (hand crafted) </w:t>
      </w:r>
      <w:r w:rsidRPr="009D705E">
        <w:t>Report of a minimal "Complete Quantification report" SILAC experiment, quantification on 2 study variables (control/treatment), 3+3 assays (replicates) reported, identifications reported.</w:t>
      </w:r>
    </w:p>
    <w:p w:rsidR="007A1183" w:rsidRDefault="009D705E" w:rsidP="009D705E">
      <w:pPr>
        <w:numPr>
          <w:ilvl w:val="0"/>
          <w:numId w:val="37"/>
        </w:numPr>
        <w:jc w:val="both"/>
      </w:pPr>
      <w:r>
        <w:t>iTRAQ_CQI.mzTab</w:t>
      </w:r>
      <w:r w:rsidR="007A1183">
        <w:t xml:space="preserve"> - (hand crafted) </w:t>
      </w:r>
      <w:r w:rsidRPr="009D705E">
        <w:t>Report of a minimal "Complete Quantification report" iTRAQ experiment, quantification on 4 study variables (t=0</w:t>
      </w:r>
      <w:r>
        <w:t xml:space="preserve">, t=1, t=2, t=3), 4*3 assays (3 </w:t>
      </w:r>
      <w:r w:rsidRPr="009D705E">
        <w:t>replicate experiments) reported</w:t>
      </w:r>
      <w:r>
        <w:t>, identifications reported.</w:t>
      </w:r>
      <w:r>
        <w:tab/>
      </w:r>
      <w:r>
        <w:tab/>
      </w:r>
      <w:r>
        <w:tab/>
      </w:r>
      <w:r>
        <w:tab/>
      </w:r>
    </w:p>
    <w:p w:rsidR="007A1183" w:rsidRDefault="009D705E" w:rsidP="009D705E">
      <w:pPr>
        <w:numPr>
          <w:ilvl w:val="0"/>
          <w:numId w:val="37"/>
        </w:numPr>
        <w:jc w:val="both"/>
      </w:pPr>
      <w:r>
        <w:t xml:space="preserve">labelfree_CQI.mzTab – (hand crafted) </w:t>
      </w:r>
      <w:r w:rsidRPr="009D705E">
        <w:t>Report of a minimal "Complete Quantification report" label free experiment, quantification on 2 study variables (control/treatment), 3+3 assays (replicates) reported,</w:t>
      </w:r>
      <w:r>
        <w:t xml:space="preserve"> </w:t>
      </w:r>
      <w:r w:rsidRPr="009D705E">
        <w:t>identifications reported.</w:t>
      </w:r>
    </w:p>
    <w:p w:rsidR="009E0790" w:rsidRDefault="009E0790" w:rsidP="009E0790">
      <w:pPr>
        <w:numPr>
          <w:ilvl w:val="0"/>
          <w:numId w:val="37"/>
        </w:numPr>
        <w:jc w:val="both"/>
      </w:pPr>
      <w:r>
        <w:t xml:space="preserve">protein_SQ.mzTab – (hand crafted) </w:t>
      </w:r>
      <w:r w:rsidRPr="009E0790">
        <w:t>Report of a minimal "Summary Quantification report" experiment, quantification on 2 study variables (control/treatment), no assays (replicates) reported, no identifications reported.</w:t>
      </w:r>
    </w:p>
    <w:p w:rsidR="009E0790" w:rsidRDefault="009D705E">
      <w:pPr>
        <w:numPr>
          <w:ilvl w:val="0"/>
          <w:numId w:val="37"/>
        </w:numPr>
        <w:jc w:val="both"/>
      </w:pPr>
      <w:r>
        <w:t xml:space="preserve">protein_CQ.mzTab – (hand crafted) </w:t>
      </w:r>
      <w:r w:rsidRPr="009D705E">
        <w:t>Report of a minimal "Complete Quantification report" SILAC experiment, quantification on 2 study variables (control/treatment), 3+3 assays (replicates) reported, no identifications reported.</w:t>
      </w:r>
    </w:p>
    <w:p w:rsidR="009D705E" w:rsidRDefault="009D705E">
      <w:pPr>
        <w:numPr>
          <w:ilvl w:val="0"/>
          <w:numId w:val="37"/>
        </w:numPr>
        <w:jc w:val="both"/>
      </w:pPr>
      <w:r>
        <w:lastRenderedPageBreak/>
        <w:t xml:space="preserve">peptide_SQ.mzTab – (hand crafted) </w:t>
      </w:r>
      <w:r w:rsidRPr="009D705E">
        <w:t>Report of a minimal "Summary Quantification report" experiment, quantification on 2 study variables (control/treatment), no assays (replicates) reported, no identifications reported.</w:t>
      </w:r>
    </w:p>
    <w:p w:rsidR="009D705E" w:rsidRDefault="009D705E" w:rsidP="009E0790">
      <w:pPr>
        <w:numPr>
          <w:ilvl w:val="0"/>
          <w:numId w:val="37"/>
        </w:numPr>
        <w:jc w:val="both"/>
      </w:pPr>
      <w:r>
        <w:t>PSM_SQ.mzTab</w:t>
      </w:r>
      <w:r w:rsidR="009E0790">
        <w:t xml:space="preserve"> – (hand crafted) </w:t>
      </w:r>
      <w:r w:rsidR="009E0790" w:rsidRPr="009E0790">
        <w:t>Report of a minimal "Summary Identification report" with PSMs only.</w:t>
      </w:r>
    </w:p>
    <w:p w:rsidR="009D705E" w:rsidRDefault="009D705E" w:rsidP="009E0790">
      <w:pPr>
        <w:numPr>
          <w:ilvl w:val="0"/>
          <w:numId w:val="37"/>
        </w:numPr>
        <w:jc w:val="both"/>
      </w:pPr>
      <w:r>
        <w:t>protein_and_PSM_SI.mzTab</w:t>
      </w:r>
      <w:r w:rsidR="00CB31F5">
        <w:t xml:space="preserve"> –</w:t>
      </w:r>
      <w:r w:rsidR="009E0790">
        <w:t xml:space="preserve"> </w:t>
      </w:r>
      <w:r w:rsidR="009E0790" w:rsidRPr="009E0790">
        <w:t>Report of a "Summary Identification report" with protein identification and PSMs</w:t>
      </w:r>
    </w:p>
    <w:p w:rsidR="007A1183" w:rsidRDefault="007A1183" w:rsidP="007A1183">
      <w:pPr>
        <w:numPr>
          <w:ilvl w:val="0"/>
          <w:numId w:val="37"/>
        </w:numPr>
        <w:jc w:val="both"/>
      </w:pPr>
      <w:r w:rsidRPr="004C043B">
        <w:t>PRIDE_Exp_Complete_Ac_16649.xml-mztab.txt</w:t>
      </w:r>
      <w:r>
        <w:t xml:space="preserve"> - file generated using the mztab-exporter (converted PRIDE experiment accession 16649) containing iTRAQ data.</w:t>
      </w:r>
    </w:p>
    <w:p w:rsidR="002020B7" w:rsidRDefault="002020B7" w:rsidP="007A1183">
      <w:pPr>
        <w:numPr>
          <w:ilvl w:val="0"/>
          <w:numId w:val="37"/>
        </w:numPr>
        <w:jc w:val="both"/>
      </w:pPr>
      <w:proofErr w:type="gramStart"/>
      <w:r w:rsidRPr="002020B7">
        <w:t>l</w:t>
      </w:r>
      <w:r w:rsidR="00CB31F5">
        <w:t>ipidomics-HFD-LD-study-TG.mzTab</w:t>
      </w:r>
      <w:proofErr w:type="gramEnd"/>
      <w:r w:rsidR="00CB31F5">
        <w:t xml:space="preserve">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rsidR="002020B7" w:rsidRDefault="001C18FE" w:rsidP="007A1183">
      <w:pPr>
        <w:numPr>
          <w:ilvl w:val="0"/>
          <w:numId w:val="37"/>
        </w:numPr>
        <w:jc w:val="both"/>
      </w:pPr>
      <w:proofErr w:type="gramStart"/>
      <w:r w:rsidRPr="002020B7">
        <w:t>lipi</w:t>
      </w:r>
      <w:r>
        <w:t>d</w:t>
      </w:r>
      <w:r w:rsidRPr="002020B7">
        <w:t>om</w:t>
      </w:r>
      <w:r>
        <w:t>ics</w:t>
      </w:r>
      <w:r w:rsidR="00CB31F5">
        <w:t>-HFD-LD-study-PL-DG-SM.mzTab</w:t>
      </w:r>
      <w:proofErr w:type="gramEnd"/>
      <w:r w:rsidR="00CB31F5">
        <w:t xml:space="preserve">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rsidR="009E2C27" w:rsidRDefault="001C18FE" w:rsidP="007A1183">
      <w:pPr>
        <w:numPr>
          <w:ilvl w:val="0"/>
          <w:numId w:val="37"/>
        </w:numPr>
        <w:jc w:val="both"/>
      </w:pPr>
      <w:r w:rsidRPr="007F7D51">
        <w:t>MaxQuant_SILAC.mztab</w:t>
      </w:r>
      <w:r>
        <w:t xml:space="preserve"> – </w:t>
      </w:r>
      <w:r w:rsidR="009E2C27" w:rsidRPr="009E2C27">
        <w:t>MaxQuant example</w:t>
      </w:r>
      <w:r w:rsidR="00B65F81">
        <w:t xml:space="preserve"> generated by the MaxQuant mzTab exporter. T</w:t>
      </w:r>
      <w:r w:rsidR="009E2C27" w:rsidRPr="009E2C27">
        <w:t>wo B-cell lymphoma cell lines</w:t>
      </w:r>
      <w:r w:rsidR="009E2C27">
        <w:t>. File Q</w:t>
      </w:r>
      <w:r w:rsidR="009E2C27" w:rsidRPr="009E2C27">
        <w:t>uantification of a subset of two B-cell lymphoma cell lines using the Super SILAC approach measured as single shots in three replicates</w:t>
      </w:r>
      <w:r w:rsidR="009E2C27">
        <w:t>.</w:t>
      </w:r>
    </w:p>
    <w:p w:rsidR="009E2C27" w:rsidRPr="00E47623" w:rsidRDefault="009E2C27" w:rsidP="007A1183">
      <w:pPr>
        <w:numPr>
          <w:ilvl w:val="0"/>
          <w:numId w:val="37"/>
        </w:numPr>
        <w:jc w:val="both"/>
      </w:pPr>
      <w:r>
        <w:t>Cytidine.mzTab – File generated manually. It describes the identification of cytidine.</w:t>
      </w:r>
    </w:p>
    <w:p w:rsidR="007A1183" w:rsidRDefault="007A1183">
      <w:pPr>
        <w:ind w:left="360"/>
        <w:jc w:val="both"/>
        <w:rPr>
          <w:lang w:val="en-GB"/>
        </w:rPr>
      </w:pPr>
      <w:bookmarkStart w:id="135" w:name="_Ref312247673"/>
      <w:bookmarkEnd w:id="131"/>
      <w:bookmarkEnd w:id="132"/>
      <w:bookmarkEnd w:id="133"/>
      <w:bookmarkEnd w:id="134"/>
    </w:p>
    <w:p w:rsidR="007A1183" w:rsidRDefault="007A1183" w:rsidP="007A1183">
      <w:pPr>
        <w:pStyle w:val="berschrift1"/>
      </w:pPr>
      <w:bookmarkStart w:id="136" w:name="_Ref318816993"/>
      <w:bookmarkStart w:id="137" w:name="_Ref318817006"/>
      <w:bookmarkStart w:id="138" w:name="_Toc248307710"/>
      <w:r>
        <w:t>Format specification</w:t>
      </w:r>
      <w:bookmarkEnd w:id="135"/>
      <w:bookmarkEnd w:id="136"/>
      <w:bookmarkEnd w:id="137"/>
      <w:bookmarkEnd w:id="138"/>
    </w:p>
    <w:p w:rsidR="007A1183" w:rsidRDefault="007A1183" w:rsidP="007A1183">
      <w:pPr>
        <w:pStyle w:val="nobreak"/>
        <w:jc w:val="both"/>
        <w:rPr>
          <w:lang w:val="en-GB"/>
        </w:rPr>
      </w:pPr>
      <w:r>
        <w:rPr>
          <w:lang w:val="en-GB"/>
        </w:rPr>
        <w:t>This section describes the structure of an mzTab file.</w:t>
      </w:r>
    </w:p>
    <w:p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rsidR="007A1183" w:rsidRDefault="007A1183" w:rsidP="007A1183">
      <w:pPr>
        <w:numPr>
          <w:ilvl w:val="0"/>
          <w:numId w:val="21"/>
        </w:numPr>
      </w:pPr>
      <w:r w:rsidRPr="004075EC">
        <w:rPr>
          <w:b/>
        </w:rPr>
        <w:t>Case sensitivity</w:t>
      </w:r>
      <w:r w:rsidRPr="001D6FB3">
        <w:br/>
        <w:t>All column labels and field names are case-sensitive.</w:t>
      </w:r>
    </w:p>
    <w:p w:rsidR="007A1183" w:rsidRDefault="007A1183" w:rsidP="007A1183">
      <w:pPr>
        <w:numPr>
          <w:ilvl w:val="0"/>
          <w:numId w:val="21"/>
        </w:numPr>
      </w:pPr>
      <w:r w:rsidRPr="004075EC">
        <w:rPr>
          <w:b/>
        </w:rPr>
        <w:t>Line prefix</w:t>
      </w:r>
      <w:r w:rsidRPr="001D6FB3">
        <w:br/>
      </w:r>
      <w:proofErr w:type="gramStart"/>
      <w:r w:rsidRPr="001D6FB3">
        <w:t>Every</w:t>
      </w:r>
      <w:proofErr w:type="gramEnd"/>
      <w:r w:rsidRPr="001D6FB3">
        <w:t xml:space="preserve"> line in an mzTab file </w:t>
      </w:r>
      <w:r>
        <w:t>MUST</w:t>
      </w:r>
      <w:r w:rsidRPr="001D6FB3">
        <w:t xml:space="preserve"> start with a three letter code identifying the type of line delimited by a Tab character. The three letter codes are as follows:</w:t>
      </w:r>
    </w:p>
    <w:p w:rsidR="007A1183" w:rsidRDefault="007A1183" w:rsidP="007A1183">
      <w:pPr>
        <w:numPr>
          <w:ilvl w:val="1"/>
          <w:numId w:val="21"/>
        </w:numPr>
        <w:ind w:left="1264" w:hanging="357"/>
      </w:pPr>
      <w:r w:rsidRPr="001D6FB3">
        <w:t>MTD for metadata</w:t>
      </w:r>
    </w:p>
    <w:p w:rsidR="007A1183" w:rsidRDefault="007A1183" w:rsidP="007A1183">
      <w:pPr>
        <w:numPr>
          <w:ilvl w:val="1"/>
          <w:numId w:val="21"/>
        </w:numPr>
        <w:ind w:left="1264" w:hanging="357"/>
      </w:pPr>
      <w:r w:rsidRPr="001D6FB3">
        <w:t>PRH for the protein table header line (the column labels)</w:t>
      </w:r>
    </w:p>
    <w:p w:rsidR="007A1183" w:rsidRDefault="007A1183" w:rsidP="007A1183">
      <w:pPr>
        <w:numPr>
          <w:ilvl w:val="1"/>
          <w:numId w:val="21"/>
        </w:numPr>
        <w:ind w:left="1264" w:hanging="357"/>
      </w:pPr>
      <w:r w:rsidRPr="001D6FB3">
        <w:t>PRT for rows of the protein table</w:t>
      </w:r>
    </w:p>
    <w:p w:rsidR="007A1183" w:rsidRDefault="007A1183" w:rsidP="007A1183">
      <w:pPr>
        <w:numPr>
          <w:ilvl w:val="1"/>
          <w:numId w:val="21"/>
        </w:numPr>
        <w:ind w:left="1264" w:hanging="357"/>
      </w:pPr>
      <w:r w:rsidRPr="001D6FB3">
        <w:t>PEH for the peptide table header line (the column labels)</w:t>
      </w:r>
    </w:p>
    <w:p w:rsidR="007A1183" w:rsidRDefault="007A1183" w:rsidP="007A1183">
      <w:pPr>
        <w:numPr>
          <w:ilvl w:val="1"/>
          <w:numId w:val="21"/>
        </w:numPr>
        <w:ind w:left="1264" w:hanging="357"/>
      </w:pPr>
      <w:r w:rsidRPr="001D6FB3">
        <w:t>PEP for rows of the peptide table</w:t>
      </w:r>
    </w:p>
    <w:p w:rsidR="007A07FB" w:rsidRDefault="007A07FB" w:rsidP="007A07FB">
      <w:pPr>
        <w:numPr>
          <w:ilvl w:val="1"/>
          <w:numId w:val="21"/>
        </w:numPr>
        <w:ind w:left="1264" w:hanging="357"/>
      </w:pPr>
      <w:r>
        <w:t xml:space="preserve">PSH for the PSM table header </w:t>
      </w:r>
      <w:r w:rsidRPr="001D6FB3">
        <w:t>(the column labels)</w:t>
      </w:r>
    </w:p>
    <w:p w:rsidR="007A07FB" w:rsidRDefault="007A07FB" w:rsidP="007A1183">
      <w:pPr>
        <w:numPr>
          <w:ilvl w:val="1"/>
          <w:numId w:val="21"/>
        </w:numPr>
        <w:ind w:left="1264" w:hanging="357"/>
      </w:pPr>
      <w:r>
        <w:t>PSM for rows of the PSM table</w:t>
      </w:r>
    </w:p>
    <w:p w:rsidR="007A1183" w:rsidRDefault="007A1183" w:rsidP="007A1183">
      <w:pPr>
        <w:numPr>
          <w:ilvl w:val="1"/>
          <w:numId w:val="21"/>
        </w:numPr>
        <w:ind w:left="1264" w:hanging="357"/>
      </w:pPr>
      <w:r>
        <w:t>SMH for small molecule table header line (the column labels)</w:t>
      </w:r>
    </w:p>
    <w:p w:rsidR="007A1183" w:rsidRDefault="007A1183" w:rsidP="007A1183">
      <w:pPr>
        <w:numPr>
          <w:ilvl w:val="1"/>
          <w:numId w:val="21"/>
        </w:numPr>
        <w:ind w:left="1264" w:hanging="357"/>
      </w:pPr>
      <w:r w:rsidRPr="001D6FB3">
        <w:t>SML for rows of the small molecule table</w:t>
      </w:r>
    </w:p>
    <w:p w:rsidR="007A1183" w:rsidRDefault="007A1183" w:rsidP="007A1183">
      <w:pPr>
        <w:numPr>
          <w:ilvl w:val="1"/>
          <w:numId w:val="21"/>
        </w:numPr>
        <w:ind w:left="1264" w:hanging="357"/>
      </w:pPr>
      <w:r w:rsidRPr="001D6FB3">
        <w:t>COM for comment lines</w:t>
      </w:r>
    </w:p>
    <w:p w:rsidR="007A1183" w:rsidRPr="00381C52" w:rsidRDefault="007A1183" w:rsidP="007A1183">
      <w:pPr>
        <w:numPr>
          <w:ilvl w:val="0"/>
          <w:numId w:val="21"/>
        </w:numPr>
        <w:rPr>
          <w:b/>
        </w:rPr>
      </w:pPr>
      <w:r w:rsidRPr="00D06312">
        <w:rPr>
          <w:b/>
        </w:rPr>
        <w:t>Header lines</w:t>
      </w:r>
      <w:r w:rsidRPr="00D06312">
        <w:rPr>
          <w:b/>
        </w:rPr>
        <w:br/>
      </w:r>
      <w:proofErr w:type="gramStart"/>
      <w:r>
        <w:t>Each</w:t>
      </w:r>
      <w:proofErr w:type="gramEnd"/>
      <w:r>
        <w:t xml:space="preserve"> table based section (protein, peptide,</w:t>
      </w:r>
      <w:r w:rsidR="001B3591">
        <w:t xml:space="preserve"> PSM</w:t>
      </w:r>
      <w:r w:rsidR="005E6FDA">
        <w:t xml:space="preserve"> and</w:t>
      </w:r>
      <w:r>
        <w:t xml:space="preserve"> small molecule) MUST start with </w:t>
      </w:r>
      <w:r>
        <w:lastRenderedPageBreak/>
        <w:t>the corresponding header line. These header lines MUST only occur once in the document since each section also MUST only occur once.</w:t>
      </w:r>
    </w:p>
    <w:p w:rsidR="007A1183" w:rsidRDefault="007A1183" w:rsidP="007A1183">
      <w:pPr>
        <w:numPr>
          <w:ilvl w:val="0"/>
          <w:numId w:val="21"/>
        </w:numPr>
      </w:pPr>
      <w:r w:rsidRPr="004075EC">
        <w:rPr>
          <w:b/>
        </w:rPr>
        <w:t>Dates</w:t>
      </w:r>
      <w:r w:rsidRPr="001D6FB3">
        <w:br/>
      </w:r>
      <w:proofErr w:type="gramStart"/>
      <w:r w:rsidRPr="001D6FB3">
        <w:t xml:space="preserve">Dates </w:t>
      </w:r>
      <w:r>
        <w:t xml:space="preserve"> and</w:t>
      </w:r>
      <w:proofErr w:type="gramEnd"/>
      <w:r>
        <w:t xml:space="preserve"> times MUST</w:t>
      </w:r>
      <w:r w:rsidRPr="001D6FB3">
        <w:t xml:space="preserve"> be supplied in the ISO 8601 format </w:t>
      </w:r>
      <w:r>
        <w:t>(</w:t>
      </w:r>
      <w:r w:rsidRPr="001D6FB3">
        <w:t>“YYYY-MM-DD”</w:t>
      </w:r>
      <w:r>
        <w:t>, “YYYY-MM-DDTHH:MMZ” respectively)</w:t>
      </w:r>
      <w:r w:rsidRPr="001D6FB3">
        <w:t>.</w:t>
      </w:r>
    </w:p>
    <w:p w:rsidR="007A1183" w:rsidRDefault="007A1183" w:rsidP="007A1183">
      <w:pPr>
        <w:numPr>
          <w:ilvl w:val="0"/>
          <w:numId w:val="21"/>
        </w:numPr>
      </w:pPr>
      <w:r w:rsidRPr="004075EC">
        <w:rPr>
          <w:b/>
        </w:rPr>
        <w:t>Decimal separator</w:t>
      </w:r>
      <w:r w:rsidRPr="001D6FB3">
        <w:br/>
      </w:r>
      <w:r>
        <w:t xml:space="preserve">In </w:t>
      </w:r>
      <w:r w:rsidRPr="001D6FB3">
        <w:t xml:space="preserve">mzTab files the dot (“.”) MUST be used as decimal separator. Thousand separators MUST NOT </w:t>
      </w:r>
      <w:proofErr w:type="gramStart"/>
      <w:r w:rsidRPr="001D6FB3">
        <w:t>be</w:t>
      </w:r>
      <w:proofErr w:type="gramEnd"/>
      <w:r w:rsidRPr="001D6FB3">
        <w:t xml:space="preserve"> used in mzTab files.</w:t>
      </w:r>
    </w:p>
    <w:p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Pr="00EE3F4B">
        <w:rPr>
          <w:rStyle w:val="CodeZchn2"/>
        </w:rPr>
        <w:br/>
        <w:t xml:space="preserve">[MS, MS:1001171, Mascot:score, </w:t>
      </w:r>
      <w:r w:rsidRPr="00D50389">
        <w:rPr>
          <w:rStyle w:val="CodeZchn2"/>
        </w:rPr>
        <w:t>40.21</w:t>
      </w:r>
      <w:r w:rsidRPr="00EE3F4B">
        <w:rPr>
          <w:rStyle w:val="CodeZchn2"/>
        </w:rPr>
        <w:t>]</w:t>
      </w:r>
      <w:r w:rsidRPr="00EE3F4B">
        <w:rPr>
          <w:rStyle w:val="CodeZchn2"/>
        </w:rPr>
        <w:br/>
        <w:t>[,,A user parameter, The value]</w:t>
      </w:r>
    </w:p>
    <w:p w:rsidR="00D959A2" w:rsidRDefault="00D959A2" w:rsidP="00DD7EC6">
      <w:pPr>
        <w:ind w:left="720"/>
        <w:rPr>
          <w:rStyle w:val="CodeZchn2"/>
        </w:rPr>
      </w:pPr>
    </w:p>
    <w:p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w:t>
      </w:r>
      <w:proofErr w:type="gramStart"/>
      <w:r w:rsidR="00D526DA" w:rsidRPr="00DD7EC6">
        <w:rPr>
          <w:rFonts w:cs="Arial"/>
        </w:rPr>
        <w:t>name ,</w:t>
      </w:r>
      <w:proofErr w:type="gramEnd"/>
      <w:r w:rsidR="00D526DA" w:rsidRPr="00DD7EC6">
        <w:rPr>
          <w:rFonts w:cs="Arial"/>
        </w:rPr>
        <w:t xml:space="preserve"> second part of the name”, value]. </w:t>
      </w:r>
    </w:p>
    <w:p w:rsidR="00D959A2" w:rsidRDefault="00D959A2" w:rsidP="00DD7EC6">
      <w:pPr>
        <w:ind w:left="720"/>
      </w:pPr>
    </w:p>
    <w:p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w:t>
      </w:r>
      <w:proofErr w:type="gramStart"/>
      <w:r w:rsidRPr="00DD7EC6">
        <w:rPr>
          <w:rFonts w:ascii="Courier New" w:hAnsi="Courier New" w:cs="Courier New"/>
          <w:sz w:val="16"/>
          <w:szCs w:val="16"/>
        </w:rPr>
        <w:t>:00648</w:t>
      </w:r>
      <w:proofErr w:type="gramEnd"/>
      <w:r w:rsidRPr="00DD7EC6">
        <w:rPr>
          <w:rFonts w:ascii="Courier New" w:hAnsi="Courier New" w:cs="Courier New"/>
          <w:sz w:val="16"/>
          <w:szCs w:val="16"/>
        </w:rPr>
        <w:t>, “N,O-diacetylated L-serine”,]</w:t>
      </w:r>
    </w:p>
    <w:p w:rsidR="00D959A2" w:rsidRDefault="00D959A2" w:rsidP="00DD7EC6">
      <w:pPr>
        <w:ind w:left="720"/>
        <w:rPr>
          <w:rStyle w:val="CodeZchn2"/>
          <w:rFonts w:ascii="Arial" w:hAnsi="Arial" w:cs="Times New Roman"/>
          <w:sz w:val="24"/>
          <w:szCs w:val="24"/>
          <w:lang w:val="en-US"/>
        </w:rPr>
      </w:pPr>
    </w:p>
    <w:p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proofErr w:type="gramStart"/>
      <w:r w:rsidR="0006759B">
        <w:t>sample</w:t>
      </w:r>
      <w:r w:rsidRPr="001D6FB3">
        <w:t>[</w:t>
      </w:r>
      <w:proofErr w:type="gramEnd"/>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9" w:name="OLE_LINK2"/>
      <w:r w:rsidR="0092261E" w:rsidRPr="001331A8">
        <w:rPr>
          <w:rFonts w:ascii="Courier New" w:hAnsi="Courier New" w:cs="Courier New"/>
          <w:sz w:val="16"/>
          <w:szCs w:val="16"/>
          <w:lang w:val="en-GB"/>
        </w:rPr>
        <w:t>[NEWT, 9606, Homo sapiens (Human), ]</w:t>
      </w:r>
      <w:bookmarkEnd w:id="139"/>
    </w:p>
    <w:p w:rsidR="00D959A2" w:rsidRDefault="007A1183" w:rsidP="00DD7EC6">
      <w:pPr>
        <w:ind w:left="720"/>
        <w:rPr>
          <w:rFonts w:ascii="Courier New" w:hAnsi="Courier New" w:cs="Courier New"/>
          <w:sz w:val="16"/>
          <w:szCs w:val="16"/>
          <w:lang w:val="en-GB"/>
        </w:rPr>
      </w:pPr>
      <w:r w:rsidRPr="00EE3F4B">
        <w:rPr>
          <w:rStyle w:val="CodeZchn2"/>
        </w:rPr>
        <w:br/>
      </w:r>
    </w:p>
    <w:p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proofErr w:type="gramStart"/>
      <w:r>
        <w:t>assay</w:t>
      </w:r>
      <w:r w:rsidR="007A1183" w:rsidRPr="001D6FB3">
        <w:t>[</w:t>
      </w:r>
      <w:proofErr w:type="gramEnd"/>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rsidR="00D959A2" w:rsidRDefault="00D959A2" w:rsidP="00DD7EC6">
      <w:pPr>
        <w:ind w:left="720"/>
        <w:rPr>
          <w:rFonts w:ascii="Courier New" w:hAnsi="Courier New" w:cs="Courier New"/>
          <w:sz w:val="16"/>
          <w:szCs w:val="16"/>
          <w:lang w:val="en-GB"/>
        </w:rPr>
      </w:pPr>
    </w:p>
    <w:p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w:t>
      </w:r>
      <w:proofErr w:type="gramStart"/>
      <w:r>
        <w:t>variable</w:t>
      </w:r>
      <w:r w:rsidRPr="001D6FB3">
        <w:t>[</w:t>
      </w:r>
      <w:proofErr w:type="gramEnd"/>
      <w:r w:rsidRPr="001D6FB3">
        <w:t>1-n] are used.</w:t>
      </w:r>
    </w:p>
    <w:p w:rsidR="00D959A2" w:rsidRDefault="00D959A2" w:rsidP="00DD7EC6">
      <w:pPr>
        <w:ind w:firstLine="720"/>
        <w:jc w:val="both"/>
        <w:rPr>
          <w:rFonts w:ascii="Courier New" w:hAnsi="Courier New" w:cs="Courier New"/>
          <w:sz w:val="16"/>
          <w:szCs w:val="16"/>
        </w:rPr>
      </w:pPr>
    </w:p>
    <w:p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w:t>
      </w:r>
      <w:proofErr w:type="gramStart"/>
      <w:r w:rsidRPr="00DD7EC6">
        <w:rPr>
          <w:rFonts w:ascii="Courier New" w:hAnsi="Courier New" w:cs="Courier New"/>
          <w:sz w:val="16"/>
          <w:szCs w:val="16"/>
        </w:rPr>
        <w:t>variable[</w:t>
      </w:r>
      <w:proofErr w:type="gramEnd"/>
      <w:r w:rsidRPr="00DD7EC6">
        <w:rPr>
          <w:rFonts w:ascii="Courier New" w:hAnsi="Courier New" w:cs="Courier New"/>
          <w:sz w:val="16"/>
          <w:szCs w:val="16"/>
        </w:rPr>
        <w:t>1]-description</w:t>
      </w:r>
      <w:r w:rsidRPr="00DD7EC6">
        <w:rPr>
          <w:rFonts w:ascii="Courier New" w:hAnsi="Courier New" w:cs="Courier New"/>
          <w:sz w:val="16"/>
          <w:szCs w:val="16"/>
        </w:rPr>
        <w:tab/>
        <w:t>Group B (spike-in 0.74 fmol/uL)</w:t>
      </w:r>
    </w:p>
    <w:p w:rsidR="007A1183" w:rsidRDefault="007A1183" w:rsidP="007A1183">
      <w:pPr>
        <w:pStyle w:val="berschrift2"/>
        <w:jc w:val="both"/>
        <w:rPr>
          <w:lang w:val="en-GB"/>
        </w:rPr>
      </w:pPr>
      <w:bookmarkStart w:id="140" w:name="_Toc248307711"/>
      <w:r>
        <w:rPr>
          <w:lang w:val="en-GB"/>
        </w:rPr>
        <w:t>Sections</w:t>
      </w:r>
      <w:bookmarkEnd w:id="140"/>
    </w:p>
    <w:p w:rsidR="007A1183" w:rsidRDefault="007A1183" w:rsidP="007A1183">
      <w:pPr>
        <w:pStyle w:val="nobreak"/>
        <w:jc w:val="both"/>
        <w:rPr>
          <w:lang w:val="en-GB"/>
        </w:rPr>
      </w:pPr>
      <w:proofErr w:type="gramStart"/>
      <w:r>
        <w:rPr>
          <w:lang w:val="en-GB"/>
        </w:rPr>
        <w:t>mzTab</w:t>
      </w:r>
      <w:proofErr w:type="gramEnd"/>
      <w:r>
        <w:rPr>
          <w:lang w:val="en-GB"/>
        </w:rPr>
        <w:t xml:space="preserve">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rsidR="007A1183" w:rsidRDefault="007A1183" w:rsidP="007A1183">
      <w:pPr>
        <w:jc w:val="both"/>
        <w:rPr>
          <w:lang w:val="en-GB"/>
        </w:rPr>
      </w:pPr>
    </w:p>
    <w:p w:rsidR="0006450C" w:rsidRDefault="007A1183" w:rsidP="007A1183">
      <w:pPr>
        <w:jc w:val="both"/>
        <w:rPr>
          <w:lang w:val="en-GB"/>
        </w:rPr>
      </w:pPr>
      <w:r>
        <w:rPr>
          <w:lang w:val="en-GB"/>
        </w:rPr>
        <w:lastRenderedPageBreak/>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rsidR="007A1183" w:rsidRDefault="007A1183" w:rsidP="007A1183">
      <w:pPr>
        <w:pStyle w:val="berschrift2"/>
        <w:jc w:val="both"/>
        <w:rPr>
          <w:lang w:val="en-GB"/>
        </w:rPr>
      </w:pPr>
      <w:bookmarkStart w:id="141" w:name="_Toc248307712"/>
      <w:r>
        <w:rPr>
          <w:lang w:val="en-GB"/>
        </w:rPr>
        <w:t>Metadata Section</w:t>
      </w:r>
      <w:bookmarkEnd w:id="141"/>
    </w:p>
    <w:p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BA1302">
        <w:rPr>
          <w:lang w:val="en-GB"/>
        </w:rPr>
        <w:t>five</w:t>
      </w:r>
      <w:r w:rsidR="00E55CCD">
        <w:rPr>
          <w:lang w:val="en-GB"/>
        </w:rPr>
        <w:t xml:space="preserve"> exceptions:</w:t>
      </w:r>
      <w:r w:rsidR="00747C01">
        <w:rPr>
          <w:lang w:val="en-GB"/>
        </w:rPr>
        <w:t xml:space="preserve"> </w:t>
      </w:r>
    </w:p>
    <w:p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rsidR="00D959A2" w:rsidRDefault="00E22996" w:rsidP="00FC348F">
      <w:pPr>
        <w:pStyle w:val="Listenabsatz"/>
        <w:numPr>
          <w:ilvl w:val="0"/>
          <w:numId w:val="21"/>
        </w:numPr>
        <w:jc w:val="both"/>
      </w:pPr>
      <w:r>
        <w:t>“mzTab</w:t>
      </w:r>
      <w:r w:rsidR="00995699">
        <w:t>-</w:t>
      </w:r>
      <w:r>
        <w:t>mode” MUST always be reported.</w:t>
      </w:r>
      <w:r w:rsidR="00F1192E">
        <w:t xml:space="preserve"> Two modes are possible: ‘Summary’ and ‘Complete’.</w:t>
      </w:r>
    </w:p>
    <w:p w:rsidR="00D959A2" w:rsidRDefault="00632E3E" w:rsidP="00FC348F">
      <w:pPr>
        <w:pStyle w:val="Listenabsatz"/>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rsidR="00BA1302" w:rsidRPr="009B2DE7" w:rsidRDefault="00DB269D" w:rsidP="00FC348F">
      <w:pPr>
        <w:pStyle w:val="Listenabsatz"/>
        <w:numPr>
          <w:ilvl w:val="0"/>
          <w:numId w:val="21"/>
        </w:numPr>
      </w:pPr>
      <w:r>
        <w:t>“</w:t>
      </w:r>
      <w:proofErr w:type="gramStart"/>
      <w:r w:rsidR="00D526DA" w:rsidRPr="009B2DE7">
        <w:t>description</w:t>
      </w:r>
      <w:proofErr w:type="gramEnd"/>
      <w:r>
        <w:t>”</w:t>
      </w:r>
      <w:r w:rsidR="00BA1302">
        <w:t xml:space="preserve"> MUST  always be reported.</w:t>
      </w:r>
    </w:p>
    <w:p w:rsidR="00D959A2" w:rsidRDefault="00DB269D" w:rsidP="00FC348F">
      <w:pPr>
        <w:pStyle w:val="Listenabsatz"/>
        <w:numPr>
          <w:ilvl w:val="0"/>
          <w:numId w:val="21"/>
        </w:numPr>
        <w:jc w:val="both"/>
      </w:pPr>
      <w:r>
        <w:t>“</w:t>
      </w:r>
      <w:r w:rsidR="00D526DA" w:rsidRPr="009B2DE7">
        <w:t>ms_run-</w:t>
      </w:r>
      <w:proofErr w:type="gramStart"/>
      <w:r w:rsidR="00D526DA" w:rsidRPr="009B2DE7">
        <w:t>location[</w:t>
      </w:r>
      <w:proofErr w:type="gramEnd"/>
      <w:r w:rsidR="00D526DA" w:rsidRPr="009B2DE7">
        <w:t>1-n]</w:t>
      </w:r>
      <w:r>
        <w:t>”</w:t>
      </w:r>
      <w:r w:rsidR="00BA1302">
        <w:t xml:space="preserve"> MUST  always be reported.</w:t>
      </w:r>
    </w:p>
    <w:p w:rsidR="00446B83" w:rsidRDefault="00446B83" w:rsidP="009B2DE7">
      <w:pPr>
        <w:jc w:val="both"/>
      </w:pPr>
    </w:p>
    <w:p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rsidR="002E3965" w:rsidRDefault="002E3965" w:rsidP="007A1183">
      <w:pPr>
        <w:pStyle w:val="nobreak"/>
        <w:jc w:val="both"/>
        <w:rPr>
          <w:lang w:val="en-GB"/>
        </w:rPr>
      </w:pPr>
    </w:p>
    <w:p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rsidR="007A1183" w:rsidRPr="005C4D38" w:rsidRDefault="007A1183" w:rsidP="007A1183">
      <w:pPr>
        <w:pStyle w:val="Code"/>
      </w:pPr>
    </w:p>
    <w:p w:rsidR="007A1183" w:rsidRDefault="007A1183" w:rsidP="007A1183">
      <w:pPr>
        <w:pStyle w:val="Code"/>
      </w:pPr>
      <w:r w:rsidRPr="005C4D38">
        <w:t>MTD    publication  [PRIDE, PRIDE:00000029, PubMed, 12345]</w:t>
      </w:r>
    </w:p>
    <w:p w:rsidR="000B7A61" w:rsidRPr="005C4D38" w:rsidRDefault="000B7A61" w:rsidP="007A1183">
      <w:pPr>
        <w:pStyle w:val="Code"/>
      </w:pPr>
    </w:p>
    <w:p w:rsidR="007A1183" w:rsidRDefault="007A1183" w:rsidP="007A1183">
      <w:pPr>
        <w:jc w:val="both"/>
        <w:rPr>
          <w:lang w:val="en-GB"/>
        </w:rPr>
      </w:pPr>
      <w:r>
        <w:rPr>
          <w:lang w:val="en-GB"/>
        </w:rPr>
        <w:t>In the following list of fields any term encapsulated by {} is meant as a variable which MUST be replaced accordingly.</w:t>
      </w:r>
    </w:p>
    <w:p w:rsidR="007A1183" w:rsidRDefault="00F678EB" w:rsidP="007A1183">
      <w:pPr>
        <w:pStyle w:val="berschrift3"/>
        <w:rPr>
          <w:lang w:val="en-GB"/>
        </w:rPr>
      </w:pPr>
      <w:bookmarkStart w:id="142" w:name="OLE_LINK1"/>
      <w:proofErr w:type="gramStart"/>
      <w:r>
        <w:rPr>
          <w:lang w:val="en-GB"/>
        </w:rPr>
        <w:t>mzTab-v</w:t>
      </w:r>
      <w:r w:rsidR="006C1B14">
        <w:rPr>
          <w:lang w:val="en-GB"/>
        </w:rPr>
        <w:t>ersion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bookmarkEnd w:id="142"/>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844720">
        <w:tc>
          <w:tcPr>
            <w:tcW w:w="1617" w:type="dxa"/>
            <w:vAlign w:val="center"/>
          </w:tcPr>
          <w:p w:rsidR="00844720" w:rsidRPr="00EC2317" w:rsidRDefault="00844720"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844720" w:rsidRPr="00844720" w:rsidTr="00565310">
              <w:tc>
                <w:tcPr>
                  <w:tcW w:w="0" w:type="auto"/>
                  <w:tcBorders>
                    <w:top w:val="nil"/>
                    <w:left w:val="nil"/>
                  </w:tcBorders>
                </w:tcPr>
                <w:p w:rsidR="00844720" w:rsidRPr="00565310" w:rsidRDefault="00844720" w:rsidP="00565310">
                  <w:pPr>
                    <w:jc w:val="center"/>
                    <w:rPr>
                      <w:sz w:val="16"/>
                      <w:szCs w:val="16"/>
                      <w:lang w:val="en-GB"/>
                    </w:rPr>
                  </w:pPr>
                </w:p>
              </w:tc>
              <w:tc>
                <w:tcPr>
                  <w:tcW w:w="0" w:type="auto"/>
                </w:tcPr>
                <w:p w:rsidR="00844720" w:rsidRPr="00565310" w:rsidRDefault="00844720" w:rsidP="00565310">
                  <w:pPr>
                    <w:jc w:val="center"/>
                    <w:rPr>
                      <w:sz w:val="16"/>
                      <w:szCs w:val="16"/>
                      <w:lang w:val="en-GB"/>
                    </w:rPr>
                  </w:pPr>
                  <w:r w:rsidRPr="00565310">
                    <w:rPr>
                      <w:sz w:val="16"/>
                      <w:szCs w:val="16"/>
                      <w:lang w:val="en-GB"/>
                    </w:rPr>
                    <w:t>Summary</w:t>
                  </w:r>
                </w:p>
              </w:tc>
              <w:tc>
                <w:tcPr>
                  <w:tcW w:w="0" w:type="auto"/>
                </w:tcPr>
                <w:p w:rsidR="00844720" w:rsidRPr="00565310" w:rsidRDefault="00844720" w:rsidP="00565310">
                  <w:pPr>
                    <w:jc w:val="center"/>
                    <w:rPr>
                      <w:sz w:val="16"/>
                      <w:szCs w:val="16"/>
                      <w:lang w:val="en-GB"/>
                    </w:rPr>
                  </w:pPr>
                  <w:r w:rsidRPr="00565310">
                    <w:rPr>
                      <w:sz w:val="16"/>
                      <w:szCs w:val="16"/>
                      <w:lang w:val="en-GB"/>
                    </w:rPr>
                    <w:t>Complete</w:t>
                  </w:r>
                </w:p>
              </w:tc>
            </w:tr>
            <w:tr w:rsidR="00844720" w:rsidRPr="00844720" w:rsidTr="00565310">
              <w:tc>
                <w:tcPr>
                  <w:tcW w:w="0" w:type="auto"/>
                </w:tcPr>
                <w:p w:rsidR="00844720" w:rsidRPr="00565310" w:rsidRDefault="00844720" w:rsidP="00F0121B">
                  <w:pPr>
                    <w:rPr>
                      <w:sz w:val="16"/>
                      <w:szCs w:val="16"/>
                      <w:lang w:val="en-GB"/>
                    </w:rPr>
                  </w:pPr>
                  <w:r w:rsidRPr="00565310">
                    <w:rPr>
                      <w:sz w:val="16"/>
                      <w:szCs w:val="16"/>
                      <w:lang w:val="en-GB"/>
                    </w:rPr>
                    <w:t>Quantification</w:t>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r>
            <w:tr w:rsidR="00844720" w:rsidRPr="00844720" w:rsidTr="00565310">
              <w:tc>
                <w:tcPr>
                  <w:tcW w:w="0" w:type="auto"/>
                </w:tcPr>
                <w:p w:rsidR="00844720" w:rsidRPr="00565310" w:rsidRDefault="00844720" w:rsidP="00F0121B">
                  <w:pPr>
                    <w:rPr>
                      <w:sz w:val="16"/>
                      <w:szCs w:val="16"/>
                      <w:lang w:val="en-GB"/>
                    </w:rPr>
                  </w:pPr>
                  <w:r w:rsidRPr="00565310">
                    <w:rPr>
                      <w:sz w:val="16"/>
                      <w:szCs w:val="16"/>
                      <w:lang w:val="en-GB"/>
                    </w:rPr>
                    <w:t>Identification</w:t>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c>
                <w:tcPr>
                  <w:tcW w:w="0" w:type="auto"/>
                </w:tcPr>
                <w:p w:rsidR="00844720" w:rsidRPr="00565310" w:rsidRDefault="00844720" w:rsidP="00565310">
                  <w:pPr>
                    <w:jc w:val="center"/>
                    <w:rPr>
                      <w:sz w:val="16"/>
                      <w:szCs w:val="16"/>
                      <w:lang w:val="en-GB"/>
                    </w:rPr>
                  </w:pPr>
                  <w:r>
                    <w:rPr>
                      <w:sz w:val="16"/>
                      <w:szCs w:val="16"/>
                      <w:lang w:val="en-GB"/>
                    </w:rPr>
                    <w:sym w:font="Wingdings" w:char="F0FC"/>
                  </w:r>
                </w:p>
              </w:tc>
            </w:tr>
          </w:tbl>
          <w:p w:rsidR="00844720" w:rsidRDefault="00844720" w:rsidP="007A1183">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p>
        </w:tc>
      </w:tr>
    </w:tbl>
    <w:p w:rsidR="00386ABB" w:rsidRDefault="00386ABB" w:rsidP="00386ABB">
      <w:pPr>
        <w:pStyle w:val="berschrift3"/>
        <w:rPr>
          <w:lang w:val="en-GB"/>
        </w:rPr>
      </w:pPr>
      <w:proofErr w:type="gramStart"/>
      <w:r>
        <w:rPr>
          <w:lang w:val="en-GB"/>
        </w:rPr>
        <w:t>mzTab-</w:t>
      </w:r>
      <w:r w:rsidR="003D6875">
        <w:rPr>
          <w:lang w:val="en-GB"/>
        </w:rPr>
        <w:t>mode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tc>
          <w:tcPr>
            <w:tcW w:w="1617" w:type="dxa"/>
            <w:vAlign w:val="center"/>
          </w:tcPr>
          <w:p w:rsidR="00386ABB" w:rsidRPr="00EC2317" w:rsidRDefault="00386ABB" w:rsidP="00386ABB">
            <w:pPr>
              <w:rPr>
                <w:b/>
                <w:lang w:val="en-GB"/>
              </w:rPr>
            </w:pPr>
            <w:r w:rsidRPr="00EC2317">
              <w:rPr>
                <w:b/>
                <w:lang w:val="en-GB"/>
              </w:rPr>
              <w:t>Description:</w:t>
            </w:r>
          </w:p>
        </w:tc>
        <w:tc>
          <w:tcPr>
            <w:tcW w:w="8571" w:type="dxa"/>
          </w:tcPr>
          <w:p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tc>
          <w:tcPr>
            <w:tcW w:w="1617" w:type="dxa"/>
            <w:vAlign w:val="center"/>
          </w:tcPr>
          <w:p w:rsidR="00386ABB" w:rsidRPr="00EC2317" w:rsidRDefault="00386ABB" w:rsidP="00386ABB">
            <w:pPr>
              <w:rPr>
                <w:b/>
                <w:lang w:val="en-GB"/>
              </w:rPr>
            </w:pPr>
            <w:r w:rsidRPr="00EC2317">
              <w:rPr>
                <w:b/>
                <w:lang w:val="en-GB"/>
              </w:rPr>
              <w:t>Type:</w:t>
            </w:r>
          </w:p>
        </w:tc>
        <w:tc>
          <w:tcPr>
            <w:tcW w:w="8571" w:type="dxa"/>
          </w:tcPr>
          <w:p w:rsidR="00386ABB" w:rsidRPr="00EC2317" w:rsidRDefault="003D6875" w:rsidP="00386ABB">
            <w:pPr>
              <w:rPr>
                <w:lang w:val="en-GB"/>
              </w:rPr>
            </w:pPr>
            <w:r>
              <w:rPr>
                <w:lang w:val="en-GB"/>
              </w:rPr>
              <w:t>Enum</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386ABB">
        <w:tc>
          <w:tcPr>
            <w:tcW w:w="1617" w:type="dxa"/>
            <w:vAlign w:val="center"/>
          </w:tcPr>
          <w:p w:rsidR="00386ABB" w:rsidRPr="00EC2317" w:rsidRDefault="00386ABB" w:rsidP="00386ABB">
            <w:pPr>
              <w:rPr>
                <w:b/>
                <w:lang w:val="en-GB"/>
              </w:rPr>
            </w:pPr>
            <w:r w:rsidRPr="00EC2317">
              <w:rPr>
                <w:b/>
                <w:lang w:val="en-GB"/>
              </w:rPr>
              <w:t>Example:</w:t>
            </w:r>
          </w:p>
        </w:tc>
        <w:tc>
          <w:tcPr>
            <w:tcW w:w="8571" w:type="dxa"/>
          </w:tcPr>
          <w:p w:rsidR="007079EB" w:rsidRDefault="007079EB" w:rsidP="007079EB">
            <w:pPr>
              <w:pStyle w:val="Code"/>
              <w:rPr>
                <w:rFonts w:cs="Courier New"/>
              </w:rPr>
            </w:pPr>
          </w:p>
          <w:p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rsidR="003D6875" w:rsidRPr="00E92C27" w:rsidRDefault="003D6875" w:rsidP="007079EB">
            <w:pPr>
              <w:pStyle w:val="Code"/>
              <w:rPr>
                <w:rFonts w:cs="Courier New"/>
              </w:rPr>
            </w:pPr>
          </w:p>
        </w:tc>
      </w:tr>
    </w:tbl>
    <w:p w:rsidR="001332DD" w:rsidRDefault="001332DD" w:rsidP="001332DD">
      <w:pPr>
        <w:pStyle w:val="berschrift3"/>
        <w:rPr>
          <w:lang w:val="en-GB"/>
        </w:rPr>
      </w:pPr>
      <w:proofErr w:type="gramStart"/>
      <w:r>
        <w:rPr>
          <w:lang w:val="en-GB"/>
        </w:rPr>
        <w:t>mzTab-type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tc>
          <w:tcPr>
            <w:tcW w:w="1617" w:type="dxa"/>
            <w:vAlign w:val="center"/>
          </w:tcPr>
          <w:p w:rsidR="001332DD" w:rsidRPr="00EC2317" w:rsidRDefault="001332DD" w:rsidP="004B7E14">
            <w:pPr>
              <w:rPr>
                <w:b/>
                <w:lang w:val="en-GB"/>
              </w:rPr>
            </w:pPr>
            <w:r w:rsidRPr="00EC2317">
              <w:rPr>
                <w:b/>
                <w:lang w:val="en-GB"/>
              </w:rPr>
              <w:t>Description:</w:t>
            </w:r>
          </w:p>
        </w:tc>
        <w:tc>
          <w:tcPr>
            <w:tcW w:w="8571" w:type="dxa"/>
          </w:tcPr>
          <w:p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tc>
          <w:tcPr>
            <w:tcW w:w="1617" w:type="dxa"/>
            <w:vAlign w:val="center"/>
          </w:tcPr>
          <w:p w:rsidR="001332DD" w:rsidRPr="00EC2317" w:rsidRDefault="001332DD" w:rsidP="004B7E14">
            <w:pPr>
              <w:rPr>
                <w:b/>
                <w:lang w:val="en-GB"/>
              </w:rPr>
            </w:pPr>
            <w:r w:rsidRPr="00EC2317">
              <w:rPr>
                <w:b/>
                <w:lang w:val="en-GB"/>
              </w:rPr>
              <w:lastRenderedPageBreak/>
              <w:t>Type:</w:t>
            </w:r>
          </w:p>
        </w:tc>
        <w:tc>
          <w:tcPr>
            <w:tcW w:w="8571" w:type="dxa"/>
          </w:tcPr>
          <w:p w:rsidR="001332DD" w:rsidRPr="00EC2317" w:rsidRDefault="001332DD" w:rsidP="004B7E14">
            <w:pPr>
              <w:rPr>
                <w:lang w:val="en-GB"/>
              </w:rPr>
            </w:pPr>
            <w:r>
              <w:rPr>
                <w:lang w:val="en-GB"/>
              </w:rPr>
              <w:t>Enum</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1332DD">
        <w:tc>
          <w:tcPr>
            <w:tcW w:w="1617" w:type="dxa"/>
            <w:vAlign w:val="center"/>
          </w:tcPr>
          <w:p w:rsidR="001332DD" w:rsidRPr="00EC2317" w:rsidRDefault="001332DD" w:rsidP="004B7E14">
            <w:pPr>
              <w:rPr>
                <w:b/>
                <w:lang w:val="en-GB"/>
              </w:rPr>
            </w:pPr>
            <w:r w:rsidRPr="00EC2317">
              <w:rPr>
                <w:b/>
                <w:lang w:val="en-GB"/>
              </w:rPr>
              <w:t>Example:</w:t>
            </w:r>
          </w:p>
        </w:tc>
        <w:tc>
          <w:tcPr>
            <w:tcW w:w="8571" w:type="dxa"/>
          </w:tcPr>
          <w:p w:rsidR="001332DD" w:rsidRDefault="001332DD" w:rsidP="004B7E14">
            <w:pPr>
              <w:pStyle w:val="Code"/>
              <w:rPr>
                <w:rFonts w:cs="Courier New"/>
              </w:rPr>
            </w:pPr>
          </w:p>
          <w:p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rsidR="001332DD" w:rsidRPr="00E92C27" w:rsidRDefault="001332DD" w:rsidP="004B7E14">
            <w:pPr>
              <w:pStyle w:val="Code"/>
              <w:rPr>
                <w:rFonts w:cs="Courier New"/>
              </w:rPr>
            </w:pPr>
          </w:p>
        </w:tc>
      </w:tr>
    </w:tbl>
    <w:p w:rsidR="00524947" w:rsidRDefault="00524947" w:rsidP="00524947">
      <w:pPr>
        <w:pStyle w:val="berschrift3"/>
        <w:rPr>
          <w:lang w:val="en-GB"/>
        </w:rPr>
      </w:pPr>
      <w:proofErr w:type="gramStart"/>
      <w:r>
        <w:rPr>
          <w:lang w:val="en-GB"/>
        </w:rPr>
        <w:t>mzTab-ID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rsidTr="00F0121B">
        <w:tc>
          <w:tcPr>
            <w:tcW w:w="1617" w:type="dxa"/>
            <w:vAlign w:val="center"/>
          </w:tcPr>
          <w:p w:rsidR="00524947" w:rsidRPr="00EC2317" w:rsidRDefault="00524947" w:rsidP="006A2BC1">
            <w:pPr>
              <w:rPr>
                <w:b/>
                <w:lang w:val="en-GB"/>
              </w:rPr>
            </w:pPr>
            <w:r w:rsidRPr="00EC2317">
              <w:rPr>
                <w:b/>
                <w:lang w:val="en-GB"/>
              </w:rPr>
              <w:t>Description:</w:t>
            </w:r>
          </w:p>
        </w:tc>
        <w:tc>
          <w:tcPr>
            <w:tcW w:w="8571" w:type="dxa"/>
          </w:tcPr>
          <w:p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rsidTr="00F0121B">
        <w:tc>
          <w:tcPr>
            <w:tcW w:w="1617" w:type="dxa"/>
            <w:vAlign w:val="center"/>
          </w:tcPr>
          <w:p w:rsidR="00524947" w:rsidRPr="00EC2317" w:rsidRDefault="00524947" w:rsidP="006A2BC1">
            <w:pPr>
              <w:rPr>
                <w:b/>
                <w:lang w:val="en-GB"/>
              </w:rPr>
            </w:pPr>
            <w:r w:rsidRPr="00EC2317">
              <w:rPr>
                <w:b/>
                <w:lang w:val="en-GB"/>
              </w:rPr>
              <w:t>Type:</w:t>
            </w:r>
          </w:p>
        </w:tc>
        <w:tc>
          <w:tcPr>
            <w:tcW w:w="8571" w:type="dxa"/>
          </w:tcPr>
          <w:p w:rsidR="00524947" w:rsidRPr="00EC2317" w:rsidRDefault="00524947" w:rsidP="006A2BC1">
            <w:pPr>
              <w:rPr>
                <w:lang w:val="en-GB"/>
              </w:rPr>
            </w:pPr>
            <w:r w:rsidRPr="00EC2317">
              <w:rPr>
                <w:lang w:val="en-GB"/>
              </w:rPr>
              <w:t>String</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524947" w:rsidTr="00F0121B">
        <w:tc>
          <w:tcPr>
            <w:tcW w:w="1617" w:type="dxa"/>
            <w:vAlign w:val="center"/>
          </w:tcPr>
          <w:p w:rsidR="00524947" w:rsidRPr="00EC2317" w:rsidRDefault="00524947" w:rsidP="006A2BC1">
            <w:pPr>
              <w:rPr>
                <w:b/>
                <w:lang w:val="en-GB"/>
              </w:rPr>
            </w:pPr>
            <w:r w:rsidRPr="00EC2317">
              <w:rPr>
                <w:b/>
                <w:lang w:val="en-GB"/>
              </w:rPr>
              <w:t>Example:</w:t>
            </w:r>
          </w:p>
        </w:tc>
        <w:tc>
          <w:tcPr>
            <w:tcW w:w="8571" w:type="dxa"/>
          </w:tcPr>
          <w:p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rsidR="006C1B14" w:rsidRDefault="006C1B14" w:rsidP="006C1B14">
      <w:pPr>
        <w:pStyle w:val="berschrift3"/>
        <w:rPr>
          <w:lang w:val="en-GB"/>
        </w:rPr>
      </w:pPr>
      <w:proofErr w:type="gramStart"/>
      <w:r>
        <w:rPr>
          <w:lang w:val="en-GB"/>
        </w:rPr>
        <w:t>title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rsidTr="00F0121B">
        <w:tc>
          <w:tcPr>
            <w:tcW w:w="1617" w:type="dxa"/>
            <w:vAlign w:val="center"/>
          </w:tcPr>
          <w:p w:rsidR="006C1B14" w:rsidRPr="00EC2317" w:rsidRDefault="006C1B14" w:rsidP="00E55CCD">
            <w:pPr>
              <w:rPr>
                <w:b/>
                <w:lang w:val="en-GB"/>
              </w:rPr>
            </w:pPr>
            <w:r w:rsidRPr="00EC2317">
              <w:rPr>
                <w:b/>
                <w:lang w:val="en-GB"/>
              </w:rPr>
              <w:t>Description:</w:t>
            </w:r>
          </w:p>
        </w:tc>
        <w:tc>
          <w:tcPr>
            <w:tcW w:w="8571" w:type="dxa"/>
          </w:tcPr>
          <w:p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rsidTr="00F0121B">
        <w:tc>
          <w:tcPr>
            <w:tcW w:w="1617" w:type="dxa"/>
            <w:vAlign w:val="center"/>
          </w:tcPr>
          <w:p w:rsidR="006C1B14" w:rsidRPr="00EC2317" w:rsidRDefault="006C1B14" w:rsidP="00E55CCD">
            <w:pPr>
              <w:rPr>
                <w:b/>
                <w:lang w:val="en-GB"/>
              </w:rPr>
            </w:pPr>
            <w:r w:rsidRPr="00EC2317">
              <w:rPr>
                <w:b/>
                <w:lang w:val="en-GB"/>
              </w:rPr>
              <w:t>Type:</w:t>
            </w:r>
          </w:p>
        </w:tc>
        <w:tc>
          <w:tcPr>
            <w:tcW w:w="8571" w:type="dxa"/>
          </w:tcPr>
          <w:p w:rsidR="006C1B14" w:rsidRPr="00EC2317" w:rsidRDefault="006C1B14" w:rsidP="00E55CCD">
            <w:pPr>
              <w:rPr>
                <w:lang w:val="en-GB"/>
              </w:rPr>
            </w:pPr>
            <w:r w:rsidRPr="00EC2317">
              <w:rPr>
                <w:lang w:val="en-GB"/>
              </w:rPr>
              <w:t>String</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6C1B14" w:rsidTr="00F0121B">
        <w:tc>
          <w:tcPr>
            <w:tcW w:w="1617" w:type="dxa"/>
            <w:vAlign w:val="center"/>
          </w:tcPr>
          <w:p w:rsidR="006C1B14" w:rsidRPr="00EC2317" w:rsidRDefault="006C1B14" w:rsidP="00E55CCD">
            <w:pPr>
              <w:rPr>
                <w:b/>
                <w:lang w:val="en-GB"/>
              </w:rPr>
            </w:pPr>
            <w:r w:rsidRPr="00EC2317">
              <w:rPr>
                <w:b/>
                <w:lang w:val="en-GB"/>
              </w:rPr>
              <w:t>Example:</w:t>
            </w:r>
          </w:p>
        </w:tc>
        <w:tc>
          <w:tcPr>
            <w:tcW w:w="8571" w:type="dxa"/>
          </w:tcPr>
          <w:p w:rsidR="006C1B14" w:rsidRPr="00E92C27" w:rsidRDefault="006C1B14" w:rsidP="00E55CCD">
            <w:pPr>
              <w:pStyle w:val="Code"/>
              <w:rPr>
                <w:rFonts w:cs="Courier New"/>
              </w:rPr>
            </w:pPr>
            <w:r w:rsidRPr="00E92C27">
              <w:rPr>
                <w:rFonts w:cs="Courier New"/>
              </w:rPr>
              <w:t>MTD   title   My first test experiment</w:t>
            </w:r>
          </w:p>
        </w:tc>
      </w:tr>
    </w:tbl>
    <w:p w:rsidR="007A1183" w:rsidRDefault="007A1183" w:rsidP="007A1183">
      <w:pPr>
        <w:pStyle w:val="berschrift3"/>
        <w:rPr>
          <w:lang w:val="en-GB"/>
        </w:rPr>
      </w:pPr>
      <w:proofErr w:type="gramStart"/>
      <w:r>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012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rsidTr="00F012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c>
                <w:tcPr>
                  <w:tcW w:w="0" w:type="auto"/>
                </w:tcPr>
                <w:p w:rsidR="00F0121B" w:rsidRPr="00AB45A3" w:rsidRDefault="00F0121B" w:rsidP="00046F5A">
                  <w:pPr>
                    <w:jc w:val="center"/>
                    <w:rPr>
                      <w:sz w:val="16"/>
                      <w:szCs w:val="16"/>
                      <w:lang w:val="en-GB"/>
                    </w:rPr>
                  </w:pPr>
                  <w:r>
                    <w:rPr>
                      <w:sz w:val="16"/>
                      <w:szCs w:val="16"/>
                      <w:lang w:val="en-GB"/>
                    </w:rPr>
                    <w:sym w:font="Wingdings" w:char="F0FC"/>
                  </w:r>
                </w:p>
              </w:tc>
            </w:tr>
          </w:tbl>
          <w:p w:rsidR="00F0121B" w:rsidRDefault="00F0121B" w:rsidP="00046F5A">
            <w:pPr>
              <w:rPr>
                <w:lang w:val="en-GB"/>
              </w:rPr>
            </w:pPr>
          </w:p>
        </w:tc>
      </w:tr>
      <w:tr w:rsidR="007A1183" w:rsidTr="00F0121B">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description   An experiment investigating the effects of Il-6.</w:t>
            </w:r>
          </w:p>
        </w:tc>
      </w:tr>
    </w:tbl>
    <w:p w:rsidR="007A1183" w:rsidRDefault="007A1183" w:rsidP="007A1183">
      <w:pPr>
        <w:pStyle w:val="berschrift3"/>
        <w:rPr>
          <w:lang w:val="en-GB"/>
        </w:rPr>
      </w:pPr>
      <w:r>
        <w:rPr>
          <w:lang w:val="en-GB"/>
        </w:rPr>
        <w:t>sample_</w:t>
      </w:r>
      <w:proofErr w:type="gramStart"/>
      <w:r>
        <w:rPr>
          <w:lang w:val="en-GB"/>
        </w:rPr>
        <w:t>processing[</w:t>
      </w:r>
      <w:proofErr w:type="gramEnd"/>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6531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rsidTr="0056531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7A1183" w:rsidTr="0056531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rsidR="00CC23D0" w:rsidRDefault="00CC23D0" w:rsidP="00CC23D0">
      <w:pPr>
        <w:pStyle w:val="berschrift3"/>
        <w:rPr>
          <w:lang w:val="en-GB"/>
        </w:rPr>
      </w:pPr>
      <w:proofErr w:type="gramStart"/>
      <w:r w:rsidRPr="00EC1AF0">
        <w:rPr>
          <w:lang w:val="en-GB"/>
        </w:rPr>
        <w:t>instrument</w:t>
      </w:r>
      <w:r w:rsidR="00B53656">
        <w:rPr>
          <w:lang w:val="en-GB"/>
        </w:rPr>
        <w:t>[</w:t>
      </w:r>
      <w:proofErr w:type="gramEnd"/>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rsidTr="00F0121B">
        <w:tc>
          <w:tcPr>
            <w:tcW w:w="1617" w:type="dxa"/>
            <w:vAlign w:val="center"/>
          </w:tcPr>
          <w:p w:rsidR="00CC23D0" w:rsidRPr="00EC2317" w:rsidRDefault="00CC23D0" w:rsidP="007A1183">
            <w:pPr>
              <w:rPr>
                <w:b/>
                <w:lang w:val="en-GB"/>
              </w:rPr>
            </w:pPr>
            <w:r w:rsidRPr="00EC2317">
              <w:rPr>
                <w:b/>
                <w:lang w:val="en-GB"/>
              </w:rPr>
              <w:t>Description:</w:t>
            </w:r>
          </w:p>
        </w:tc>
        <w:tc>
          <w:tcPr>
            <w:tcW w:w="8571" w:type="dxa"/>
          </w:tcPr>
          <w:p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rsidTr="00F0121B">
        <w:tc>
          <w:tcPr>
            <w:tcW w:w="1617" w:type="dxa"/>
            <w:vAlign w:val="center"/>
          </w:tcPr>
          <w:p w:rsidR="00CC23D0" w:rsidRPr="00EC2317" w:rsidRDefault="00CC23D0" w:rsidP="007A1183">
            <w:pPr>
              <w:rPr>
                <w:b/>
                <w:lang w:val="en-GB"/>
              </w:rPr>
            </w:pPr>
            <w:r w:rsidRPr="00EC2317">
              <w:rPr>
                <w:b/>
                <w:lang w:val="en-GB"/>
              </w:rPr>
              <w:t>Type:</w:t>
            </w:r>
          </w:p>
        </w:tc>
        <w:tc>
          <w:tcPr>
            <w:tcW w:w="8571" w:type="dxa"/>
          </w:tcPr>
          <w:p w:rsidR="00CC23D0" w:rsidRPr="00EC2317" w:rsidRDefault="00E27924" w:rsidP="007A1183">
            <w:pPr>
              <w:rPr>
                <w:lang w:val="en-GB"/>
              </w:rPr>
            </w:pPr>
            <w:r>
              <w:rPr>
                <w:lang w:val="en-GB"/>
              </w:rPr>
              <w:t>Parameter</w:t>
            </w:r>
          </w:p>
        </w:tc>
      </w:tr>
      <w:tr w:rsidR="00F0121B" w:rsidTr="00046F5A">
        <w:tc>
          <w:tcPr>
            <w:tcW w:w="1617" w:type="dxa"/>
            <w:vAlign w:val="center"/>
          </w:tcPr>
          <w:p w:rsidR="00F0121B" w:rsidRPr="00EC2317" w:rsidRDefault="00F0121B"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0121B" w:rsidRPr="00AB45A3" w:rsidTr="00046F5A">
              <w:tc>
                <w:tcPr>
                  <w:tcW w:w="0" w:type="auto"/>
                  <w:tcBorders>
                    <w:top w:val="nil"/>
                    <w:left w:val="nil"/>
                  </w:tcBorders>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r w:rsidRPr="00AB45A3">
                    <w:rPr>
                      <w:sz w:val="16"/>
                      <w:szCs w:val="16"/>
                      <w:lang w:val="en-GB"/>
                    </w:rPr>
                    <w:t>Summary</w:t>
                  </w:r>
                </w:p>
              </w:tc>
              <w:tc>
                <w:tcPr>
                  <w:tcW w:w="0" w:type="auto"/>
                </w:tcPr>
                <w:p w:rsidR="00F0121B" w:rsidRPr="00AB45A3" w:rsidRDefault="00F0121B" w:rsidP="00046F5A">
                  <w:pPr>
                    <w:jc w:val="center"/>
                    <w:rPr>
                      <w:sz w:val="16"/>
                      <w:szCs w:val="16"/>
                      <w:lang w:val="en-GB"/>
                    </w:rPr>
                  </w:pPr>
                  <w:r w:rsidRPr="00AB45A3">
                    <w:rPr>
                      <w:sz w:val="16"/>
                      <w:szCs w:val="16"/>
                      <w:lang w:val="en-GB"/>
                    </w:rPr>
                    <w:t>Complete</w:t>
                  </w: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Quantification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r w:rsidR="00F0121B" w:rsidRPr="00AB45A3" w:rsidTr="00046F5A">
              <w:tc>
                <w:tcPr>
                  <w:tcW w:w="0" w:type="auto"/>
                </w:tcPr>
                <w:p w:rsidR="00F0121B" w:rsidRPr="00AB45A3" w:rsidRDefault="00F0121B" w:rsidP="00046F5A">
                  <w:pPr>
                    <w:rPr>
                      <w:sz w:val="16"/>
                      <w:szCs w:val="16"/>
                      <w:lang w:val="en-GB"/>
                    </w:rPr>
                  </w:pPr>
                  <w:r w:rsidRPr="00AB45A3">
                    <w:rPr>
                      <w:sz w:val="16"/>
                      <w:szCs w:val="16"/>
                      <w:lang w:val="en-GB"/>
                    </w:rPr>
                    <w:t>Identification</w:t>
                  </w:r>
                </w:p>
              </w:tc>
              <w:tc>
                <w:tcPr>
                  <w:tcW w:w="0" w:type="auto"/>
                </w:tcPr>
                <w:p w:rsidR="00F0121B" w:rsidRPr="00AB45A3" w:rsidRDefault="00F0121B" w:rsidP="00046F5A">
                  <w:pPr>
                    <w:jc w:val="center"/>
                    <w:rPr>
                      <w:sz w:val="16"/>
                      <w:szCs w:val="16"/>
                      <w:lang w:val="en-GB"/>
                    </w:rPr>
                  </w:pPr>
                </w:p>
              </w:tc>
              <w:tc>
                <w:tcPr>
                  <w:tcW w:w="0" w:type="auto"/>
                </w:tcPr>
                <w:p w:rsidR="00F0121B" w:rsidRPr="00AB45A3" w:rsidRDefault="00F0121B" w:rsidP="00046F5A">
                  <w:pPr>
                    <w:jc w:val="center"/>
                    <w:rPr>
                      <w:sz w:val="16"/>
                      <w:szCs w:val="16"/>
                      <w:lang w:val="en-GB"/>
                    </w:rPr>
                  </w:pPr>
                </w:p>
              </w:tc>
            </w:tr>
          </w:tbl>
          <w:p w:rsidR="00F0121B" w:rsidRDefault="00F0121B" w:rsidP="00046F5A">
            <w:pPr>
              <w:rPr>
                <w:lang w:val="en-GB"/>
              </w:rPr>
            </w:pPr>
          </w:p>
        </w:tc>
      </w:tr>
      <w:tr w:rsidR="00CC23D0" w:rsidTr="00F0121B">
        <w:tc>
          <w:tcPr>
            <w:tcW w:w="1617" w:type="dxa"/>
            <w:vAlign w:val="center"/>
          </w:tcPr>
          <w:p w:rsidR="00CC23D0" w:rsidRPr="00EC2317" w:rsidRDefault="00CC23D0" w:rsidP="007A1183">
            <w:pPr>
              <w:rPr>
                <w:b/>
                <w:lang w:val="en-GB"/>
              </w:rPr>
            </w:pPr>
            <w:r w:rsidRPr="00EC2317">
              <w:rPr>
                <w:b/>
                <w:lang w:val="en-GB"/>
              </w:rPr>
              <w:t>Example:</w:t>
            </w:r>
          </w:p>
        </w:tc>
        <w:tc>
          <w:tcPr>
            <w:tcW w:w="8571" w:type="dxa"/>
          </w:tcPr>
          <w:p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rsidR="007A1183" w:rsidRDefault="007A1183" w:rsidP="007A1183">
      <w:pPr>
        <w:pStyle w:val="berschrift3"/>
        <w:rPr>
          <w:lang w:val="en-GB"/>
        </w:rPr>
      </w:pPr>
      <w:proofErr w:type="gramStart"/>
      <w:r w:rsidRPr="00EC1AF0">
        <w:rPr>
          <w:lang w:val="en-GB"/>
        </w:rPr>
        <w:lastRenderedPageBreak/>
        <w:t>instrument</w:t>
      </w:r>
      <w:r w:rsidR="00B53656">
        <w:rPr>
          <w:lang w:val="en-GB"/>
        </w:rPr>
        <w:t>[</w:t>
      </w:r>
      <w:proofErr w:type="gramEnd"/>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rsidR="007A1183" w:rsidRDefault="007A1183" w:rsidP="007A1183">
      <w:pPr>
        <w:pStyle w:val="berschrift3"/>
        <w:rPr>
          <w:lang w:val="en-GB"/>
        </w:rPr>
      </w:pPr>
      <w:proofErr w:type="gramStart"/>
      <w:r w:rsidRPr="00EC1AF0">
        <w:rPr>
          <w:lang w:val="en-GB"/>
        </w:rPr>
        <w:t>instrument</w:t>
      </w:r>
      <w:r w:rsidR="00B53656">
        <w:rPr>
          <w:lang w:val="en-GB"/>
        </w:rPr>
        <w:t>[</w:t>
      </w:r>
      <w:proofErr w:type="gramEnd"/>
      <w:r w:rsidR="00B53656">
        <w:rPr>
          <w:lang w:val="en-GB"/>
        </w:rPr>
        <w:t>1-n]-</w:t>
      </w:r>
      <w:r w:rsidRPr="00EC1AF0">
        <w:rPr>
          <w:lang w:val="en-GB"/>
        </w:rPr>
        <w:t>analyzer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6531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rsidTr="0056531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56531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  [MS, MS:1000484, orbitrap,]</w:t>
            </w:r>
          </w:p>
        </w:tc>
      </w:tr>
    </w:tbl>
    <w:p w:rsidR="007A1183" w:rsidRDefault="007A1183" w:rsidP="007A1183">
      <w:pPr>
        <w:pStyle w:val="berschrift3"/>
        <w:rPr>
          <w:lang w:val="en-GB"/>
        </w:rPr>
      </w:pPr>
      <w:proofErr w:type="gramStart"/>
      <w:r w:rsidRPr="00EC1AF0">
        <w:rPr>
          <w:lang w:val="en-GB"/>
        </w:rPr>
        <w:t>instrument</w:t>
      </w:r>
      <w:r w:rsidR="00B53656">
        <w:rPr>
          <w:lang w:val="en-GB"/>
        </w:rPr>
        <w:t>[</w:t>
      </w:r>
      <w:proofErr w:type="gramEnd"/>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rsidR="007A1183" w:rsidRDefault="007A1183" w:rsidP="007A1183">
      <w:pPr>
        <w:pStyle w:val="berschrift3"/>
        <w:rPr>
          <w:lang w:val="en-GB"/>
        </w:rPr>
      </w:pPr>
      <w:proofErr w:type="gramStart"/>
      <w:r w:rsidRPr="00F9730A">
        <w:rPr>
          <w:lang w:val="en-GB"/>
        </w:rPr>
        <w:t>software[</w:t>
      </w:r>
      <w:proofErr w:type="gramEnd"/>
      <w:r w:rsidRPr="00F9730A">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445206"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591289" w:rsidP="00046F5A">
                  <w:pPr>
                    <w:jc w:val="center"/>
                    <w:rPr>
                      <w:sz w:val="16"/>
                      <w:szCs w:val="16"/>
                      <w:lang w:val="en-GB"/>
                    </w:rPr>
                  </w:pPr>
                  <w:r>
                    <w:rPr>
                      <w:sz w:val="16"/>
                      <w:szCs w:val="16"/>
                      <w:lang w:val="en-GB"/>
                    </w:rPr>
                    <w:sym w:font="Wingdings" w:char="F0FC"/>
                  </w: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rsidR="007A1183" w:rsidRDefault="007A1183" w:rsidP="007A1183">
      <w:pPr>
        <w:pStyle w:val="berschrift3"/>
        <w:rPr>
          <w:lang w:val="en-GB"/>
        </w:rPr>
      </w:pPr>
      <w:proofErr w:type="gramStart"/>
      <w:r>
        <w:rPr>
          <w:lang w:val="en-GB"/>
        </w:rPr>
        <w:t>software</w:t>
      </w:r>
      <w:r w:rsidR="00B53656">
        <w:rPr>
          <w:lang w:val="en-GB"/>
        </w:rPr>
        <w:t>[</w:t>
      </w:r>
      <w:proofErr w:type="gramEnd"/>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rsidTr="007C1054">
        <w:tc>
          <w:tcPr>
            <w:tcW w:w="1617" w:type="dxa"/>
            <w:vAlign w:val="center"/>
          </w:tcPr>
          <w:p w:rsidR="007A1183" w:rsidRPr="00C2227A" w:rsidRDefault="007A1183" w:rsidP="007A1183">
            <w:pPr>
              <w:rPr>
                <w:b/>
                <w:lang w:val="en-GB"/>
              </w:rPr>
            </w:pPr>
            <w:r w:rsidRPr="00C2227A">
              <w:rPr>
                <w:b/>
                <w:lang w:val="en-GB"/>
              </w:rPr>
              <w:t>Description:</w:t>
            </w:r>
          </w:p>
        </w:tc>
        <w:tc>
          <w:tcPr>
            <w:tcW w:w="8571" w:type="dxa"/>
          </w:tcPr>
          <w:p w:rsidR="007A1183" w:rsidRPr="00C2227A" w:rsidRDefault="007A1183" w:rsidP="007A1183">
            <w:pPr>
              <w:rPr>
                <w:lang w:val="en-GB"/>
              </w:rPr>
            </w:pPr>
            <w:r>
              <w:rPr>
                <w:lang w:val="en-GB"/>
              </w:rPr>
              <w:t xml:space="preserve">A software setting used. This field MAY occur multiple times for a single software. The value of this field is deliberately set as a String, since there currently do not </w:t>
            </w:r>
            <w:proofErr w:type="gramStart"/>
            <w:r>
              <w:rPr>
                <w:lang w:val="en-GB"/>
              </w:rPr>
              <w:t>exist</w:t>
            </w:r>
            <w:proofErr w:type="gramEnd"/>
            <w:r>
              <w:rPr>
                <w:lang w:val="en-GB"/>
              </w:rPr>
              <w:t xml:space="preserve"> cvParams for every possible setting.</w:t>
            </w:r>
          </w:p>
        </w:tc>
      </w:tr>
      <w:tr w:rsidR="007A1183" w:rsidRPr="00C2227A" w:rsidTr="007C1054">
        <w:tc>
          <w:tcPr>
            <w:tcW w:w="1617" w:type="dxa"/>
            <w:vAlign w:val="center"/>
          </w:tcPr>
          <w:p w:rsidR="007A1183" w:rsidRPr="00C2227A" w:rsidRDefault="007A1183" w:rsidP="007A1183">
            <w:pPr>
              <w:rPr>
                <w:b/>
                <w:lang w:val="en-GB"/>
              </w:rPr>
            </w:pPr>
            <w:r w:rsidRPr="00C2227A">
              <w:rPr>
                <w:b/>
                <w:lang w:val="en-GB"/>
              </w:rPr>
              <w:t>Type:</w:t>
            </w:r>
          </w:p>
        </w:tc>
        <w:tc>
          <w:tcPr>
            <w:tcW w:w="8571" w:type="dxa"/>
          </w:tcPr>
          <w:p w:rsidR="007A1183" w:rsidRPr="00C2227A" w:rsidRDefault="007A1183" w:rsidP="007A1183">
            <w:pPr>
              <w:rPr>
                <w:lang w:val="en-GB"/>
              </w:rPr>
            </w:pPr>
            <w:r>
              <w:rPr>
                <w:lang w:val="en-GB"/>
              </w:rPr>
              <w:t>String</w:t>
            </w:r>
          </w:p>
        </w:tc>
      </w:tr>
      <w:tr w:rsidR="007C1054" w:rsidRPr="00C2227A" w:rsidTr="007C1054">
        <w:tc>
          <w:tcPr>
            <w:tcW w:w="1617" w:type="dxa"/>
            <w:vAlign w:val="center"/>
          </w:tcPr>
          <w:p w:rsidR="007C1054" w:rsidRPr="00C2227A" w:rsidRDefault="007C105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7C1054" w:rsidRPr="00AB45A3" w:rsidTr="007C1054">
              <w:tc>
                <w:tcPr>
                  <w:tcW w:w="0" w:type="auto"/>
                  <w:tcBorders>
                    <w:top w:val="nil"/>
                    <w:left w:val="nil"/>
                  </w:tcBorders>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r w:rsidRPr="00AB45A3">
                    <w:rPr>
                      <w:sz w:val="16"/>
                      <w:szCs w:val="16"/>
                      <w:lang w:val="en-GB"/>
                    </w:rPr>
                    <w:t>Summary</w:t>
                  </w:r>
                </w:p>
              </w:tc>
              <w:tc>
                <w:tcPr>
                  <w:tcW w:w="0" w:type="auto"/>
                </w:tcPr>
                <w:p w:rsidR="007C1054" w:rsidRPr="00AB45A3" w:rsidRDefault="007C1054" w:rsidP="007C1054">
                  <w:pPr>
                    <w:jc w:val="center"/>
                    <w:rPr>
                      <w:sz w:val="16"/>
                      <w:szCs w:val="16"/>
                      <w:lang w:val="en-GB"/>
                    </w:rPr>
                  </w:pPr>
                  <w:r w:rsidRPr="00AB45A3">
                    <w:rPr>
                      <w:sz w:val="16"/>
                      <w:szCs w:val="16"/>
                      <w:lang w:val="en-GB"/>
                    </w:rPr>
                    <w:t>Complete</w:t>
                  </w:r>
                </w:p>
              </w:tc>
            </w:tr>
            <w:tr w:rsidR="007C1054" w:rsidRPr="00AB45A3" w:rsidTr="007C1054">
              <w:tc>
                <w:tcPr>
                  <w:tcW w:w="0" w:type="auto"/>
                </w:tcPr>
                <w:p w:rsidR="007C1054" w:rsidRPr="00AB45A3" w:rsidRDefault="007C1054" w:rsidP="007C1054">
                  <w:pPr>
                    <w:rPr>
                      <w:sz w:val="16"/>
                      <w:szCs w:val="16"/>
                      <w:lang w:val="en-GB"/>
                    </w:rPr>
                  </w:pPr>
                  <w:r w:rsidRPr="00AB45A3">
                    <w:rPr>
                      <w:sz w:val="16"/>
                      <w:szCs w:val="16"/>
                      <w:lang w:val="en-GB"/>
                    </w:rPr>
                    <w:t>Quantification</w:t>
                  </w:r>
                </w:p>
              </w:tc>
              <w:tc>
                <w:tcPr>
                  <w:tcW w:w="0" w:type="auto"/>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p>
              </w:tc>
            </w:tr>
            <w:tr w:rsidR="007C1054" w:rsidRPr="00AB45A3" w:rsidTr="007C1054">
              <w:tc>
                <w:tcPr>
                  <w:tcW w:w="0" w:type="auto"/>
                </w:tcPr>
                <w:p w:rsidR="007C1054" w:rsidRPr="00AB45A3" w:rsidRDefault="007C1054" w:rsidP="007C1054">
                  <w:pPr>
                    <w:rPr>
                      <w:sz w:val="16"/>
                      <w:szCs w:val="16"/>
                      <w:lang w:val="en-GB"/>
                    </w:rPr>
                  </w:pPr>
                  <w:r w:rsidRPr="00AB45A3">
                    <w:rPr>
                      <w:sz w:val="16"/>
                      <w:szCs w:val="16"/>
                      <w:lang w:val="en-GB"/>
                    </w:rPr>
                    <w:t>Identification</w:t>
                  </w:r>
                </w:p>
              </w:tc>
              <w:tc>
                <w:tcPr>
                  <w:tcW w:w="0" w:type="auto"/>
                </w:tcPr>
                <w:p w:rsidR="007C1054" w:rsidRPr="00AB45A3" w:rsidRDefault="007C1054" w:rsidP="007C1054">
                  <w:pPr>
                    <w:jc w:val="center"/>
                    <w:rPr>
                      <w:sz w:val="16"/>
                      <w:szCs w:val="16"/>
                      <w:lang w:val="en-GB"/>
                    </w:rPr>
                  </w:pPr>
                </w:p>
              </w:tc>
              <w:tc>
                <w:tcPr>
                  <w:tcW w:w="0" w:type="auto"/>
                </w:tcPr>
                <w:p w:rsidR="007C1054" w:rsidRPr="00AB45A3" w:rsidRDefault="007C1054" w:rsidP="007C1054">
                  <w:pPr>
                    <w:jc w:val="center"/>
                    <w:rPr>
                      <w:sz w:val="16"/>
                      <w:szCs w:val="16"/>
                      <w:lang w:val="en-GB"/>
                    </w:rPr>
                  </w:pPr>
                </w:p>
              </w:tc>
            </w:tr>
          </w:tbl>
          <w:p w:rsidR="007C1054" w:rsidRPr="00C2227A" w:rsidRDefault="007C1054" w:rsidP="007A1183">
            <w:pPr>
              <w:rPr>
                <w:lang w:val="en-GB"/>
              </w:rPr>
            </w:pPr>
          </w:p>
        </w:tc>
      </w:tr>
      <w:tr w:rsidR="007A1183" w:rsidRPr="00C2227A" w:rsidTr="007C1054">
        <w:tc>
          <w:tcPr>
            <w:tcW w:w="1617" w:type="dxa"/>
            <w:vAlign w:val="center"/>
          </w:tcPr>
          <w:p w:rsidR="007A1183" w:rsidRPr="00C2227A" w:rsidRDefault="007A1183" w:rsidP="007A1183">
            <w:pPr>
              <w:rPr>
                <w:b/>
                <w:lang w:val="en-GB"/>
              </w:rPr>
            </w:pPr>
            <w:r w:rsidRPr="00C2227A">
              <w:rPr>
                <w:b/>
                <w:lang w:val="en-GB"/>
              </w:rPr>
              <w:t>Example:</w:t>
            </w:r>
          </w:p>
        </w:tc>
        <w:tc>
          <w:tcPr>
            <w:tcW w:w="8571" w:type="dxa"/>
          </w:tcPr>
          <w:p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rsidR="007A1183" w:rsidRPr="009D5A4B" w:rsidRDefault="007A1183" w:rsidP="007A1183">
      <w:pPr>
        <w:pStyle w:val="nobreak"/>
      </w:pPr>
    </w:p>
    <w:p w:rsidR="007A1183" w:rsidRDefault="007A1183" w:rsidP="007A1183">
      <w:pPr>
        <w:pStyle w:val="berschrift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w:t>
            </w:r>
            <w:r w:rsidRPr="00EC2317">
              <w:rPr>
                <w:lang w:val="en-GB"/>
              </w:rPr>
              <w:lastRenderedPageBreak/>
              <w:t>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rsidTr="00F96165">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Parameter List</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rsidR="007A1183" w:rsidRDefault="007A1183" w:rsidP="007A1183">
      <w:pPr>
        <w:pStyle w:val="berschrift3"/>
        <w:rPr>
          <w:lang w:val="en-GB"/>
        </w:rPr>
      </w:pPr>
      <w:proofErr w:type="gramStart"/>
      <w:r w:rsidRPr="005448F9">
        <w:rPr>
          <w:lang w:val="en-GB"/>
        </w:rPr>
        <w:t>publication</w:t>
      </w:r>
      <w:r w:rsidR="005D530E">
        <w:rPr>
          <w:lang w:val="en-GB"/>
        </w:rPr>
        <w:t>[</w:t>
      </w:r>
      <w:proofErr w:type="gramEnd"/>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w:t>
            </w:r>
            <w:proofErr w:type="gramStart"/>
            <w:r w:rsidRPr="00EC2317">
              <w:rPr>
                <w:lang w:val="en-GB"/>
              </w:rPr>
              <w:t>”,</w:t>
            </w:r>
            <w:proofErr w:type="gramEnd"/>
            <w:r w:rsidRPr="00EC2317">
              <w:rPr>
                <w:lang w:val="en-GB"/>
              </w:rPr>
              <w:t xml:space="preserve"> DOIs by “doi:”. Multiple identifiers MUST be separated by “|”.</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rsidR="007A1183" w:rsidRDefault="007A1183" w:rsidP="007A1183">
      <w:pPr>
        <w:pStyle w:val="berschrift3"/>
        <w:rPr>
          <w:lang w:val="en-GB"/>
        </w:rPr>
      </w:pPr>
      <w:proofErr w:type="gramStart"/>
      <w:r w:rsidRPr="005448F9">
        <w:rPr>
          <w:lang w:val="en-GB"/>
        </w:rPr>
        <w:t>contact</w:t>
      </w:r>
      <w:r w:rsidR="00B53656">
        <w:rPr>
          <w:lang w:val="en-GB"/>
        </w:rPr>
        <w:t>[</w:t>
      </w:r>
      <w:proofErr w:type="gramEnd"/>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rsidR="007A1183" w:rsidRDefault="007A1183" w:rsidP="007A1183">
      <w:pPr>
        <w:pStyle w:val="berschrift3"/>
        <w:rPr>
          <w:lang w:val="en-GB"/>
        </w:rPr>
      </w:pPr>
      <w:proofErr w:type="gramStart"/>
      <w:r w:rsidRPr="005448F9">
        <w:rPr>
          <w:lang w:val="en-GB"/>
        </w:rPr>
        <w:t>contact</w:t>
      </w:r>
      <w:r w:rsidR="00B53656">
        <w:rPr>
          <w:lang w:val="en-GB"/>
        </w:rPr>
        <w:t>[</w:t>
      </w:r>
      <w:proofErr w:type="gramEnd"/>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affiliation.</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rsidR="007A1183" w:rsidRDefault="007A1183" w:rsidP="007A1183">
      <w:pPr>
        <w:pStyle w:val="berschrift3"/>
        <w:rPr>
          <w:lang w:val="en-GB"/>
        </w:rPr>
      </w:pPr>
      <w:proofErr w:type="gramStart"/>
      <w:r w:rsidRPr="005448F9">
        <w:rPr>
          <w:lang w:val="en-GB"/>
        </w:rPr>
        <w:t>contact</w:t>
      </w:r>
      <w:r w:rsidR="00B53656">
        <w:rPr>
          <w:lang w:val="en-GB"/>
        </w:rPr>
        <w:t>[</w:t>
      </w:r>
      <w:proofErr w:type="gramEnd"/>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contact’s e-mail address.</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rsidR="007A1183" w:rsidRDefault="007A1183" w:rsidP="007A1183">
      <w:pPr>
        <w:pStyle w:val="berschrift3"/>
        <w:rPr>
          <w:lang w:val="en-GB"/>
        </w:rPr>
      </w:pPr>
      <w:proofErr w:type="gramStart"/>
      <w:r w:rsidRPr="00F2225A">
        <w:rPr>
          <w:lang w:val="en-GB"/>
        </w:rPr>
        <w:t>uri</w:t>
      </w:r>
      <w:r w:rsidR="00AB7BA1">
        <w:rPr>
          <w:lang w:val="en-GB"/>
        </w:rPr>
        <w:t>[</w:t>
      </w:r>
      <w:proofErr w:type="gramEnd"/>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lastRenderedPageBreak/>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RPr="00D723F5" w:rsidTr="00F96165">
        <w:tc>
          <w:tcPr>
            <w:tcW w:w="1617" w:type="dxa"/>
            <w:vAlign w:val="center"/>
          </w:tcPr>
          <w:p w:rsidR="007A1183" w:rsidRPr="00EC2317" w:rsidRDefault="007A1183" w:rsidP="007A1183">
            <w:pPr>
              <w:rPr>
                <w:b/>
                <w:lang w:val="en-GB"/>
              </w:rPr>
            </w:pPr>
            <w:r w:rsidRPr="00EC2317">
              <w:rPr>
                <w:b/>
                <w:lang w:val="en-GB"/>
              </w:rPr>
              <w:lastRenderedPageBreak/>
              <w:t>Example:</w:t>
            </w:r>
          </w:p>
        </w:tc>
        <w:tc>
          <w:tcPr>
            <w:tcW w:w="8571" w:type="dxa"/>
          </w:tcPr>
          <w:p w:rsidR="00D959A2" w:rsidRPr="009B2DE7" w:rsidRDefault="00D526DA" w:rsidP="009B2DE7">
            <w:pPr>
              <w:pStyle w:val="Code"/>
              <w:spacing w:after="60"/>
              <w:outlineLvl w:val="1"/>
              <w:rPr>
                <w:rFonts w:cs="Courier New"/>
                <w:lang w:val="de-DE"/>
              </w:rPr>
            </w:pPr>
            <w:bookmarkStart w:id="143"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43"/>
          </w:p>
          <w:p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rsidR="007A1183" w:rsidRDefault="00681FDF" w:rsidP="007A1183">
      <w:pPr>
        <w:pStyle w:val="berschrift3"/>
        <w:rPr>
          <w:lang w:val="en-GB"/>
        </w:rPr>
      </w:pPr>
      <w:r>
        <w:rPr>
          <w:lang w:val="en-GB"/>
        </w:rPr>
        <w:t>fixed_</w:t>
      </w:r>
      <w:proofErr w:type="gramStart"/>
      <w:r w:rsidR="007A1183" w:rsidRPr="00F2225A">
        <w:rPr>
          <w:lang w:val="en-GB"/>
        </w:rPr>
        <w:t>mod</w:t>
      </w:r>
      <w:r w:rsidR="005064C2">
        <w:rPr>
          <w:lang w:val="en-GB"/>
        </w:rPr>
        <w:t>[</w:t>
      </w:r>
      <w:proofErr w:type="gramEnd"/>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397D38" w:rsidP="0000528C">
            <w:pPr>
              <w:rPr>
                <w:lang w:val="en-GB"/>
              </w:rPr>
            </w:pPr>
            <w:r>
              <w:rPr>
                <w:lang w:val="en-GB"/>
              </w:rPr>
              <w:t>A</w:t>
            </w:r>
            <w:r w:rsidR="007A1183" w:rsidRPr="00EC2317">
              <w:rPr>
                <w:lang w:val="en-GB"/>
              </w:rPr>
              <w:t xml:space="preserve"> parameter describing </w:t>
            </w:r>
            <w:proofErr w:type="gramStart"/>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proofErr w:type="gramEnd"/>
            <w:r w:rsidR="00CE15FD" w:rsidRPr="00EC2317">
              <w:rPr>
                <w:lang w:val="en-GB"/>
              </w:rPr>
              <w:t xml:space="preserve"> </w:t>
            </w:r>
            <w:r w:rsidR="005B45F8">
              <w:rPr>
                <w:lang w:val="en-GB"/>
              </w:rPr>
              <w:t>searched for.</w:t>
            </w:r>
            <w:r>
              <w:rPr>
                <w:lang w:val="en-GB"/>
              </w:rPr>
              <w:t xml:space="preserve"> Multiple fixed modifications are numbered 1..n.</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5064C2">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090EB4"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090EB4">
                    <w:rPr>
                      <w:sz w:val="18"/>
                      <w:szCs w:val="16"/>
                      <w:vertAlign w:val="superscript"/>
                      <w:lang w:val="en-GB"/>
                    </w:rPr>
                    <w:t>1</w:t>
                  </w: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090EB4"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090EB4">
                    <w:rPr>
                      <w:sz w:val="18"/>
                      <w:szCs w:val="16"/>
                      <w:vertAlign w:val="superscript"/>
                      <w:lang w:val="en-GB"/>
                    </w:rPr>
                    <w:t>1</w:t>
                  </w: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bl>
          <w:p w:rsidR="00F96165" w:rsidRDefault="00090EB4" w:rsidP="00090EB4">
            <w:pPr>
              <w:rPr>
                <w:lang w:val="en-GB"/>
              </w:rPr>
            </w:pPr>
            <w:r w:rsidRPr="00AB45A3">
              <w:rPr>
                <w:sz w:val="16"/>
                <w:szCs w:val="16"/>
                <w:vertAlign w:val="superscript"/>
                <w:lang w:val="en-GB"/>
              </w:rPr>
              <w:t>1</w:t>
            </w:r>
            <w:r w:rsidRPr="000162FE">
              <w:rPr>
                <w:sz w:val="16"/>
                <w:szCs w:val="16"/>
                <w:lang w:val="en-GB"/>
              </w:rPr>
              <w:t xml:space="preserve">mandatory if </w:t>
            </w:r>
            <w:r>
              <w:rPr>
                <w:sz w:val="16"/>
                <w:szCs w:val="16"/>
                <w:lang w:val="en-GB"/>
              </w:rPr>
              <w:t>PSM</w:t>
            </w:r>
            <w:r w:rsidRPr="000162FE">
              <w:rPr>
                <w:sz w:val="16"/>
                <w:szCs w:val="16"/>
                <w:lang w:val="en-GB"/>
              </w:rPr>
              <w:t xml:space="preserve"> section is present</w:t>
            </w: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rsidR="007A1183" w:rsidRPr="00E92C27"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r w:rsidR="007A1183" w:rsidRPr="00E92C27">
              <w:rPr>
                <w:rFonts w:cs="Courier New"/>
              </w:rPr>
              <w:t xml:space="preserve">                                                  </w:t>
            </w:r>
          </w:p>
        </w:tc>
      </w:tr>
    </w:tbl>
    <w:p w:rsidR="00397D38" w:rsidRDefault="00397D38" w:rsidP="00397D38">
      <w:pPr>
        <w:pStyle w:val="berschrift3"/>
        <w:rPr>
          <w:lang w:val="en-GB"/>
        </w:rPr>
      </w:pPr>
      <w:r>
        <w:rPr>
          <w:lang w:val="en-GB"/>
        </w:rPr>
        <w:t>fixed_</w:t>
      </w:r>
      <w:proofErr w:type="gramStart"/>
      <w:r w:rsidRPr="00F2225A">
        <w:rPr>
          <w:lang w:val="en-GB"/>
        </w:rPr>
        <w:t>mod</w:t>
      </w:r>
      <w:r>
        <w:rPr>
          <w:lang w:val="en-GB"/>
        </w:rPr>
        <w:t>[</w:t>
      </w:r>
      <w:proofErr w:type="gramEnd"/>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rsidTr="00397D38">
        <w:tc>
          <w:tcPr>
            <w:tcW w:w="1617" w:type="dxa"/>
            <w:vAlign w:val="center"/>
          </w:tcPr>
          <w:p w:rsidR="00397D38" w:rsidRPr="00EC2317" w:rsidRDefault="00397D38" w:rsidP="00397D38">
            <w:pPr>
              <w:rPr>
                <w:b/>
                <w:lang w:val="en-GB"/>
              </w:rPr>
            </w:pPr>
            <w:r w:rsidRPr="00EC2317">
              <w:rPr>
                <w:b/>
                <w:lang w:val="en-GB"/>
              </w:rPr>
              <w:t>Description:</w:t>
            </w:r>
          </w:p>
        </w:tc>
        <w:tc>
          <w:tcPr>
            <w:tcW w:w="8571" w:type="dxa"/>
          </w:tcPr>
          <w:p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rsidTr="00397D38">
        <w:tc>
          <w:tcPr>
            <w:tcW w:w="1617" w:type="dxa"/>
            <w:vAlign w:val="center"/>
          </w:tcPr>
          <w:p w:rsidR="00397D38" w:rsidRPr="00EC2317" w:rsidRDefault="00397D38" w:rsidP="00397D38">
            <w:pPr>
              <w:rPr>
                <w:b/>
                <w:lang w:val="en-GB"/>
              </w:rPr>
            </w:pPr>
            <w:r w:rsidRPr="00EC2317">
              <w:rPr>
                <w:b/>
                <w:lang w:val="en-GB"/>
              </w:rPr>
              <w:t>Type:</w:t>
            </w:r>
          </w:p>
        </w:tc>
        <w:tc>
          <w:tcPr>
            <w:tcW w:w="8571" w:type="dxa"/>
          </w:tcPr>
          <w:p w:rsidR="00397D38" w:rsidRPr="00EC2317" w:rsidRDefault="00397D38" w:rsidP="00397D38">
            <w:pPr>
              <w:rPr>
                <w:lang w:val="en-GB"/>
              </w:rPr>
            </w:pPr>
            <w:r>
              <w:rPr>
                <w:lang w:val="en-GB"/>
              </w:rPr>
              <w:t>String</w:t>
            </w:r>
          </w:p>
        </w:tc>
      </w:tr>
      <w:tr w:rsidR="00397D38" w:rsidTr="00397D38">
        <w:tc>
          <w:tcPr>
            <w:tcW w:w="1617" w:type="dxa"/>
            <w:vAlign w:val="center"/>
          </w:tcPr>
          <w:p w:rsidR="00397D38" w:rsidRPr="00EC2317" w:rsidRDefault="00397D38" w:rsidP="00397D38">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97D38" w:rsidRPr="00AB45A3" w:rsidTr="00397D38">
              <w:tc>
                <w:tcPr>
                  <w:tcW w:w="0" w:type="auto"/>
                  <w:tcBorders>
                    <w:top w:val="nil"/>
                    <w:left w:val="nil"/>
                  </w:tcBorders>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r w:rsidRPr="00AB45A3">
                    <w:rPr>
                      <w:sz w:val="16"/>
                      <w:szCs w:val="16"/>
                      <w:lang w:val="en-GB"/>
                    </w:rPr>
                    <w:t>Summary</w:t>
                  </w:r>
                </w:p>
              </w:tc>
              <w:tc>
                <w:tcPr>
                  <w:tcW w:w="0" w:type="auto"/>
                </w:tcPr>
                <w:p w:rsidR="00397D38" w:rsidRPr="00AB45A3" w:rsidRDefault="00397D38" w:rsidP="00397D38">
                  <w:pPr>
                    <w:jc w:val="center"/>
                    <w:rPr>
                      <w:sz w:val="16"/>
                      <w:szCs w:val="16"/>
                      <w:lang w:val="en-GB"/>
                    </w:rPr>
                  </w:pPr>
                  <w:r w:rsidRPr="00AB45A3">
                    <w:rPr>
                      <w:sz w:val="16"/>
                      <w:szCs w:val="16"/>
                      <w:lang w:val="en-GB"/>
                    </w:rPr>
                    <w:t>Complete</w:t>
                  </w: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Quantification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Identification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bl>
          <w:p w:rsidR="00397D38" w:rsidRDefault="00397D38" w:rsidP="00397D38">
            <w:pPr>
              <w:rPr>
                <w:lang w:val="en-GB"/>
              </w:rPr>
            </w:pPr>
          </w:p>
        </w:tc>
      </w:tr>
      <w:tr w:rsidR="00397D38" w:rsidTr="00397D38">
        <w:tc>
          <w:tcPr>
            <w:tcW w:w="1617" w:type="dxa"/>
            <w:vAlign w:val="center"/>
          </w:tcPr>
          <w:p w:rsidR="00397D38" w:rsidRPr="00EC2317" w:rsidRDefault="00397D38" w:rsidP="00397D38">
            <w:pPr>
              <w:rPr>
                <w:b/>
                <w:lang w:val="en-GB"/>
              </w:rPr>
            </w:pPr>
            <w:r w:rsidRPr="00EC2317">
              <w:rPr>
                <w:b/>
                <w:lang w:val="en-GB"/>
              </w:rPr>
              <w:t>Example:</w:t>
            </w:r>
          </w:p>
        </w:tc>
        <w:tc>
          <w:tcPr>
            <w:tcW w:w="8571" w:type="dxa"/>
          </w:tcPr>
          <w:p w:rsidR="00397D38" w:rsidRDefault="0000528C" w:rsidP="00397D38">
            <w:pPr>
              <w:pStyle w:val="Code"/>
              <w:rPr>
                <w:rFonts w:cs="Courier New"/>
              </w:rPr>
            </w:pPr>
            <w:r>
              <w:rPr>
                <w:rFonts w:cs="Courier New"/>
              </w:rPr>
              <w:t xml:space="preserve">MTD  fixed_mod[1]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xml:space="preserve">, ]                                                  </w:t>
            </w:r>
          </w:p>
          <w:p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rsidR="0000528C" w:rsidRDefault="0000528C" w:rsidP="00397D38">
            <w:pPr>
              <w:pStyle w:val="Code"/>
              <w:rPr>
                <w:rFonts w:cs="Courier New"/>
              </w:rPr>
            </w:pPr>
            <w:r>
              <w:rPr>
                <w:rFonts w:cs="Courier New"/>
              </w:rPr>
              <w:t>…</w:t>
            </w:r>
          </w:p>
          <w:p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 xml:space="preserve">]                                                </w:t>
            </w:r>
          </w:p>
          <w:p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rsidR="0000528C" w:rsidRDefault="0000528C" w:rsidP="00397D38">
            <w:pPr>
              <w:pStyle w:val="Code"/>
              <w:rPr>
                <w:rFonts w:cs="Courier New"/>
              </w:rPr>
            </w:pPr>
            <w:r>
              <w:rPr>
                <w:rFonts w:cs="Courier New"/>
              </w:rPr>
              <w:t>…</w:t>
            </w:r>
          </w:p>
          <w:p w:rsidR="0000528C" w:rsidRDefault="0000528C" w:rsidP="00397D38">
            <w:pPr>
              <w:pStyle w:val="Code"/>
              <w:rPr>
                <w:rFonts w:cs="Courier New"/>
              </w:rPr>
            </w:pPr>
            <w:r>
              <w:rPr>
                <w:rFonts w:cs="Courier New"/>
              </w:rPr>
              <w:t xml:space="preserve">MTD  fixed_mod[3]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xml:space="preserve">, ]                                                </w:t>
            </w:r>
          </w:p>
          <w:p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p w:rsidR="00397D38" w:rsidRPr="00E92C27" w:rsidRDefault="00397D38" w:rsidP="00397D38">
            <w:pPr>
              <w:pStyle w:val="Code"/>
              <w:rPr>
                <w:rFonts w:cs="Courier New"/>
              </w:rPr>
            </w:pPr>
          </w:p>
        </w:tc>
      </w:tr>
    </w:tbl>
    <w:p w:rsidR="00397D38" w:rsidRDefault="00397D38" w:rsidP="00397D38">
      <w:pPr>
        <w:pStyle w:val="berschrift3"/>
        <w:rPr>
          <w:lang w:val="en-GB"/>
        </w:rPr>
      </w:pPr>
      <w:r>
        <w:rPr>
          <w:lang w:val="en-GB"/>
        </w:rPr>
        <w:t>fixed_</w:t>
      </w:r>
      <w:proofErr w:type="gramStart"/>
      <w:r w:rsidRPr="00F2225A">
        <w:rPr>
          <w:lang w:val="en-GB"/>
        </w:rPr>
        <w:t>mod</w:t>
      </w:r>
      <w:r>
        <w:rPr>
          <w:lang w:val="en-GB"/>
        </w:rPr>
        <w:t>[</w:t>
      </w:r>
      <w:proofErr w:type="gramEnd"/>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rsidTr="00397D38">
        <w:tc>
          <w:tcPr>
            <w:tcW w:w="1617" w:type="dxa"/>
            <w:vAlign w:val="center"/>
          </w:tcPr>
          <w:p w:rsidR="00397D38" w:rsidRPr="00EC2317" w:rsidRDefault="00397D38" w:rsidP="00397D38">
            <w:pPr>
              <w:rPr>
                <w:b/>
                <w:lang w:val="en-GB"/>
              </w:rPr>
            </w:pPr>
            <w:r w:rsidRPr="00EC2317">
              <w:rPr>
                <w:b/>
                <w:lang w:val="en-GB"/>
              </w:rPr>
              <w:t>Description:</w:t>
            </w:r>
          </w:p>
        </w:tc>
        <w:tc>
          <w:tcPr>
            <w:tcW w:w="8571" w:type="dxa"/>
          </w:tcPr>
          <w:p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w:t>
            </w:r>
            <w:proofErr w:type="gramStart"/>
            <w:r>
              <w:rPr>
                <w:lang w:val="en-GB"/>
              </w:rPr>
              <w:t>Protein</w:t>
            </w:r>
            <w:proofErr w:type="gramEnd"/>
            <w:r>
              <w:rPr>
                <w:lang w:val="en-GB"/>
              </w:rPr>
              <w:t xml:space="preserve"> C-term”.</w:t>
            </w:r>
          </w:p>
        </w:tc>
      </w:tr>
      <w:tr w:rsidR="00397D38" w:rsidTr="00397D38">
        <w:tc>
          <w:tcPr>
            <w:tcW w:w="1617" w:type="dxa"/>
            <w:vAlign w:val="center"/>
          </w:tcPr>
          <w:p w:rsidR="00397D38" w:rsidRPr="00EC2317" w:rsidRDefault="00397D38" w:rsidP="00397D38">
            <w:pPr>
              <w:rPr>
                <w:b/>
                <w:lang w:val="en-GB"/>
              </w:rPr>
            </w:pPr>
            <w:r w:rsidRPr="00EC2317">
              <w:rPr>
                <w:b/>
                <w:lang w:val="en-GB"/>
              </w:rPr>
              <w:t>Type:</w:t>
            </w:r>
          </w:p>
        </w:tc>
        <w:tc>
          <w:tcPr>
            <w:tcW w:w="8571" w:type="dxa"/>
          </w:tcPr>
          <w:p w:rsidR="00397D38" w:rsidRPr="00EC2317" w:rsidRDefault="00397D38" w:rsidP="00397D38">
            <w:pPr>
              <w:rPr>
                <w:lang w:val="en-GB"/>
              </w:rPr>
            </w:pPr>
            <w:r>
              <w:rPr>
                <w:lang w:val="en-GB"/>
              </w:rPr>
              <w:t>String</w:t>
            </w:r>
          </w:p>
        </w:tc>
      </w:tr>
      <w:tr w:rsidR="00397D38" w:rsidTr="00397D38">
        <w:tc>
          <w:tcPr>
            <w:tcW w:w="1617" w:type="dxa"/>
            <w:vAlign w:val="center"/>
          </w:tcPr>
          <w:p w:rsidR="00397D38" w:rsidRPr="00EC2317" w:rsidRDefault="00397D38" w:rsidP="00397D38">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97D38" w:rsidRPr="00AB45A3" w:rsidTr="00397D38">
              <w:tc>
                <w:tcPr>
                  <w:tcW w:w="0" w:type="auto"/>
                  <w:tcBorders>
                    <w:top w:val="nil"/>
                    <w:left w:val="nil"/>
                  </w:tcBorders>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r w:rsidRPr="00AB45A3">
                    <w:rPr>
                      <w:sz w:val="16"/>
                      <w:szCs w:val="16"/>
                      <w:lang w:val="en-GB"/>
                    </w:rPr>
                    <w:t>Summary</w:t>
                  </w:r>
                </w:p>
              </w:tc>
              <w:tc>
                <w:tcPr>
                  <w:tcW w:w="0" w:type="auto"/>
                </w:tcPr>
                <w:p w:rsidR="00397D38" w:rsidRPr="00AB45A3" w:rsidRDefault="00397D38" w:rsidP="00397D38">
                  <w:pPr>
                    <w:jc w:val="center"/>
                    <w:rPr>
                      <w:sz w:val="16"/>
                      <w:szCs w:val="16"/>
                      <w:lang w:val="en-GB"/>
                    </w:rPr>
                  </w:pPr>
                  <w:r w:rsidRPr="00AB45A3">
                    <w:rPr>
                      <w:sz w:val="16"/>
                      <w:szCs w:val="16"/>
                      <w:lang w:val="en-GB"/>
                    </w:rPr>
                    <w:t>Complete</w:t>
                  </w: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Quantification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r w:rsidR="00397D38" w:rsidRPr="00AB45A3" w:rsidTr="00397D38">
              <w:tc>
                <w:tcPr>
                  <w:tcW w:w="0" w:type="auto"/>
                </w:tcPr>
                <w:p w:rsidR="00397D38" w:rsidRPr="00AB45A3" w:rsidRDefault="00397D38" w:rsidP="00397D38">
                  <w:pPr>
                    <w:rPr>
                      <w:sz w:val="16"/>
                      <w:szCs w:val="16"/>
                      <w:lang w:val="en-GB"/>
                    </w:rPr>
                  </w:pPr>
                  <w:r w:rsidRPr="00AB45A3">
                    <w:rPr>
                      <w:sz w:val="16"/>
                      <w:szCs w:val="16"/>
                      <w:lang w:val="en-GB"/>
                    </w:rPr>
                    <w:t>Identification</w:t>
                  </w:r>
                </w:p>
              </w:tc>
              <w:tc>
                <w:tcPr>
                  <w:tcW w:w="0" w:type="auto"/>
                </w:tcPr>
                <w:p w:rsidR="00397D38" w:rsidRPr="00AB45A3" w:rsidRDefault="00397D38" w:rsidP="00397D38">
                  <w:pPr>
                    <w:jc w:val="center"/>
                    <w:rPr>
                      <w:sz w:val="16"/>
                      <w:szCs w:val="16"/>
                      <w:lang w:val="en-GB"/>
                    </w:rPr>
                  </w:pPr>
                </w:p>
              </w:tc>
              <w:tc>
                <w:tcPr>
                  <w:tcW w:w="0" w:type="auto"/>
                </w:tcPr>
                <w:p w:rsidR="00397D38" w:rsidRPr="00AB45A3" w:rsidRDefault="00397D38" w:rsidP="00397D38">
                  <w:pPr>
                    <w:jc w:val="center"/>
                    <w:rPr>
                      <w:sz w:val="16"/>
                      <w:szCs w:val="16"/>
                      <w:lang w:val="en-GB"/>
                    </w:rPr>
                  </w:pPr>
                </w:p>
              </w:tc>
            </w:tr>
          </w:tbl>
          <w:p w:rsidR="00397D38" w:rsidRDefault="00397D38" w:rsidP="00397D38">
            <w:pPr>
              <w:rPr>
                <w:lang w:val="en-GB"/>
              </w:rPr>
            </w:pPr>
          </w:p>
        </w:tc>
      </w:tr>
      <w:tr w:rsidR="00397D38" w:rsidTr="00397D38">
        <w:tc>
          <w:tcPr>
            <w:tcW w:w="1617" w:type="dxa"/>
            <w:vAlign w:val="center"/>
          </w:tcPr>
          <w:p w:rsidR="00397D38" w:rsidRPr="00EC2317" w:rsidRDefault="00397D38" w:rsidP="00397D38">
            <w:pPr>
              <w:rPr>
                <w:b/>
                <w:lang w:val="en-GB"/>
              </w:rPr>
            </w:pPr>
            <w:r w:rsidRPr="00EC2317">
              <w:rPr>
                <w:b/>
                <w:lang w:val="en-GB"/>
              </w:rPr>
              <w:t>Example:</w:t>
            </w:r>
          </w:p>
        </w:tc>
        <w:tc>
          <w:tcPr>
            <w:tcW w:w="8571" w:type="dxa"/>
          </w:tcPr>
          <w:p w:rsidR="00893072" w:rsidRPr="00893072" w:rsidRDefault="00893072" w:rsidP="00893072">
            <w:pPr>
              <w:pStyle w:val="Code"/>
              <w:rPr>
                <w:rFonts w:cs="Courier New"/>
              </w:rPr>
            </w:pPr>
            <w:r w:rsidRPr="00893072">
              <w:rPr>
                <w:rFonts w:cs="Courier New"/>
              </w:rPr>
              <w:t xml:space="preserve">MTD  fixed_mod[1]  [UNIMOD, UNIMOD:35, Oxidation, ]                                                  </w:t>
            </w:r>
          </w:p>
          <w:p w:rsidR="00893072" w:rsidRPr="00893072" w:rsidRDefault="00893072" w:rsidP="00893072">
            <w:pPr>
              <w:pStyle w:val="Code"/>
              <w:rPr>
                <w:rFonts w:cs="Courier New"/>
              </w:rPr>
            </w:pPr>
            <w:r w:rsidRPr="00893072">
              <w:rPr>
                <w:rFonts w:cs="Courier New"/>
              </w:rPr>
              <w:t>MTD  fixed_mod[1]-site  M</w:t>
            </w:r>
          </w:p>
          <w:p w:rsidR="00893072" w:rsidRPr="00893072" w:rsidRDefault="00893072" w:rsidP="00893072">
            <w:pPr>
              <w:pStyle w:val="Code"/>
              <w:rPr>
                <w:rFonts w:cs="Courier New"/>
              </w:rPr>
            </w:pPr>
            <w:r w:rsidRPr="00893072">
              <w:rPr>
                <w:rFonts w:cs="Courier New"/>
              </w:rPr>
              <w:t>…</w:t>
            </w:r>
          </w:p>
          <w:p w:rsidR="00893072" w:rsidRPr="00893072" w:rsidRDefault="00893072" w:rsidP="00893072">
            <w:pPr>
              <w:pStyle w:val="Code"/>
              <w:rPr>
                <w:rFonts w:cs="Courier New"/>
              </w:rPr>
            </w:pPr>
            <w:r w:rsidRPr="00893072">
              <w:rPr>
                <w:rFonts w:cs="Courier New"/>
              </w:rPr>
              <w:t xml:space="preserve">MTD  fixed_mod[2] [UNIMOD, UNIMOD:1, Acetyl, ]                                                </w:t>
            </w:r>
          </w:p>
          <w:p w:rsidR="00893072" w:rsidRDefault="00893072" w:rsidP="00893072">
            <w:pPr>
              <w:pStyle w:val="Code"/>
              <w:rPr>
                <w:rFonts w:cs="Courier New"/>
              </w:rPr>
            </w:pPr>
            <w:r w:rsidRPr="00893072">
              <w:rPr>
                <w:rFonts w:cs="Courier New"/>
              </w:rPr>
              <w:t>MTD  fixed_mod[2]-site  N-term</w:t>
            </w:r>
          </w:p>
          <w:p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rsidR="00893072" w:rsidRPr="00893072" w:rsidRDefault="00893072" w:rsidP="00893072">
            <w:pPr>
              <w:pStyle w:val="Code"/>
              <w:rPr>
                <w:rFonts w:cs="Courier New"/>
              </w:rPr>
            </w:pPr>
            <w:r w:rsidRPr="00893072">
              <w:rPr>
                <w:rFonts w:cs="Courier New"/>
              </w:rPr>
              <w:t>…</w:t>
            </w:r>
          </w:p>
          <w:p w:rsidR="00893072" w:rsidRPr="00893072" w:rsidRDefault="00893072" w:rsidP="00893072">
            <w:pPr>
              <w:pStyle w:val="Code"/>
              <w:rPr>
                <w:rFonts w:cs="Courier New"/>
              </w:rPr>
            </w:pPr>
            <w:r w:rsidRPr="00893072">
              <w:rPr>
                <w:rFonts w:cs="Courier New"/>
              </w:rPr>
              <w:t xml:space="preserve">MTD  fixed_mod[3]  [UNIMOD, UNIMOD:2, Amidated, ]                                                </w:t>
            </w:r>
          </w:p>
          <w:p w:rsidR="00893072" w:rsidRDefault="00893072" w:rsidP="00893072">
            <w:pPr>
              <w:pStyle w:val="Code"/>
              <w:rPr>
                <w:rFonts w:cs="Courier New"/>
              </w:rPr>
            </w:pPr>
            <w:r w:rsidRPr="00893072">
              <w:rPr>
                <w:rFonts w:cs="Courier New"/>
              </w:rPr>
              <w:t>MTD  fixed_mod[3]-site  C-term</w:t>
            </w:r>
            <w:r w:rsidR="0000528C" w:rsidRPr="00E92C27">
              <w:rPr>
                <w:rFonts w:cs="Courier New"/>
              </w:rPr>
              <w:t xml:space="preserve"> </w:t>
            </w:r>
          </w:p>
          <w:p w:rsidR="00397D38" w:rsidRPr="00E92C27" w:rsidRDefault="00893072" w:rsidP="0098417E">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0000528C" w:rsidRPr="00E92C27">
              <w:rPr>
                <w:rFonts w:cs="Courier New"/>
              </w:rPr>
              <w:t xml:space="preserve">                                                 </w:t>
            </w:r>
          </w:p>
        </w:tc>
      </w:tr>
    </w:tbl>
    <w:p w:rsidR="00681FDF" w:rsidRDefault="00681FDF" w:rsidP="00681FDF">
      <w:pPr>
        <w:pStyle w:val="berschrift3"/>
        <w:rPr>
          <w:lang w:val="en-GB"/>
        </w:rPr>
      </w:pPr>
      <w:r>
        <w:rPr>
          <w:lang w:val="en-GB"/>
        </w:rPr>
        <w:t>variable_</w:t>
      </w:r>
      <w:proofErr w:type="gramStart"/>
      <w:r w:rsidRPr="00F2225A">
        <w:rPr>
          <w:lang w:val="en-GB"/>
        </w:rPr>
        <w:t>mod</w:t>
      </w:r>
      <w:r w:rsidR="005064C2">
        <w:rPr>
          <w:lang w:val="en-GB"/>
        </w:rPr>
        <w:t>[</w:t>
      </w:r>
      <w:proofErr w:type="gramEnd"/>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rsidTr="00F96165">
        <w:tc>
          <w:tcPr>
            <w:tcW w:w="1617" w:type="dxa"/>
            <w:vAlign w:val="center"/>
          </w:tcPr>
          <w:p w:rsidR="00681FDF" w:rsidRPr="00EC2317" w:rsidRDefault="00681FDF" w:rsidP="00FD3302">
            <w:pPr>
              <w:rPr>
                <w:b/>
                <w:lang w:val="en-GB"/>
              </w:rPr>
            </w:pPr>
            <w:r w:rsidRPr="00EC2317">
              <w:rPr>
                <w:b/>
                <w:lang w:val="en-GB"/>
              </w:rPr>
              <w:t>Description:</w:t>
            </w:r>
          </w:p>
        </w:tc>
        <w:tc>
          <w:tcPr>
            <w:tcW w:w="8571" w:type="dxa"/>
          </w:tcPr>
          <w:p w:rsidR="00681FDF" w:rsidRPr="00EC2317" w:rsidRDefault="002958D8" w:rsidP="008113D4">
            <w:pPr>
              <w:rPr>
                <w:lang w:val="en-GB"/>
              </w:rPr>
            </w:pPr>
            <w:r>
              <w:rPr>
                <w:lang w:val="en-GB"/>
              </w:rPr>
              <w:t>A</w:t>
            </w:r>
            <w:r w:rsidRPr="00EC2317">
              <w:rPr>
                <w:lang w:val="en-GB"/>
              </w:rPr>
              <w:t xml:space="preserve"> parameter describing </w:t>
            </w:r>
            <w:proofErr w:type="gramStart"/>
            <w:r>
              <w:rPr>
                <w:lang w:val="en-GB"/>
              </w:rPr>
              <w:t>a</w:t>
            </w:r>
            <w:r w:rsidRPr="00EC2317">
              <w:rPr>
                <w:lang w:val="en-GB"/>
              </w:rPr>
              <w:t xml:space="preserve"> </w:t>
            </w:r>
            <w:r>
              <w:rPr>
                <w:lang w:val="en-GB"/>
              </w:rPr>
              <w:t>variable</w:t>
            </w:r>
            <w:r w:rsidRPr="00EC2317">
              <w:rPr>
                <w:lang w:val="en-GB"/>
              </w:rPr>
              <w:t xml:space="preserve"> </w:t>
            </w:r>
            <w:r>
              <w:rPr>
                <w:lang w:val="en-GB"/>
              </w:rPr>
              <w:t>modifications</w:t>
            </w:r>
            <w:proofErr w:type="gramEnd"/>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w:t>
            </w:r>
            <w:proofErr w:type="gramStart"/>
            <w:r>
              <w:rPr>
                <w:lang w:val="en-GB"/>
              </w:rPr>
              <w:t>..</w:t>
            </w:r>
            <w:proofErr w:type="gramEnd"/>
            <w:r>
              <w:rPr>
                <w:lang w:val="en-GB"/>
              </w:rPr>
              <w:t xml:space="preserve"> n.</w:t>
            </w:r>
          </w:p>
        </w:tc>
      </w:tr>
      <w:tr w:rsidR="00681FDF" w:rsidTr="00F96165">
        <w:tc>
          <w:tcPr>
            <w:tcW w:w="1617" w:type="dxa"/>
            <w:vAlign w:val="center"/>
          </w:tcPr>
          <w:p w:rsidR="00681FDF" w:rsidRPr="00EC2317" w:rsidRDefault="00681FDF" w:rsidP="00FD3302">
            <w:pPr>
              <w:rPr>
                <w:b/>
                <w:lang w:val="en-GB"/>
              </w:rPr>
            </w:pPr>
            <w:r w:rsidRPr="00EC2317">
              <w:rPr>
                <w:b/>
                <w:lang w:val="en-GB"/>
              </w:rPr>
              <w:t>Type:</w:t>
            </w:r>
          </w:p>
        </w:tc>
        <w:tc>
          <w:tcPr>
            <w:tcW w:w="8571" w:type="dxa"/>
          </w:tcPr>
          <w:p w:rsidR="00681FDF" w:rsidRPr="00EC2317" w:rsidRDefault="00681FDF" w:rsidP="005064C2">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090EB4"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090EB4">
                    <w:rPr>
                      <w:sz w:val="18"/>
                      <w:szCs w:val="16"/>
                      <w:vertAlign w:val="superscript"/>
                      <w:lang w:val="en-GB"/>
                    </w:rPr>
                    <w:t>1</w:t>
                  </w: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090EB4"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090EB4">
                    <w:rPr>
                      <w:sz w:val="18"/>
                      <w:szCs w:val="16"/>
                      <w:vertAlign w:val="superscript"/>
                      <w:lang w:val="en-GB"/>
                    </w:rPr>
                    <w:t>1</w:t>
                  </w: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bl>
          <w:p w:rsidR="00F96165" w:rsidRDefault="00090EB4" w:rsidP="00046F5A">
            <w:pPr>
              <w:rPr>
                <w:lang w:val="en-GB"/>
              </w:rPr>
            </w:pPr>
            <w:r w:rsidRPr="00AB45A3">
              <w:rPr>
                <w:sz w:val="16"/>
                <w:szCs w:val="16"/>
                <w:vertAlign w:val="superscript"/>
                <w:lang w:val="en-GB"/>
              </w:rPr>
              <w:t>1</w:t>
            </w:r>
            <w:r w:rsidRPr="000162FE">
              <w:rPr>
                <w:sz w:val="16"/>
                <w:szCs w:val="16"/>
                <w:lang w:val="en-GB"/>
              </w:rPr>
              <w:t xml:space="preserve">mandatory if </w:t>
            </w:r>
            <w:r>
              <w:rPr>
                <w:sz w:val="16"/>
                <w:szCs w:val="16"/>
                <w:lang w:val="en-GB"/>
              </w:rPr>
              <w:t>PSM</w:t>
            </w:r>
            <w:r w:rsidRPr="000162FE">
              <w:rPr>
                <w:sz w:val="16"/>
                <w:szCs w:val="16"/>
                <w:lang w:val="en-GB"/>
              </w:rPr>
              <w:t xml:space="preserve"> section is present</w:t>
            </w:r>
          </w:p>
        </w:tc>
      </w:tr>
      <w:tr w:rsidR="00681FDF" w:rsidTr="00F96165">
        <w:tc>
          <w:tcPr>
            <w:tcW w:w="1617" w:type="dxa"/>
            <w:vAlign w:val="center"/>
          </w:tcPr>
          <w:p w:rsidR="00681FDF" w:rsidRPr="00EC2317" w:rsidRDefault="00681FDF" w:rsidP="00FD3302">
            <w:pPr>
              <w:rPr>
                <w:b/>
                <w:lang w:val="en-GB"/>
              </w:rPr>
            </w:pPr>
            <w:r w:rsidRPr="00EC2317">
              <w:rPr>
                <w:b/>
                <w:lang w:val="en-GB"/>
              </w:rPr>
              <w:t>Example:</w:t>
            </w:r>
          </w:p>
        </w:tc>
        <w:tc>
          <w:tcPr>
            <w:tcW w:w="8571" w:type="dxa"/>
          </w:tcPr>
          <w:p w:rsidR="00B55F6C"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xml:space="preserve">, ]                                                  </w:t>
            </w:r>
            <w:r w:rsidR="002958D8" w:rsidRPr="00893072">
              <w:rPr>
                <w:rFonts w:cs="Courier New"/>
              </w:rPr>
              <w:lastRenderedPageBreak/>
              <w:t xml:space="preserve">MTD  </w:t>
            </w:r>
            <w:r w:rsidR="002958D8">
              <w:rPr>
                <w:rFonts w:cs="Courier New"/>
              </w:rPr>
              <w:t>variable</w:t>
            </w:r>
            <w:r w:rsidR="002958D8" w:rsidRPr="00893072">
              <w:rPr>
                <w:rFonts w:cs="Courier New"/>
              </w:rPr>
              <w:t xml:space="preserve">_mod[1]  [UNIMOD, UNIMOD:35, Oxidation, ]                   </w:t>
            </w:r>
            <w:r w:rsidR="002958D8">
              <w:rPr>
                <w:rFonts w:cs="Courier New"/>
              </w:rPr>
              <w:t xml:space="preserve">                               </w:t>
            </w:r>
          </w:p>
        </w:tc>
      </w:tr>
    </w:tbl>
    <w:p w:rsidR="00F357A5" w:rsidRDefault="00F357A5" w:rsidP="00F357A5">
      <w:pPr>
        <w:pStyle w:val="berschrift3"/>
        <w:rPr>
          <w:lang w:val="en-GB"/>
        </w:rPr>
      </w:pPr>
      <w:r>
        <w:rPr>
          <w:lang w:val="en-GB"/>
        </w:rPr>
        <w:lastRenderedPageBreak/>
        <w:t>variable_</w:t>
      </w:r>
      <w:proofErr w:type="gramStart"/>
      <w:r w:rsidRPr="00F2225A">
        <w:rPr>
          <w:lang w:val="en-GB"/>
        </w:rPr>
        <w:t>mod</w:t>
      </w:r>
      <w:r>
        <w:rPr>
          <w:lang w:val="en-GB"/>
        </w:rPr>
        <w:t>[</w:t>
      </w:r>
      <w:proofErr w:type="gramEnd"/>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rsidTr="008A06AA">
        <w:tc>
          <w:tcPr>
            <w:tcW w:w="1617" w:type="dxa"/>
            <w:vAlign w:val="center"/>
          </w:tcPr>
          <w:p w:rsidR="00F357A5" w:rsidRPr="00EC2317" w:rsidRDefault="00F357A5" w:rsidP="008A06AA">
            <w:pPr>
              <w:rPr>
                <w:b/>
                <w:lang w:val="en-GB"/>
              </w:rPr>
            </w:pPr>
            <w:r w:rsidRPr="00EC2317">
              <w:rPr>
                <w:b/>
                <w:lang w:val="en-GB"/>
              </w:rPr>
              <w:t>Description:</w:t>
            </w:r>
          </w:p>
        </w:tc>
        <w:tc>
          <w:tcPr>
            <w:tcW w:w="8571" w:type="dxa"/>
          </w:tcPr>
          <w:p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rsidTr="008A06AA">
        <w:tc>
          <w:tcPr>
            <w:tcW w:w="1617" w:type="dxa"/>
            <w:vAlign w:val="center"/>
          </w:tcPr>
          <w:p w:rsidR="00F357A5" w:rsidRPr="00EC2317" w:rsidRDefault="00F357A5" w:rsidP="008A06AA">
            <w:pPr>
              <w:rPr>
                <w:b/>
                <w:lang w:val="en-GB"/>
              </w:rPr>
            </w:pPr>
            <w:r w:rsidRPr="00EC2317">
              <w:rPr>
                <w:b/>
                <w:lang w:val="en-GB"/>
              </w:rPr>
              <w:t>Type:</w:t>
            </w:r>
          </w:p>
        </w:tc>
        <w:tc>
          <w:tcPr>
            <w:tcW w:w="8571" w:type="dxa"/>
          </w:tcPr>
          <w:p w:rsidR="00F357A5" w:rsidRPr="00EC2317" w:rsidRDefault="00F357A5" w:rsidP="008A06AA">
            <w:pPr>
              <w:rPr>
                <w:lang w:val="en-GB"/>
              </w:rPr>
            </w:pPr>
            <w:r>
              <w:rPr>
                <w:lang w:val="en-GB"/>
              </w:rPr>
              <w:t>String</w:t>
            </w:r>
          </w:p>
        </w:tc>
      </w:tr>
      <w:tr w:rsidR="00F357A5" w:rsidTr="008A06AA">
        <w:tc>
          <w:tcPr>
            <w:tcW w:w="1617" w:type="dxa"/>
            <w:vAlign w:val="center"/>
          </w:tcPr>
          <w:p w:rsidR="00F357A5" w:rsidRPr="00EC2317" w:rsidRDefault="00F357A5"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357A5" w:rsidRPr="00AB45A3" w:rsidTr="008A06AA">
              <w:tc>
                <w:tcPr>
                  <w:tcW w:w="0" w:type="auto"/>
                  <w:tcBorders>
                    <w:top w:val="nil"/>
                    <w:left w:val="nil"/>
                  </w:tcBorders>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r w:rsidRPr="00AB45A3">
                    <w:rPr>
                      <w:sz w:val="16"/>
                      <w:szCs w:val="16"/>
                      <w:lang w:val="en-GB"/>
                    </w:rPr>
                    <w:t>Summary</w:t>
                  </w:r>
                </w:p>
              </w:tc>
              <w:tc>
                <w:tcPr>
                  <w:tcW w:w="0" w:type="auto"/>
                </w:tcPr>
                <w:p w:rsidR="00F357A5" w:rsidRPr="00AB45A3" w:rsidRDefault="00F357A5" w:rsidP="008A06AA">
                  <w:pPr>
                    <w:jc w:val="center"/>
                    <w:rPr>
                      <w:sz w:val="16"/>
                      <w:szCs w:val="16"/>
                      <w:lang w:val="en-GB"/>
                    </w:rPr>
                  </w:pPr>
                  <w:r w:rsidRPr="00AB45A3">
                    <w:rPr>
                      <w:sz w:val="16"/>
                      <w:szCs w:val="16"/>
                      <w:lang w:val="en-GB"/>
                    </w:rPr>
                    <w:t>Complete</w:t>
                  </w: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Quantification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Identification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bl>
          <w:p w:rsidR="00F357A5" w:rsidRDefault="00F357A5" w:rsidP="008A06AA">
            <w:pPr>
              <w:rPr>
                <w:lang w:val="en-GB"/>
              </w:rPr>
            </w:pPr>
          </w:p>
        </w:tc>
      </w:tr>
      <w:tr w:rsidR="00F357A5" w:rsidTr="008A06AA">
        <w:tc>
          <w:tcPr>
            <w:tcW w:w="1617" w:type="dxa"/>
            <w:vAlign w:val="center"/>
          </w:tcPr>
          <w:p w:rsidR="00F357A5" w:rsidRPr="00EC2317" w:rsidRDefault="00F357A5" w:rsidP="008A06AA">
            <w:pPr>
              <w:rPr>
                <w:b/>
                <w:lang w:val="en-GB"/>
              </w:rPr>
            </w:pPr>
            <w:r w:rsidRPr="00EC2317">
              <w:rPr>
                <w:b/>
                <w:lang w:val="en-GB"/>
              </w:rPr>
              <w:t>Example:</w:t>
            </w:r>
          </w:p>
        </w:tc>
        <w:tc>
          <w:tcPr>
            <w:tcW w:w="8571" w:type="dxa"/>
          </w:tcPr>
          <w:p w:rsidR="00F357A5" w:rsidRDefault="00F357A5" w:rsidP="008A06AA">
            <w:pPr>
              <w:pStyle w:val="Code"/>
              <w:rPr>
                <w:rFonts w:cs="Courier New"/>
              </w:rPr>
            </w:pPr>
            <w:r>
              <w:rPr>
                <w:rFonts w:cs="Courier New"/>
              </w:rPr>
              <w:t xml:space="preserve">MTD  variable_mod[1]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xml:space="preserve">, ]                                                  </w:t>
            </w:r>
          </w:p>
          <w:p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rsidR="00F357A5" w:rsidRDefault="00F357A5" w:rsidP="008A06AA">
            <w:pPr>
              <w:pStyle w:val="Code"/>
              <w:rPr>
                <w:rFonts w:cs="Courier New"/>
              </w:rPr>
            </w:pPr>
            <w:r>
              <w:rPr>
                <w:rFonts w:cs="Courier New"/>
              </w:rPr>
              <w:t>…</w:t>
            </w:r>
          </w:p>
          <w:p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 xml:space="preserve">]                                                </w:t>
            </w:r>
          </w:p>
          <w:p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rsidR="00F357A5" w:rsidRDefault="00F357A5" w:rsidP="008A06AA">
            <w:pPr>
              <w:pStyle w:val="Code"/>
              <w:rPr>
                <w:rFonts w:cs="Courier New"/>
              </w:rPr>
            </w:pPr>
            <w:r>
              <w:rPr>
                <w:rFonts w:cs="Courier New"/>
              </w:rPr>
              <w:t>…</w:t>
            </w:r>
          </w:p>
          <w:p w:rsidR="00F357A5" w:rsidRDefault="00F357A5" w:rsidP="008A06AA">
            <w:pPr>
              <w:pStyle w:val="Code"/>
              <w:rPr>
                <w:rFonts w:cs="Courier New"/>
              </w:rPr>
            </w:pPr>
            <w:r>
              <w:rPr>
                <w:rFonts w:cs="Courier New"/>
              </w:rPr>
              <w:t xml:space="preserve">MTD  variable_mod[3]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xml:space="preserve">, ]                                                </w:t>
            </w:r>
          </w:p>
          <w:p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p w:rsidR="00F357A5" w:rsidRPr="00E92C27" w:rsidRDefault="00F357A5" w:rsidP="008A06AA">
            <w:pPr>
              <w:pStyle w:val="Code"/>
              <w:rPr>
                <w:rFonts w:cs="Courier New"/>
              </w:rPr>
            </w:pPr>
          </w:p>
        </w:tc>
      </w:tr>
    </w:tbl>
    <w:p w:rsidR="00F357A5" w:rsidRDefault="00F357A5" w:rsidP="00F357A5">
      <w:pPr>
        <w:pStyle w:val="berschrift3"/>
        <w:rPr>
          <w:lang w:val="en-GB"/>
        </w:rPr>
      </w:pPr>
      <w:r>
        <w:rPr>
          <w:lang w:val="en-GB"/>
        </w:rPr>
        <w:t>variable_</w:t>
      </w:r>
      <w:proofErr w:type="gramStart"/>
      <w:r w:rsidRPr="00F2225A">
        <w:rPr>
          <w:lang w:val="en-GB"/>
        </w:rPr>
        <w:t>mod</w:t>
      </w:r>
      <w:r>
        <w:rPr>
          <w:lang w:val="en-GB"/>
        </w:rPr>
        <w:t>[</w:t>
      </w:r>
      <w:proofErr w:type="gramEnd"/>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rsidTr="008A06AA">
        <w:tc>
          <w:tcPr>
            <w:tcW w:w="1617" w:type="dxa"/>
            <w:vAlign w:val="center"/>
          </w:tcPr>
          <w:p w:rsidR="00F357A5" w:rsidRPr="00EC2317" w:rsidRDefault="00F357A5" w:rsidP="008A06AA">
            <w:pPr>
              <w:rPr>
                <w:b/>
                <w:lang w:val="en-GB"/>
              </w:rPr>
            </w:pPr>
            <w:r w:rsidRPr="00EC2317">
              <w:rPr>
                <w:b/>
                <w:lang w:val="en-GB"/>
              </w:rPr>
              <w:t>Description:</w:t>
            </w:r>
          </w:p>
        </w:tc>
        <w:tc>
          <w:tcPr>
            <w:tcW w:w="8571" w:type="dxa"/>
          </w:tcPr>
          <w:p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w:t>
            </w:r>
            <w:proofErr w:type="gramStart"/>
            <w:r>
              <w:rPr>
                <w:lang w:val="en-GB"/>
              </w:rPr>
              <w:t>Protein</w:t>
            </w:r>
            <w:proofErr w:type="gramEnd"/>
            <w:r>
              <w:rPr>
                <w:lang w:val="en-GB"/>
              </w:rPr>
              <w:t xml:space="preserve"> C-term”.</w:t>
            </w:r>
          </w:p>
        </w:tc>
      </w:tr>
      <w:tr w:rsidR="00F357A5" w:rsidTr="008A06AA">
        <w:tc>
          <w:tcPr>
            <w:tcW w:w="1617" w:type="dxa"/>
            <w:vAlign w:val="center"/>
          </w:tcPr>
          <w:p w:rsidR="00F357A5" w:rsidRPr="00EC2317" w:rsidRDefault="00F357A5" w:rsidP="008A06AA">
            <w:pPr>
              <w:rPr>
                <w:b/>
                <w:lang w:val="en-GB"/>
              </w:rPr>
            </w:pPr>
            <w:r w:rsidRPr="00EC2317">
              <w:rPr>
                <w:b/>
                <w:lang w:val="en-GB"/>
              </w:rPr>
              <w:t>Type:</w:t>
            </w:r>
          </w:p>
        </w:tc>
        <w:tc>
          <w:tcPr>
            <w:tcW w:w="8571" w:type="dxa"/>
          </w:tcPr>
          <w:p w:rsidR="00F357A5" w:rsidRPr="00EC2317" w:rsidRDefault="00F357A5" w:rsidP="008A06AA">
            <w:pPr>
              <w:rPr>
                <w:lang w:val="en-GB"/>
              </w:rPr>
            </w:pPr>
            <w:r>
              <w:rPr>
                <w:lang w:val="en-GB"/>
              </w:rPr>
              <w:t>String</w:t>
            </w:r>
          </w:p>
        </w:tc>
      </w:tr>
      <w:tr w:rsidR="00F357A5" w:rsidTr="008A06AA">
        <w:tc>
          <w:tcPr>
            <w:tcW w:w="1617" w:type="dxa"/>
            <w:vAlign w:val="center"/>
          </w:tcPr>
          <w:p w:rsidR="00F357A5" w:rsidRPr="00EC2317" w:rsidRDefault="00F357A5"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357A5" w:rsidRPr="00AB45A3" w:rsidTr="008A06AA">
              <w:tc>
                <w:tcPr>
                  <w:tcW w:w="0" w:type="auto"/>
                  <w:tcBorders>
                    <w:top w:val="nil"/>
                    <w:left w:val="nil"/>
                  </w:tcBorders>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r w:rsidRPr="00AB45A3">
                    <w:rPr>
                      <w:sz w:val="16"/>
                      <w:szCs w:val="16"/>
                      <w:lang w:val="en-GB"/>
                    </w:rPr>
                    <w:t>Summary</w:t>
                  </w:r>
                </w:p>
              </w:tc>
              <w:tc>
                <w:tcPr>
                  <w:tcW w:w="0" w:type="auto"/>
                </w:tcPr>
                <w:p w:rsidR="00F357A5" w:rsidRPr="00AB45A3" w:rsidRDefault="00F357A5" w:rsidP="008A06AA">
                  <w:pPr>
                    <w:jc w:val="center"/>
                    <w:rPr>
                      <w:sz w:val="16"/>
                      <w:szCs w:val="16"/>
                      <w:lang w:val="en-GB"/>
                    </w:rPr>
                  </w:pPr>
                  <w:r w:rsidRPr="00AB45A3">
                    <w:rPr>
                      <w:sz w:val="16"/>
                      <w:szCs w:val="16"/>
                      <w:lang w:val="en-GB"/>
                    </w:rPr>
                    <w:t>Complete</w:t>
                  </w: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Quantification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r w:rsidR="00F357A5" w:rsidRPr="00AB45A3" w:rsidTr="008A06AA">
              <w:tc>
                <w:tcPr>
                  <w:tcW w:w="0" w:type="auto"/>
                </w:tcPr>
                <w:p w:rsidR="00F357A5" w:rsidRPr="00AB45A3" w:rsidRDefault="00F357A5" w:rsidP="008A06AA">
                  <w:pPr>
                    <w:rPr>
                      <w:sz w:val="16"/>
                      <w:szCs w:val="16"/>
                      <w:lang w:val="en-GB"/>
                    </w:rPr>
                  </w:pPr>
                  <w:r w:rsidRPr="00AB45A3">
                    <w:rPr>
                      <w:sz w:val="16"/>
                      <w:szCs w:val="16"/>
                      <w:lang w:val="en-GB"/>
                    </w:rPr>
                    <w:t>Identification</w:t>
                  </w:r>
                </w:p>
              </w:tc>
              <w:tc>
                <w:tcPr>
                  <w:tcW w:w="0" w:type="auto"/>
                </w:tcPr>
                <w:p w:rsidR="00F357A5" w:rsidRPr="00AB45A3" w:rsidRDefault="00F357A5" w:rsidP="008A06AA">
                  <w:pPr>
                    <w:jc w:val="center"/>
                    <w:rPr>
                      <w:sz w:val="16"/>
                      <w:szCs w:val="16"/>
                      <w:lang w:val="en-GB"/>
                    </w:rPr>
                  </w:pPr>
                </w:p>
              </w:tc>
              <w:tc>
                <w:tcPr>
                  <w:tcW w:w="0" w:type="auto"/>
                </w:tcPr>
                <w:p w:rsidR="00F357A5" w:rsidRPr="00AB45A3" w:rsidRDefault="00F357A5" w:rsidP="008A06AA">
                  <w:pPr>
                    <w:jc w:val="center"/>
                    <w:rPr>
                      <w:sz w:val="16"/>
                      <w:szCs w:val="16"/>
                      <w:lang w:val="en-GB"/>
                    </w:rPr>
                  </w:pPr>
                </w:p>
              </w:tc>
            </w:tr>
          </w:tbl>
          <w:p w:rsidR="00F357A5" w:rsidRDefault="00F357A5" w:rsidP="008A06AA">
            <w:pPr>
              <w:rPr>
                <w:lang w:val="en-GB"/>
              </w:rPr>
            </w:pPr>
          </w:p>
        </w:tc>
      </w:tr>
      <w:tr w:rsidR="00F357A5" w:rsidTr="008A06AA">
        <w:tc>
          <w:tcPr>
            <w:tcW w:w="1617" w:type="dxa"/>
            <w:vAlign w:val="center"/>
          </w:tcPr>
          <w:p w:rsidR="00F357A5" w:rsidRPr="00EC2317" w:rsidRDefault="00F357A5" w:rsidP="008A06AA">
            <w:pPr>
              <w:rPr>
                <w:b/>
                <w:lang w:val="en-GB"/>
              </w:rPr>
            </w:pPr>
            <w:r w:rsidRPr="00EC2317">
              <w:rPr>
                <w:b/>
                <w:lang w:val="en-GB"/>
              </w:rPr>
              <w:t>Example:</w:t>
            </w:r>
          </w:p>
        </w:tc>
        <w:tc>
          <w:tcPr>
            <w:tcW w:w="8571" w:type="dxa"/>
          </w:tcPr>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rsidR="00F357A5" w:rsidRPr="00893072" w:rsidRDefault="00F357A5" w:rsidP="008A06AA">
            <w:pPr>
              <w:pStyle w:val="Code"/>
              <w:rPr>
                <w:rFonts w:cs="Courier New"/>
              </w:rPr>
            </w:pPr>
            <w:r w:rsidRPr="00893072">
              <w:rPr>
                <w:rFonts w:cs="Courier New"/>
              </w:rPr>
              <w:t>…</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rsidR="00F357A5" w:rsidRPr="00893072" w:rsidRDefault="00F357A5" w:rsidP="008A06AA">
            <w:pPr>
              <w:pStyle w:val="Code"/>
              <w:rPr>
                <w:rFonts w:cs="Courier New"/>
              </w:rPr>
            </w:pPr>
            <w:r w:rsidRPr="00893072">
              <w:rPr>
                <w:rFonts w:cs="Courier New"/>
              </w:rPr>
              <w:t>…</w:t>
            </w:r>
          </w:p>
          <w:p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rsidR="007A1183" w:rsidRDefault="007A1183" w:rsidP="007A1183">
      <w:pPr>
        <w:pStyle w:val="berschrift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F96165">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rsidTr="00F96165">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F96165" w:rsidTr="00046F5A">
        <w:tc>
          <w:tcPr>
            <w:tcW w:w="1617" w:type="dxa"/>
            <w:vAlign w:val="center"/>
          </w:tcPr>
          <w:p w:rsidR="00F96165" w:rsidRPr="00EC2317" w:rsidRDefault="00F96165"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F96165" w:rsidRPr="00AB45A3" w:rsidTr="00046F5A">
              <w:tc>
                <w:tcPr>
                  <w:tcW w:w="0" w:type="auto"/>
                  <w:tcBorders>
                    <w:top w:val="nil"/>
                    <w:left w:val="nil"/>
                  </w:tcBorders>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sidRPr="00AB45A3">
                    <w:rPr>
                      <w:sz w:val="16"/>
                      <w:szCs w:val="16"/>
                      <w:lang w:val="en-GB"/>
                    </w:rPr>
                    <w:t>Summary</w:t>
                  </w:r>
                </w:p>
              </w:tc>
              <w:tc>
                <w:tcPr>
                  <w:tcW w:w="0" w:type="auto"/>
                </w:tcPr>
                <w:p w:rsidR="00F96165" w:rsidRPr="00AB45A3" w:rsidRDefault="00F96165" w:rsidP="00046F5A">
                  <w:pPr>
                    <w:jc w:val="center"/>
                    <w:rPr>
                      <w:sz w:val="16"/>
                      <w:szCs w:val="16"/>
                      <w:lang w:val="en-GB"/>
                    </w:rPr>
                  </w:pPr>
                  <w:r w:rsidRPr="00AB45A3">
                    <w:rPr>
                      <w:sz w:val="16"/>
                      <w:szCs w:val="16"/>
                      <w:lang w:val="en-GB"/>
                    </w:rPr>
                    <w:t>Complete</w:t>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Quantification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r>
                    <w:rPr>
                      <w:sz w:val="16"/>
                      <w:szCs w:val="16"/>
                      <w:lang w:val="en-GB"/>
                    </w:rPr>
                    <w:sym w:font="Wingdings" w:char="F0FC"/>
                  </w:r>
                </w:p>
              </w:tc>
            </w:tr>
            <w:tr w:rsidR="00F96165" w:rsidRPr="00AB45A3" w:rsidTr="00046F5A">
              <w:tc>
                <w:tcPr>
                  <w:tcW w:w="0" w:type="auto"/>
                </w:tcPr>
                <w:p w:rsidR="00F96165" w:rsidRPr="00AB45A3" w:rsidRDefault="00F96165" w:rsidP="00046F5A">
                  <w:pPr>
                    <w:rPr>
                      <w:sz w:val="16"/>
                      <w:szCs w:val="16"/>
                      <w:lang w:val="en-GB"/>
                    </w:rPr>
                  </w:pPr>
                  <w:r w:rsidRPr="00AB45A3">
                    <w:rPr>
                      <w:sz w:val="16"/>
                      <w:szCs w:val="16"/>
                      <w:lang w:val="en-GB"/>
                    </w:rPr>
                    <w:t>Identification</w:t>
                  </w:r>
                </w:p>
              </w:tc>
              <w:tc>
                <w:tcPr>
                  <w:tcW w:w="0" w:type="auto"/>
                </w:tcPr>
                <w:p w:rsidR="00F96165" w:rsidRPr="00AB45A3" w:rsidRDefault="00F96165" w:rsidP="00046F5A">
                  <w:pPr>
                    <w:jc w:val="center"/>
                    <w:rPr>
                      <w:sz w:val="16"/>
                      <w:szCs w:val="16"/>
                      <w:lang w:val="en-GB"/>
                    </w:rPr>
                  </w:pPr>
                </w:p>
              </w:tc>
              <w:tc>
                <w:tcPr>
                  <w:tcW w:w="0" w:type="auto"/>
                </w:tcPr>
                <w:p w:rsidR="00F96165" w:rsidRPr="00AB45A3" w:rsidRDefault="00F96165" w:rsidP="00046F5A">
                  <w:pPr>
                    <w:jc w:val="center"/>
                    <w:rPr>
                      <w:sz w:val="16"/>
                      <w:szCs w:val="16"/>
                      <w:lang w:val="en-GB"/>
                    </w:rPr>
                  </w:pPr>
                </w:p>
              </w:tc>
            </w:tr>
          </w:tbl>
          <w:p w:rsidR="00F96165" w:rsidRDefault="00F96165" w:rsidP="00046F5A">
            <w:pPr>
              <w:rPr>
                <w:lang w:val="en-GB"/>
              </w:rPr>
            </w:pPr>
          </w:p>
        </w:tc>
      </w:tr>
      <w:tr w:rsidR="007A1183" w:rsidTr="00F96165">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rsidR="007A1183" w:rsidRDefault="007A1183" w:rsidP="007A1183">
      <w:pPr>
        <w:pStyle w:val="berschrift3"/>
        <w:rPr>
          <w:lang w:val="en-GB"/>
        </w:rPr>
      </w:pPr>
      <w:proofErr w:type="gramStart"/>
      <w:r w:rsidRPr="00F2225A">
        <w:rPr>
          <w:lang w:val="en-GB"/>
        </w:rPr>
        <w:t>protein-quantification_unit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C1D66">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Defines what type of units is reported in the protein quantification fields.</w:t>
            </w:r>
          </w:p>
        </w:tc>
      </w:tr>
      <w:tr w:rsidR="007A1183" w:rsidTr="000C1D66">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0C1D66" w:rsidTr="00046F5A">
        <w:tc>
          <w:tcPr>
            <w:tcW w:w="1617" w:type="dxa"/>
            <w:vAlign w:val="center"/>
          </w:tcPr>
          <w:p w:rsidR="000C1D66" w:rsidRPr="00EC2317" w:rsidRDefault="000C1D66"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C1D66" w:rsidRPr="00AB45A3" w:rsidTr="00046F5A">
              <w:tc>
                <w:tcPr>
                  <w:tcW w:w="0" w:type="auto"/>
                  <w:tcBorders>
                    <w:top w:val="nil"/>
                    <w:left w:val="nil"/>
                  </w:tcBorders>
                </w:tcPr>
                <w:p w:rsidR="000C1D66" w:rsidRPr="00AB45A3" w:rsidRDefault="000C1D66" w:rsidP="00046F5A">
                  <w:pPr>
                    <w:jc w:val="center"/>
                    <w:rPr>
                      <w:sz w:val="16"/>
                      <w:szCs w:val="16"/>
                      <w:lang w:val="en-GB"/>
                    </w:rPr>
                  </w:pPr>
                </w:p>
              </w:tc>
              <w:tc>
                <w:tcPr>
                  <w:tcW w:w="0" w:type="auto"/>
                </w:tcPr>
                <w:p w:rsidR="000C1D66" w:rsidRPr="00AB45A3" w:rsidRDefault="000C1D66" w:rsidP="00046F5A">
                  <w:pPr>
                    <w:jc w:val="center"/>
                    <w:rPr>
                      <w:sz w:val="16"/>
                      <w:szCs w:val="16"/>
                      <w:lang w:val="en-GB"/>
                    </w:rPr>
                  </w:pPr>
                  <w:r w:rsidRPr="00AB45A3">
                    <w:rPr>
                      <w:sz w:val="16"/>
                      <w:szCs w:val="16"/>
                      <w:lang w:val="en-GB"/>
                    </w:rPr>
                    <w:t>Summary</w:t>
                  </w:r>
                </w:p>
              </w:tc>
              <w:tc>
                <w:tcPr>
                  <w:tcW w:w="0" w:type="auto"/>
                </w:tcPr>
                <w:p w:rsidR="000C1D66" w:rsidRPr="00AB45A3" w:rsidRDefault="000C1D66" w:rsidP="00046F5A">
                  <w:pPr>
                    <w:jc w:val="center"/>
                    <w:rPr>
                      <w:sz w:val="16"/>
                      <w:szCs w:val="16"/>
                      <w:lang w:val="en-GB"/>
                    </w:rPr>
                  </w:pPr>
                  <w:r w:rsidRPr="00AB45A3">
                    <w:rPr>
                      <w:sz w:val="16"/>
                      <w:szCs w:val="16"/>
                      <w:lang w:val="en-GB"/>
                    </w:rPr>
                    <w:t>Complete</w:t>
                  </w:r>
                </w:p>
              </w:tc>
            </w:tr>
            <w:tr w:rsidR="000C1D66" w:rsidRPr="00AB45A3" w:rsidTr="00046F5A">
              <w:tc>
                <w:tcPr>
                  <w:tcW w:w="0" w:type="auto"/>
                </w:tcPr>
                <w:p w:rsidR="000C1D66" w:rsidRPr="00AB45A3" w:rsidRDefault="000C1D66" w:rsidP="00046F5A">
                  <w:pPr>
                    <w:rPr>
                      <w:sz w:val="16"/>
                      <w:szCs w:val="16"/>
                      <w:lang w:val="en-GB"/>
                    </w:rPr>
                  </w:pPr>
                  <w:r w:rsidRPr="00AB45A3">
                    <w:rPr>
                      <w:sz w:val="16"/>
                      <w:szCs w:val="16"/>
                      <w:lang w:val="en-GB"/>
                    </w:rPr>
                    <w:t>Quantification</w:t>
                  </w:r>
                </w:p>
              </w:tc>
              <w:tc>
                <w:tcPr>
                  <w:tcW w:w="0" w:type="auto"/>
                </w:tcPr>
                <w:p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rsidTr="00046F5A">
              <w:tc>
                <w:tcPr>
                  <w:tcW w:w="0" w:type="auto"/>
                </w:tcPr>
                <w:p w:rsidR="000C1D66" w:rsidRPr="00AB45A3" w:rsidRDefault="000C1D66" w:rsidP="00046F5A">
                  <w:pPr>
                    <w:rPr>
                      <w:sz w:val="16"/>
                      <w:szCs w:val="16"/>
                      <w:lang w:val="en-GB"/>
                    </w:rPr>
                  </w:pPr>
                  <w:r w:rsidRPr="00AB45A3">
                    <w:rPr>
                      <w:sz w:val="16"/>
                      <w:szCs w:val="16"/>
                      <w:lang w:val="en-GB"/>
                    </w:rPr>
                    <w:t>Identification</w:t>
                  </w:r>
                </w:p>
              </w:tc>
              <w:tc>
                <w:tcPr>
                  <w:tcW w:w="0" w:type="auto"/>
                </w:tcPr>
                <w:p w:rsidR="000C1D66" w:rsidRPr="00AB45A3" w:rsidRDefault="000C1D66" w:rsidP="00046F5A">
                  <w:pPr>
                    <w:jc w:val="center"/>
                    <w:rPr>
                      <w:sz w:val="16"/>
                      <w:szCs w:val="16"/>
                      <w:lang w:val="en-GB"/>
                    </w:rPr>
                  </w:pPr>
                </w:p>
              </w:tc>
              <w:tc>
                <w:tcPr>
                  <w:tcW w:w="0" w:type="auto"/>
                </w:tcPr>
                <w:p w:rsidR="000C1D66" w:rsidRPr="00AB45A3" w:rsidRDefault="000C1D66" w:rsidP="00046F5A">
                  <w:pPr>
                    <w:jc w:val="center"/>
                    <w:rPr>
                      <w:sz w:val="16"/>
                      <w:szCs w:val="16"/>
                      <w:lang w:val="en-GB"/>
                    </w:rPr>
                  </w:pPr>
                </w:p>
              </w:tc>
            </w:tr>
          </w:tbl>
          <w:p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rsidTr="000C1D66">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protein-quantification_unit  [PRIDE, PRIDE:0000395, Ratio, ]</w:t>
            </w:r>
          </w:p>
        </w:tc>
      </w:tr>
    </w:tbl>
    <w:p w:rsidR="007A1183" w:rsidRDefault="007A1183" w:rsidP="007A1183">
      <w:pPr>
        <w:pStyle w:val="berschrift3"/>
        <w:rPr>
          <w:lang w:val="en-GB"/>
        </w:rPr>
      </w:pPr>
      <w:proofErr w:type="gramStart"/>
      <w:r w:rsidRPr="00F2225A">
        <w:rPr>
          <w:lang w:val="en-GB"/>
        </w:rPr>
        <w:t>peptide-quantification_unit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Defines what type of units is reported in the peptide quantification fields.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BD7493" w:rsidTr="00046F5A">
        <w:tc>
          <w:tcPr>
            <w:tcW w:w="1617" w:type="dxa"/>
            <w:vAlign w:val="center"/>
          </w:tcPr>
          <w:p w:rsidR="00BD7493" w:rsidRPr="00EC2317" w:rsidRDefault="00BD7493" w:rsidP="00046F5A">
            <w:pPr>
              <w:rPr>
                <w:b/>
                <w:lang w:val="en-GB"/>
              </w:rPr>
            </w:pPr>
            <w:r>
              <w:rPr>
                <w:b/>
                <w:lang w:val="en-GB"/>
              </w:rPr>
              <w:lastRenderedPageBreak/>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BD7493" w:rsidRPr="00AB45A3" w:rsidTr="00046F5A">
              <w:tc>
                <w:tcPr>
                  <w:tcW w:w="0" w:type="auto"/>
                  <w:tcBorders>
                    <w:top w:val="nil"/>
                    <w:left w:val="nil"/>
                  </w:tcBorders>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r w:rsidRPr="00AB45A3">
                    <w:rPr>
                      <w:sz w:val="16"/>
                      <w:szCs w:val="16"/>
                      <w:lang w:val="en-GB"/>
                    </w:rPr>
                    <w:t>Summary</w:t>
                  </w:r>
                </w:p>
              </w:tc>
              <w:tc>
                <w:tcPr>
                  <w:tcW w:w="0" w:type="auto"/>
                </w:tcPr>
                <w:p w:rsidR="00BD7493" w:rsidRPr="00AB45A3" w:rsidRDefault="00BD7493" w:rsidP="00046F5A">
                  <w:pPr>
                    <w:jc w:val="center"/>
                    <w:rPr>
                      <w:sz w:val="16"/>
                      <w:szCs w:val="16"/>
                      <w:lang w:val="en-GB"/>
                    </w:rPr>
                  </w:pPr>
                  <w:r w:rsidRPr="00AB45A3">
                    <w:rPr>
                      <w:sz w:val="16"/>
                      <w:szCs w:val="16"/>
                      <w:lang w:val="en-GB"/>
                    </w:rPr>
                    <w:t>Complete</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Quantification</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Identification</w:t>
                  </w:r>
                </w:p>
              </w:tc>
              <w:tc>
                <w:tcPr>
                  <w:tcW w:w="0" w:type="auto"/>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p>
              </w:tc>
            </w:tr>
          </w:tbl>
          <w:p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peptide-quantification_unit  [PRIDE, PRIDE:0000395, Ratio, ]</w:t>
            </w:r>
          </w:p>
        </w:tc>
      </w:tr>
    </w:tbl>
    <w:p w:rsidR="00FA574B" w:rsidRDefault="00FA574B" w:rsidP="00FA574B">
      <w:pPr>
        <w:pStyle w:val="berschrift3"/>
        <w:rPr>
          <w:lang w:val="en-GB"/>
        </w:rPr>
      </w:pPr>
      <w:proofErr w:type="gramStart"/>
      <w:r>
        <w:rPr>
          <w:lang w:val="en-GB"/>
        </w:rPr>
        <w:t>small_molecule-quantification_unit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rsidTr="00BD7493">
        <w:tc>
          <w:tcPr>
            <w:tcW w:w="1617" w:type="dxa"/>
            <w:vAlign w:val="center"/>
          </w:tcPr>
          <w:p w:rsidR="00FA574B" w:rsidRPr="00EC2317" w:rsidRDefault="00FA574B" w:rsidP="009C3873">
            <w:pPr>
              <w:rPr>
                <w:b/>
                <w:lang w:val="en-GB"/>
              </w:rPr>
            </w:pPr>
            <w:r w:rsidRPr="00EC2317">
              <w:rPr>
                <w:b/>
                <w:lang w:val="en-GB"/>
              </w:rPr>
              <w:t>Description:</w:t>
            </w:r>
          </w:p>
        </w:tc>
        <w:tc>
          <w:tcPr>
            <w:tcW w:w="8571" w:type="dxa"/>
          </w:tcPr>
          <w:p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rsidTr="00BD7493">
        <w:tc>
          <w:tcPr>
            <w:tcW w:w="1617" w:type="dxa"/>
            <w:vAlign w:val="center"/>
          </w:tcPr>
          <w:p w:rsidR="00FA574B" w:rsidRPr="00EC2317" w:rsidRDefault="00FA574B" w:rsidP="009C3873">
            <w:pPr>
              <w:rPr>
                <w:b/>
                <w:lang w:val="en-GB"/>
              </w:rPr>
            </w:pPr>
            <w:r w:rsidRPr="00EC2317">
              <w:rPr>
                <w:b/>
                <w:lang w:val="en-GB"/>
              </w:rPr>
              <w:t>Type:</w:t>
            </w:r>
          </w:p>
        </w:tc>
        <w:tc>
          <w:tcPr>
            <w:tcW w:w="8571" w:type="dxa"/>
          </w:tcPr>
          <w:p w:rsidR="00FA574B" w:rsidRPr="00EC2317" w:rsidRDefault="00FA574B" w:rsidP="009C3873">
            <w:pPr>
              <w:rPr>
                <w:lang w:val="en-GB"/>
              </w:rPr>
            </w:pPr>
            <w:r w:rsidRPr="00EC2317">
              <w:rPr>
                <w:lang w:val="en-GB"/>
              </w:rPr>
              <w:t>Parameter</w:t>
            </w:r>
          </w:p>
        </w:tc>
      </w:tr>
      <w:tr w:rsidR="00BD7493" w:rsidTr="00046F5A">
        <w:tc>
          <w:tcPr>
            <w:tcW w:w="1617" w:type="dxa"/>
            <w:vAlign w:val="center"/>
          </w:tcPr>
          <w:p w:rsidR="00BD7493" w:rsidRPr="00EC2317" w:rsidRDefault="00BD7493"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BD7493" w:rsidRPr="00AB45A3" w:rsidTr="00046F5A">
              <w:tc>
                <w:tcPr>
                  <w:tcW w:w="0" w:type="auto"/>
                  <w:tcBorders>
                    <w:top w:val="nil"/>
                    <w:left w:val="nil"/>
                  </w:tcBorders>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r w:rsidRPr="00AB45A3">
                    <w:rPr>
                      <w:sz w:val="16"/>
                      <w:szCs w:val="16"/>
                      <w:lang w:val="en-GB"/>
                    </w:rPr>
                    <w:t>Summary</w:t>
                  </w:r>
                </w:p>
              </w:tc>
              <w:tc>
                <w:tcPr>
                  <w:tcW w:w="0" w:type="auto"/>
                </w:tcPr>
                <w:p w:rsidR="00BD7493" w:rsidRPr="00AB45A3" w:rsidRDefault="00BD7493" w:rsidP="00046F5A">
                  <w:pPr>
                    <w:jc w:val="center"/>
                    <w:rPr>
                      <w:sz w:val="16"/>
                      <w:szCs w:val="16"/>
                      <w:lang w:val="en-GB"/>
                    </w:rPr>
                  </w:pPr>
                  <w:r w:rsidRPr="00AB45A3">
                    <w:rPr>
                      <w:sz w:val="16"/>
                      <w:szCs w:val="16"/>
                      <w:lang w:val="en-GB"/>
                    </w:rPr>
                    <w:t>Complete</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Quantification</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rsidTr="00046F5A">
              <w:tc>
                <w:tcPr>
                  <w:tcW w:w="0" w:type="auto"/>
                </w:tcPr>
                <w:p w:rsidR="00BD7493" w:rsidRPr="00AB45A3" w:rsidRDefault="00BD7493" w:rsidP="00046F5A">
                  <w:pPr>
                    <w:rPr>
                      <w:sz w:val="16"/>
                      <w:szCs w:val="16"/>
                      <w:lang w:val="en-GB"/>
                    </w:rPr>
                  </w:pPr>
                  <w:r w:rsidRPr="00AB45A3">
                    <w:rPr>
                      <w:sz w:val="16"/>
                      <w:szCs w:val="16"/>
                      <w:lang w:val="en-GB"/>
                    </w:rPr>
                    <w:t>Identification</w:t>
                  </w:r>
                </w:p>
              </w:tc>
              <w:tc>
                <w:tcPr>
                  <w:tcW w:w="0" w:type="auto"/>
                </w:tcPr>
                <w:p w:rsidR="00BD7493" w:rsidRPr="00AB45A3" w:rsidRDefault="00BD7493" w:rsidP="00046F5A">
                  <w:pPr>
                    <w:jc w:val="center"/>
                    <w:rPr>
                      <w:sz w:val="16"/>
                      <w:szCs w:val="16"/>
                      <w:lang w:val="en-GB"/>
                    </w:rPr>
                  </w:pPr>
                </w:p>
              </w:tc>
              <w:tc>
                <w:tcPr>
                  <w:tcW w:w="0" w:type="auto"/>
                </w:tcPr>
                <w:p w:rsidR="00BD7493" w:rsidRPr="00AB45A3" w:rsidRDefault="00BD7493" w:rsidP="00046F5A">
                  <w:pPr>
                    <w:jc w:val="center"/>
                    <w:rPr>
                      <w:sz w:val="16"/>
                      <w:szCs w:val="16"/>
                      <w:lang w:val="en-GB"/>
                    </w:rPr>
                  </w:pPr>
                </w:p>
              </w:tc>
            </w:tr>
          </w:tbl>
          <w:p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rsidTr="00BD7493">
        <w:tc>
          <w:tcPr>
            <w:tcW w:w="1617" w:type="dxa"/>
            <w:vAlign w:val="center"/>
          </w:tcPr>
          <w:p w:rsidR="00FA574B" w:rsidRPr="00EC2317" w:rsidRDefault="00FA574B" w:rsidP="009C3873">
            <w:pPr>
              <w:rPr>
                <w:b/>
                <w:lang w:val="en-GB"/>
              </w:rPr>
            </w:pPr>
            <w:r w:rsidRPr="00EC2317">
              <w:rPr>
                <w:b/>
                <w:lang w:val="en-GB"/>
              </w:rPr>
              <w:t>Example:</w:t>
            </w:r>
          </w:p>
        </w:tc>
        <w:tc>
          <w:tcPr>
            <w:tcW w:w="8571" w:type="dxa"/>
          </w:tcPr>
          <w:p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rsidR="007A1183" w:rsidRDefault="00A83AAF" w:rsidP="007A1183">
      <w:pPr>
        <w:pStyle w:val="berschrift3"/>
        <w:rPr>
          <w:lang w:val="en-GB"/>
        </w:rPr>
      </w:pPr>
      <w:r>
        <w:rPr>
          <w:lang w:val="en-GB"/>
        </w:rPr>
        <w:t>ms_</w:t>
      </w:r>
      <w:proofErr w:type="gramStart"/>
      <w:r>
        <w:rPr>
          <w:lang w:val="en-GB"/>
        </w:rPr>
        <w:t>run</w:t>
      </w:r>
      <w:r w:rsidR="00C85408">
        <w:rPr>
          <w:lang w:val="en-GB"/>
        </w:rPr>
        <w:t>[</w:t>
      </w:r>
      <w:proofErr w:type="gramEnd"/>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C3D8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parameter specifying the data format of the external MS data file.</w:t>
            </w:r>
          </w:p>
        </w:tc>
      </w:tr>
      <w:tr w:rsidR="007A1183" w:rsidTr="009C3D8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9C3D87" w:rsidTr="00046F5A">
        <w:tc>
          <w:tcPr>
            <w:tcW w:w="1617" w:type="dxa"/>
            <w:vAlign w:val="center"/>
          </w:tcPr>
          <w:p w:rsidR="009C3D87" w:rsidRPr="00EC2317" w:rsidRDefault="009C3D87"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C3D87" w:rsidRPr="00AB45A3" w:rsidTr="00046F5A">
              <w:tc>
                <w:tcPr>
                  <w:tcW w:w="0" w:type="auto"/>
                  <w:tcBorders>
                    <w:top w:val="nil"/>
                    <w:left w:val="nil"/>
                  </w:tcBorders>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r w:rsidRPr="00AB45A3">
                    <w:rPr>
                      <w:sz w:val="16"/>
                      <w:szCs w:val="16"/>
                      <w:lang w:val="en-GB"/>
                    </w:rPr>
                    <w:t>Summary</w:t>
                  </w:r>
                </w:p>
              </w:tc>
              <w:tc>
                <w:tcPr>
                  <w:tcW w:w="0" w:type="auto"/>
                </w:tcPr>
                <w:p w:rsidR="009C3D87" w:rsidRPr="00AB45A3" w:rsidRDefault="009C3D87" w:rsidP="00046F5A">
                  <w:pPr>
                    <w:jc w:val="center"/>
                    <w:rPr>
                      <w:sz w:val="16"/>
                      <w:szCs w:val="16"/>
                      <w:lang w:val="en-GB"/>
                    </w:rPr>
                  </w:pPr>
                  <w:r w:rsidRPr="00AB45A3">
                    <w:rPr>
                      <w:sz w:val="16"/>
                      <w:szCs w:val="16"/>
                      <w:lang w:val="en-GB"/>
                    </w:rPr>
                    <w:t>Complete</w:t>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Quantification</w:t>
                  </w:r>
                </w:p>
              </w:tc>
              <w:tc>
                <w:tcPr>
                  <w:tcW w:w="0" w:type="auto"/>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Identification</w:t>
                  </w:r>
                </w:p>
              </w:tc>
              <w:tc>
                <w:tcPr>
                  <w:tcW w:w="0" w:type="auto"/>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p>
              </w:tc>
            </w:tr>
          </w:tbl>
          <w:p w:rsidR="009C3D87" w:rsidRDefault="009C3D87" w:rsidP="00046F5A">
            <w:pPr>
              <w:rPr>
                <w:lang w:val="en-GB"/>
              </w:rPr>
            </w:pPr>
          </w:p>
        </w:tc>
      </w:tr>
      <w:tr w:rsidR="007A1183" w:rsidTr="009C3D87">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r w:rsidRPr="00E92C27">
              <w:rPr>
                <w:rFonts w:cs="Courier New"/>
              </w:rPr>
              <w:br/>
              <w:t>…</w:t>
            </w:r>
            <w:r w:rsidRPr="00E92C27">
              <w:rPr>
                <w:rFonts w:cs="Courier New"/>
              </w:rPr>
              <w:br/>
              <w:t xml:space="preserve">MTD  </w:t>
            </w:r>
            <w:r w:rsidR="00A83AAF">
              <w:rPr>
                <w:rFonts w:cs="Courier New"/>
              </w:rPr>
              <w:t>ms_run</w:t>
            </w:r>
            <w:r w:rsidR="00C85408">
              <w:rPr>
                <w:rFonts w:cs="Courier New"/>
              </w:rPr>
              <w:t>[2]-</w:t>
            </w:r>
            <w:r w:rsidRPr="00E92C27">
              <w:rPr>
                <w:rFonts w:cs="Courier New"/>
              </w:rPr>
              <w:t>format [MS, MS:1001062, Mascot MGF file, ]</w:t>
            </w:r>
          </w:p>
        </w:tc>
      </w:tr>
    </w:tbl>
    <w:p w:rsidR="007A1183" w:rsidRDefault="00A83AAF" w:rsidP="007A1183">
      <w:pPr>
        <w:pStyle w:val="berschrift3"/>
        <w:rPr>
          <w:lang w:val="en-GB"/>
        </w:rPr>
      </w:pPr>
      <w:r>
        <w:rPr>
          <w:lang w:val="en-GB"/>
        </w:rPr>
        <w:t>ms_</w:t>
      </w:r>
      <w:proofErr w:type="gramStart"/>
      <w:r>
        <w:rPr>
          <w:lang w:val="en-GB"/>
        </w:rPr>
        <w:t>run</w:t>
      </w:r>
      <w:r w:rsidR="00C85408">
        <w:rPr>
          <w:lang w:val="en-GB"/>
        </w:rPr>
        <w:t>[</w:t>
      </w:r>
      <w:proofErr w:type="gramEnd"/>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C3D8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rsidTr="009C3D8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URL</w:t>
            </w:r>
          </w:p>
        </w:tc>
      </w:tr>
      <w:tr w:rsidR="009C3D87" w:rsidTr="00046F5A">
        <w:tc>
          <w:tcPr>
            <w:tcW w:w="1617" w:type="dxa"/>
            <w:vAlign w:val="center"/>
          </w:tcPr>
          <w:p w:rsidR="009C3D87" w:rsidRPr="00EC2317" w:rsidRDefault="009C3D87"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C3D87" w:rsidRPr="00AB45A3" w:rsidTr="00046F5A">
              <w:tc>
                <w:tcPr>
                  <w:tcW w:w="0" w:type="auto"/>
                  <w:tcBorders>
                    <w:top w:val="nil"/>
                    <w:left w:val="nil"/>
                  </w:tcBorders>
                </w:tcPr>
                <w:p w:rsidR="009C3D87" w:rsidRPr="00AB45A3" w:rsidRDefault="009C3D87" w:rsidP="00046F5A">
                  <w:pPr>
                    <w:jc w:val="center"/>
                    <w:rPr>
                      <w:sz w:val="16"/>
                      <w:szCs w:val="16"/>
                      <w:lang w:val="en-GB"/>
                    </w:rPr>
                  </w:pPr>
                </w:p>
              </w:tc>
              <w:tc>
                <w:tcPr>
                  <w:tcW w:w="0" w:type="auto"/>
                </w:tcPr>
                <w:p w:rsidR="009C3D87" w:rsidRPr="00AB45A3" w:rsidRDefault="009C3D87" w:rsidP="00046F5A">
                  <w:pPr>
                    <w:jc w:val="center"/>
                    <w:rPr>
                      <w:sz w:val="16"/>
                      <w:szCs w:val="16"/>
                      <w:lang w:val="en-GB"/>
                    </w:rPr>
                  </w:pPr>
                  <w:r w:rsidRPr="00AB45A3">
                    <w:rPr>
                      <w:sz w:val="16"/>
                      <w:szCs w:val="16"/>
                      <w:lang w:val="en-GB"/>
                    </w:rPr>
                    <w:t>Summary</w:t>
                  </w:r>
                </w:p>
              </w:tc>
              <w:tc>
                <w:tcPr>
                  <w:tcW w:w="0" w:type="auto"/>
                </w:tcPr>
                <w:p w:rsidR="009C3D87" w:rsidRPr="00AB45A3" w:rsidRDefault="009C3D87" w:rsidP="00046F5A">
                  <w:pPr>
                    <w:jc w:val="center"/>
                    <w:rPr>
                      <w:sz w:val="16"/>
                      <w:szCs w:val="16"/>
                      <w:lang w:val="en-GB"/>
                    </w:rPr>
                  </w:pPr>
                  <w:r w:rsidRPr="00AB45A3">
                    <w:rPr>
                      <w:sz w:val="16"/>
                      <w:szCs w:val="16"/>
                      <w:lang w:val="en-GB"/>
                    </w:rPr>
                    <w:t>Complete</w:t>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Quantification</w:t>
                  </w:r>
                </w:p>
              </w:tc>
              <w:tc>
                <w:tcPr>
                  <w:tcW w:w="0" w:type="auto"/>
                </w:tcPr>
                <w:p w:rsidR="009C3D87" w:rsidRPr="00AB45A3" w:rsidRDefault="0032336F" w:rsidP="00046F5A">
                  <w:pPr>
                    <w:jc w:val="center"/>
                    <w:rPr>
                      <w:sz w:val="16"/>
                      <w:szCs w:val="16"/>
                      <w:lang w:val="en-GB"/>
                    </w:rPr>
                  </w:pPr>
                  <w:r>
                    <w:rPr>
                      <w:sz w:val="16"/>
                      <w:szCs w:val="16"/>
                      <w:lang w:val="en-GB"/>
                    </w:rPr>
                    <w:sym w:font="Wingdings" w:char="F0FC"/>
                  </w:r>
                </w:p>
              </w:tc>
              <w:tc>
                <w:tcPr>
                  <w:tcW w:w="0" w:type="auto"/>
                </w:tcPr>
                <w:p w:rsidR="009C3D87" w:rsidRPr="00AB45A3" w:rsidRDefault="009C3D87" w:rsidP="00046F5A">
                  <w:pPr>
                    <w:jc w:val="center"/>
                    <w:rPr>
                      <w:sz w:val="16"/>
                      <w:szCs w:val="16"/>
                      <w:lang w:val="en-GB"/>
                    </w:rPr>
                  </w:pPr>
                  <w:r>
                    <w:rPr>
                      <w:sz w:val="16"/>
                      <w:szCs w:val="16"/>
                      <w:lang w:val="en-GB"/>
                    </w:rPr>
                    <w:sym w:font="Wingdings" w:char="F0FC"/>
                  </w:r>
                </w:p>
              </w:tc>
            </w:tr>
            <w:tr w:rsidR="009C3D87" w:rsidRPr="00AB45A3" w:rsidTr="00046F5A">
              <w:tc>
                <w:tcPr>
                  <w:tcW w:w="0" w:type="auto"/>
                </w:tcPr>
                <w:p w:rsidR="009C3D87" w:rsidRPr="00AB45A3" w:rsidRDefault="009C3D87" w:rsidP="00046F5A">
                  <w:pPr>
                    <w:rPr>
                      <w:sz w:val="16"/>
                      <w:szCs w:val="16"/>
                      <w:lang w:val="en-GB"/>
                    </w:rPr>
                  </w:pPr>
                  <w:r w:rsidRPr="00AB45A3">
                    <w:rPr>
                      <w:sz w:val="16"/>
                      <w:szCs w:val="16"/>
                      <w:lang w:val="en-GB"/>
                    </w:rPr>
                    <w:t>Identification</w:t>
                  </w:r>
                </w:p>
              </w:tc>
              <w:tc>
                <w:tcPr>
                  <w:tcW w:w="0" w:type="auto"/>
                </w:tcPr>
                <w:p w:rsidR="009C3D87" w:rsidRPr="00AB45A3" w:rsidRDefault="0032336F" w:rsidP="00046F5A">
                  <w:pPr>
                    <w:jc w:val="center"/>
                    <w:rPr>
                      <w:sz w:val="16"/>
                      <w:szCs w:val="16"/>
                      <w:lang w:val="en-GB"/>
                    </w:rPr>
                  </w:pPr>
                  <w:r>
                    <w:rPr>
                      <w:sz w:val="16"/>
                      <w:szCs w:val="16"/>
                      <w:lang w:val="en-GB"/>
                    </w:rPr>
                    <w:sym w:font="Wingdings" w:char="F0FC"/>
                  </w:r>
                </w:p>
              </w:tc>
              <w:tc>
                <w:tcPr>
                  <w:tcW w:w="0" w:type="auto"/>
                </w:tcPr>
                <w:p w:rsidR="009C3D87" w:rsidRPr="00AB45A3" w:rsidRDefault="00387A3F" w:rsidP="00046F5A">
                  <w:pPr>
                    <w:jc w:val="center"/>
                    <w:rPr>
                      <w:sz w:val="16"/>
                      <w:szCs w:val="16"/>
                      <w:lang w:val="en-GB"/>
                    </w:rPr>
                  </w:pPr>
                  <w:r>
                    <w:rPr>
                      <w:sz w:val="16"/>
                      <w:szCs w:val="16"/>
                      <w:lang w:val="en-GB"/>
                    </w:rPr>
                    <w:sym w:font="Wingdings" w:char="F0FC"/>
                  </w:r>
                </w:p>
              </w:tc>
            </w:tr>
          </w:tbl>
          <w:p w:rsidR="009C3D87" w:rsidRDefault="009C3D87" w:rsidP="00387A3F">
            <w:pPr>
              <w:rPr>
                <w:lang w:val="en-GB"/>
              </w:rPr>
            </w:pPr>
          </w:p>
        </w:tc>
      </w:tr>
      <w:tr w:rsidR="0098024A" w:rsidTr="009C3D87">
        <w:tc>
          <w:tcPr>
            <w:tcW w:w="1617" w:type="dxa"/>
            <w:vAlign w:val="center"/>
          </w:tcPr>
          <w:p w:rsidR="0098024A" w:rsidRPr="00EC2317" w:rsidRDefault="0098024A" w:rsidP="007A1183">
            <w:pPr>
              <w:rPr>
                <w:b/>
                <w:lang w:val="en-GB"/>
              </w:rPr>
            </w:pPr>
          </w:p>
        </w:tc>
        <w:tc>
          <w:tcPr>
            <w:tcW w:w="8571" w:type="dxa"/>
          </w:tcPr>
          <w:p w:rsidR="0098024A" w:rsidRPr="00E92C27" w:rsidRDefault="0098024A" w:rsidP="007A1183">
            <w:pPr>
              <w:pStyle w:val="Code"/>
              <w:rPr>
                <w:rFonts w:cs="Courier New"/>
              </w:rPr>
            </w:pPr>
          </w:p>
        </w:tc>
      </w:tr>
      <w:tr w:rsidR="007A1183" w:rsidTr="009C3D87">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6" w:history="1">
              <w:r w:rsidR="00613FC9" w:rsidRPr="00B03F9C">
                <w:rPr>
                  <w:rStyle w:val="Hyperlink"/>
                  <w:rFonts w:cs="Courier New"/>
                </w:rPr>
                <w:t>ftp://ftp.ebi.ac.uk/path/to/file</w:t>
              </w:r>
            </w:hyperlink>
          </w:p>
        </w:tc>
      </w:tr>
    </w:tbl>
    <w:p w:rsidR="007A1183" w:rsidRDefault="00A83AAF" w:rsidP="007A1183">
      <w:pPr>
        <w:pStyle w:val="berschrift3"/>
        <w:rPr>
          <w:lang w:val="en-GB"/>
        </w:rPr>
      </w:pPr>
      <w:r>
        <w:rPr>
          <w:lang w:val="en-GB"/>
        </w:rPr>
        <w:t>ms_</w:t>
      </w:r>
      <w:proofErr w:type="gramStart"/>
      <w:r>
        <w:rPr>
          <w:lang w:val="en-GB"/>
        </w:rPr>
        <w:t>run</w:t>
      </w:r>
      <w:r w:rsidR="00C85408">
        <w:rPr>
          <w:lang w:val="en-GB"/>
        </w:rPr>
        <w:t>[</w:t>
      </w:r>
      <w:proofErr w:type="gramEnd"/>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Parameter specifying the id format used in the external data file.</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98024A" w:rsidTr="00046F5A">
        <w:tc>
          <w:tcPr>
            <w:tcW w:w="1617" w:type="dxa"/>
            <w:vAlign w:val="center"/>
          </w:tcPr>
          <w:p w:rsidR="0098024A" w:rsidRPr="00EC2317" w:rsidRDefault="0098024A"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8024A" w:rsidRPr="00AB45A3" w:rsidTr="00046F5A">
              <w:tc>
                <w:tcPr>
                  <w:tcW w:w="0" w:type="auto"/>
                  <w:tcBorders>
                    <w:top w:val="nil"/>
                    <w:left w:val="nil"/>
                  </w:tcBorders>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r w:rsidRPr="00AB45A3">
                    <w:rPr>
                      <w:sz w:val="16"/>
                      <w:szCs w:val="16"/>
                      <w:lang w:val="en-GB"/>
                    </w:rPr>
                    <w:t>Summary</w:t>
                  </w:r>
                </w:p>
              </w:tc>
              <w:tc>
                <w:tcPr>
                  <w:tcW w:w="0" w:type="auto"/>
                </w:tcPr>
                <w:p w:rsidR="0098024A" w:rsidRPr="00AB45A3" w:rsidRDefault="0098024A" w:rsidP="00046F5A">
                  <w:pPr>
                    <w:jc w:val="center"/>
                    <w:rPr>
                      <w:sz w:val="16"/>
                      <w:szCs w:val="16"/>
                      <w:lang w:val="en-GB"/>
                    </w:rPr>
                  </w:pPr>
                  <w:r w:rsidRPr="00AB45A3">
                    <w:rPr>
                      <w:sz w:val="16"/>
                      <w:szCs w:val="16"/>
                      <w:lang w:val="en-GB"/>
                    </w:rPr>
                    <w:t>Complete</w:t>
                  </w:r>
                </w:p>
              </w:tc>
            </w:tr>
            <w:tr w:rsidR="0098024A" w:rsidRPr="00AB45A3" w:rsidTr="00046F5A">
              <w:tc>
                <w:tcPr>
                  <w:tcW w:w="0" w:type="auto"/>
                </w:tcPr>
                <w:p w:rsidR="0098024A" w:rsidRPr="00AB45A3" w:rsidRDefault="0098024A" w:rsidP="00046F5A">
                  <w:pPr>
                    <w:rPr>
                      <w:sz w:val="16"/>
                      <w:szCs w:val="16"/>
                      <w:lang w:val="en-GB"/>
                    </w:rPr>
                  </w:pPr>
                  <w:r w:rsidRPr="00AB45A3">
                    <w:rPr>
                      <w:sz w:val="16"/>
                      <w:szCs w:val="16"/>
                      <w:lang w:val="en-GB"/>
                    </w:rPr>
                    <w:t>Quantification</w:t>
                  </w:r>
                </w:p>
              </w:tc>
              <w:tc>
                <w:tcPr>
                  <w:tcW w:w="0" w:type="auto"/>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p>
              </w:tc>
            </w:tr>
            <w:tr w:rsidR="0098024A" w:rsidRPr="00AB45A3" w:rsidTr="00046F5A">
              <w:tc>
                <w:tcPr>
                  <w:tcW w:w="0" w:type="auto"/>
                </w:tcPr>
                <w:p w:rsidR="0098024A" w:rsidRPr="00AB45A3" w:rsidRDefault="0098024A" w:rsidP="00046F5A">
                  <w:pPr>
                    <w:rPr>
                      <w:sz w:val="16"/>
                      <w:szCs w:val="16"/>
                      <w:lang w:val="en-GB"/>
                    </w:rPr>
                  </w:pPr>
                  <w:r w:rsidRPr="00AB45A3">
                    <w:rPr>
                      <w:sz w:val="16"/>
                      <w:szCs w:val="16"/>
                      <w:lang w:val="en-GB"/>
                    </w:rPr>
                    <w:t>Identification</w:t>
                  </w:r>
                </w:p>
              </w:tc>
              <w:tc>
                <w:tcPr>
                  <w:tcW w:w="0" w:type="auto"/>
                </w:tcPr>
                <w:p w:rsidR="0098024A" w:rsidRPr="00AB45A3" w:rsidRDefault="0098024A" w:rsidP="00046F5A">
                  <w:pPr>
                    <w:jc w:val="center"/>
                    <w:rPr>
                      <w:sz w:val="16"/>
                      <w:szCs w:val="16"/>
                      <w:lang w:val="en-GB"/>
                    </w:rPr>
                  </w:pPr>
                </w:p>
              </w:tc>
              <w:tc>
                <w:tcPr>
                  <w:tcW w:w="0" w:type="auto"/>
                </w:tcPr>
                <w:p w:rsidR="0098024A" w:rsidRPr="00AB45A3" w:rsidRDefault="0098024A" w:rsidP="00046F5A">
                  <w:pPr>
                    <w:jc w:val="center"/>
                    <w:rPr>
                      <w:sz w:val="16"/>
                      <w:szCs w:val="16"/>
                      <w:lang w:val="en-GB"/>
                    </w:rPr>
                  </w:pPr>
                </w:p>
              </w:tc>
            </w:tr>
          </w:tbl>
          <w:p w:rsidR="0098024A" w:rsidRDefault="0098024A" w:rsidP="00046F5A">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w:t>
            </w:r>
            <w:r w:rsidRPr="00E92C27">
              <w:rPr>
                <w:rFonts w:cs="Courier New"/>
              </w:rPr>
              <w:br/>
              <w:t xml:space="preserve">                                                                     nativeID format, ]</w:t>
            </w:r>
          </w:p>
        </w:tc>
      </w:tr>
    </w:tbl>
    <w:p w:rsidR="00862ADC" w:rsidRDefault="00862ADC" w:rsidP="00862ADC">
      <w:pPr>
        <w:pStyle w:val="berschrift3"/>
        <w:rPr>
          <w:lang w:val="en-GB"/>
        </w:rPr>
      </w:pPr>
      <w:r>
        <w:rPr>
          <w:lang w:val="en-GB"/>
        </w:rPr>
        <w:t>ms_</w:t>
      </w:r>
      <w:proofErr w:type="gramStart"/>
      <w:r>
        <w:rPr>
          <w:lang w:val="en-GB"/>
        </w:rPr>
        <w:t>run</w:t>
      </w:r>
      <w:r w:rsidR="00B53656">
        <w:rPr>
          <w:lang w:val="en-GB"/>
        </w:rPr>
        <w:t>[</w:t>
      </w:r>
      <w:proofErr w:type="gramEnd"/>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rsidTr="00547860">
        <w:tc>
          <w:tcPr>
            <w:tcW w:w="1617" w:type="dxa"/>
            <w:vAlign w:val="center"/>
          </w:tcPr>
          <w:p w:rsidR="00862ADC" w:rsidRPr="00EC2317" w:rsidRDefault="00862ADC" w:rsidP="007A1183">
            <w:pPr>
              <w:rPr>
                <w:b/>
                <w:lang w:val="en-GB"/>
              </w:rPr>
            </w:pPr>
            <w:r w:rsidRPr="00EC2317">
              <w:rPr>
                <w:b/>
                <w:lang w:val="en-GB"/>
              </w:rPr>
              <w:t>Description:</w:t>
            </w:r>
          </w:p>
        </w:tc>
        <w:tc>
          <w:tcPr>
            <w:tcW w:w="8571" w:type="dxa"/>
          </w:tcPr>
          <w:p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rsidTr="00547860">
        <w:tc>
          <w:tcPr>
            <w:tcW w:w="1617" w:type="dxa"/>
            <w:vAlign w:val="center"/>
          </w:tcPr>
          <w:p w:rsidR="00862ADC" w:rsidRPr="00EC2317" w:rsidRDefault="00862ADC" w:rsidP="007A1183">
            <w:pPr>
              <w:rPr>
                <w:b/>
                <w:lang w:val="en-GB"/>
              </w:rPr>
            </w:pPr>
            <w:r w:rsidRPr="00EC2317">
              <w:rPr>
                <w:b/>
                <w:lang w:val="en-GB"/>
              </w:rPr>
              <w:t>Type:</w:t>
            </w:r>
          </w:p>
        </w:tc>
        <w:tc>
          <w:tcPr>
            <w:tcW w:w="8571" w:type="dxa"/>
          </w:tcPr>
          <w:p w:rsidR="00862ADC" w:rsidRPr="00EC2317" w:rsidRDefault="00862ADC" w:rsidP="007A1183">
            <w:pPr>
              <w:rPr>
                <w:lang w:val="en-GB"/>
              </w:rPr>
            </w:pPr>
            <w:r w:rsidRPr="00EC2317">
              <w:rPr>
                <w:lang w:val="en-GB"/>
              </w:rPr>
              <w:t>Parameter</w:t>
            </w:r>
            <w:r w:rsidR="006E1ABC">
              <w:rPr>
                <w:lang w:val="en-GB"/>
              </w:rPr>
              <w:t xml:space="preserve"> List</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862ADC" w:rsidTr="00547860">
        <w:tc>
          <w:tcPr>
            <w:tcW w:w="1617" w:type="dxa"/>
            <w:vAlign w:val="center"/>
          </w:tcPr>
          <w:p w:rsidR="00862ADC" w:rsidRPr="00EC2317" w:rsidRDefault="00862ADC" w:rsidP="007A1183">
            <w:pPr>
              <w:rPr>
                <w:b/>
                <w:lang w:val="en-GB"/>
              </w:rPr>
            </w:pPr>
            <w:r w:rsidRPr="00EC2317">
              <w:rPr>
                <w:b/>
                <w:lang w:val="en-GB"/>
              </w:rPr>
              <w:t>Example:</w:t>
            </w:r>
          </w:p>
        </w:tc>
        <w:tc>
          <w:tcPr>
            <w:tcW w:w="8571" w:type="dxa"/>
          </w:tcPr>
          <w:p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rsidR="00D959A2" w:rsidRPr="009B2DE7" w:rsidRDefault="007A1183" w:rsidP="000162FE">
      <w:pPr>
        <w:pStyle w:val="berschrift3"/>
      </w:pPr>
      <w:proofErr w:type="gramStart"/>
      <w:r w:rsidRPr="00184979">
        <w:rPr>
          <w:lang w:val="en-GB"/>
        </w:rPr>
        <w:lastRenderedPageBreak/>
        <w:t>custom</w:t>
      </w:r>
      <w:r w:rsidR="007D6662">
        <w:rPr>
          <w:lang w:val="en-GB"/>
        </w:rPr>
        <w:t>[</w:t>
      </w:r>
      <w:proofErr w:type="gramEnd"/>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rsidR="007A1183" w:rsidRDefault="00877457" w:rsidP="007A1183">
      <w:pPr>
        <w:pStyle w:val="berschrift3"/>
        <w:rPr>
          <w:lang w:val="en-GB"/>
        </w:rPr>
      </w:pPr>
      <w:bookmarkStart w:id="144" w:name="_Ref312246776"/>
      <w:proofErr w:type="gramStart"/>
      <w:r>
        <w:rPr>
          <w:lang w:val="en-GB"/>
        </w:rPr>
        <w:t>sample</w:t>
      </w:r>
      <w:r w:rsidR="00B53656">
        <w:rPr>
          <w:lang w:val="en-GB"/>
        </w:rPr>
        <w:t>[</w:t>
      </w:r>
      <w:proofErr w:type="gramEnd"/>
      <w:r w:rsidR="00B53656">
        <w:rPr>
          <w:lang w:val="en-GB"/>
        </w:rPr>
        <w:t>1-n]-</w:t>
      </w:r>
      <w:r w:rsidR="007A1183" w:rsidRPr="00184979">
        <w:rPr>
          <w:lang w:val="en-GB"/>
        </w:rPr>
        <w:t>species</w:t>
      </w:r>
      <w:bookmarkEnd w:id="144"/>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rsidR="007A1183" w:rsidRPr="00E92C27" w:rsidRDefault="007A1183" w:rsidP="007A1183">
            <w:pPr>
              <w:pStyle w:val="Code"/>
              <w:pBdr>
                <w:bottom w:val="single" w:sz="6" w:space="1" w:color="auto"/>
              </w:pBdr>
              <w:rPr>
                <w:rFonts w:cs="Courier New"/>
              </w:rPr>
            </w:pPr>
          </w:p>
          <w:p w:rsidR="007A1183" w:rsidRPr="00E92C27" w:rsidRDefault="007A1183" w:rsidP="007A1183">
            <w:pPr>
              <w:pStyle w:val="Code"/>
              <w:rPr>
                <w:rFonts w:cs="Courier New"/>
              </w:rPr>
            </w:pPr>
          </w:p>
          <w:p w:rsidR="007A1183" w:rsidRPr="00E92C27" w:rsidRDefault="007A1183" w:rsidP="00922064">
            <w:pPr>
              <w:pStyle w:val="Code"/>
              <w:rPr>
                <w:rFonts w:cs="Courier New"/>
              </w:rPr>
            </w:pPr>
            <w:proofErr w:type="gramStart"/>
            <w:r w:rsidRPr="00E92C27">
              <w:rPr>
                <w:rFonts w:cs="Courier New"/>
              </w:rPr>
              <w:t>COM  Experiment</w:t>
            </w:r>
            <w:proofErr w:type="gramEnd"/>
            <w:r w:rsidRPr="00E92C27">
              <w:rPr>
                <w:rFonts w:cs="Courier New"/>
              </w:rPr>
              <w:t xml:space="preserve">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rsidR="007A1183" w:rsidRDefault="00922064" w:rsidP="007A1183">
      <w:pPr>
        <w:pStyle w:val="berschrift3"/>
        <w:rPr>
          <w:lang w:val="en-GB"/>
        </w:rPr>
      </w:pPr>
      <w:proofErr w:type="gramStart"/>
      <w:r>
        <w:rPr>
          <w:lang w:val="en-GB"/>
        </w:rPr>
        <w:t>sample[</w:t>
      </w:r>
      <w:proofErr w:type="gramEnd"/>
      <w:r>
        <w:rPr>
          <w:lang w:val="en-GB"/>
        </w:rPr>
        <w:t>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B350B">
            <w:pPr>
              <w:rPr>
                <w:lang w:val="en-GB"/>
              </w:rPr>
            </w:pPr>
            <w:r w:rsidRPr="00EC2317">
              <w:rPr>
                <w:lang w:val="en-GB"/>
              </w:rPr>
              <w:t>The respective tissue</w:t>
            </w:r>
            <w:r w:rsidR="00AB350B">
              <w:rPr>
                <w:lang w:val="en-GB"/>
              </w:rPr>
              <w:t>(s) of the sample.</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rsidR="007A1183" w:rsidRDefault="00877457" w:rsidP="007A1183">
      <w:pPr>
        <w:pStyle w:val="berschrift3"/>
        <w:rPr>
          <w:lang w:val="en-GB"/>
        </w:rPr>
      </w:pPr>
      <w:proofErr w:type="gramStart"/>
      <w:r>
        <w:rPr>
          <w:lang w:val="en-GB"/>
        </w:rPr>
        <w:t>sampl</w:t>
      </w:r>
      <w:r w:rsidR="00922064">
        <w:rPr>
          <w:lang w:val="en-GB"/>
        </w:rPr>
        <w:t>e[</w:t>
      </w:r>
      <w:proofErr w:type="gramEnd"/>
      <w:r w:rsidR="00922064">
        <w:rPr>
          <w:lang w:val="en-GB"/>
        </w:rPr>
        <w:t>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rsidR="007A1183" w:rsidRDefault="00877457" w:rsidP="007A1183">
      <w:pPr>
        <w:pStyle w:val="berschrift3"/>
        <w:rPr>
          <w:lang w:val="en-GB"/>
        </w:rPr>
      </w:pPr>
      <w:proofErr w:type="gramStart"/>
      <w:r>
        <w:rPr>
          <w:lang w:val="en-GB"/>
        </w:rPr>
        <w:t>sample</w:t>
      </w:r>
      <w:r w:rsidR="00922064">
        <w:rPr>
          <w:lang w:val="en-GB"/>
        </w:rPr>
        <w:t>[</w:t>
      </w:r>
      <w:proofErr w:type="gramEnd"/>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rsidR="007A1183" w:rsidRDefault="007E3A75" w:rsidP="007A1183">
      <w:pPr>
        <w:pStyle w:val="berschrift3"/>
        <w:rPr>
          <w:lang w:val="en-GB"/>
        </w:rPr>
      </w:pPr>
      <w:proofErr w:type="gramStart"/>
      <w:r>
        <w:rPr>
          <w:lang w:val="en-GB"/>
        </w:rPr>
        <w:t>sample</w:t>
      </w:r>
      <w:r w:rsidR="00922064">
        <w:rPr>
          <w:lang w:val="en-GB"/>
        </w:rPr>
        <w:t>[</w:t>
      </w:r>
      <w:proofErr w:type="gramEnd"/>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47860">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human readable description of the sample.</w:t>
            </w:r>
          </w:p>
        </w:tc>
      </w:tr>
      <w:tr w:rsidR="007A1183" w:rsidTr="00547860">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rsidTr="00547860">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proofErr w:type="gramStart"/>
            <w:r w:rsidRPr="00E92C27">
              <w:rPr>
                <w:rFonts w:cs="Courier New"/>
              </w:rPr>
              <w:t>MTD  s</w:t>
            </w:r>
            <w:r w:rsidR="00270090">
              <w:rPr>
                <w:rFonts w:cs="Courier New"/>
              </w:rPr>
              <w:t>ample</w:t>
            </w:r>
            <w:proofErr w:type="gramEnd"/>
            <w:r w:rsidRPr="00E92C27">
              <w:rPr>
                <w:rFonts w:cs="Courier New"/>
              </w:rPr>
              <w:t>[1]-description  Hepatocellular carcinoma samples.</w:t>
            </w:r>
            <w:r w:rsidRPr="00E92C27">
              <w:rPr>
                <w:rFonts w:cs="Courier New"/>
              </w:rPr>
              <w:br/>
            </w:r>
            <w:proofErr w:type="gramStart"/>
            <w:r w:rsidRPr="00E92C27">
              <w:rPr>
                <w:rFonts w:cs="Courier New"/>
              </w:rPr>
              <w:lastRenderedPageBreak/>
              <w:t>MTD  s</w:t>
            </w:r>
            <w:r w:rsidR="00270090">
              <w:rPr>
                <w:rFonts w:cs="Courier New"/>
              </w:rPr>
              <w:t>ample</w:t>
            </w:r>
            <w:proofErr w:type="gramEnd"/>
            <w:r w:rsidRPr="00E92C27">
              <w:rPr>
                <w:rFonts w:cs="Courier New"/>
              </w:rPr>
              <w:t>[2]-description  Healthy control samples.</w:t>
            </w:r>
          </w:p>
        </w:tc>
      </w:tr>
    </w:tbl>
    <w:p w:rsidR="007A1183" w:rsidRDefault="007E3A75" w:rsidP="007A1183">
      <w:pPr>
        <w:pStyle w:val="berschrift3"/>
        <w:rPr>
          <w:lang w:val="en-GB"/>
        </w:rPr>
      </w:pPr>
      <w:proofErr w:type="gramStart"/>
      <w:r>
        <w:rPr>
          <w:lang w:val="en-GB"/>
        </w:rPr>
        <w:lastRenderedPageBreak/>
        <w:t>sample</w:t>
      </w:r>
      <w:r w:rsidR="00922064">
        <w:rPr>
          <w:lang w:val="en-GB"/>
        </w:rPr>
        <w:t>[</w:t>
      </w:r>
      <w:proofErr w:type="gramEnd"/>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Parameters describing the sample’s additional properties.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p>
              </w:tc>
            </w:tr>
          </w:tbl>
          <w:p w:rsidR="00547860" w:rsidRDefault="00547860" w:rsidP="00046F5A">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rsidR="00250231" w:rsidRDefault="007E3A75" w:rsidP="00250231">
      <w:pPr>
        <w:pStyle w:val="berschrift3"/>
        <w:rPr>
          <w:lang w:val="en-GB"/>
        </w:rPr>
      </w:pPr>
      <w:proofErr w:type="gramStart"/>
      <w:r>
        <w:rPr>
          <w:lang w:val="en-GB"/>
        </w:rPr>
        <w:t>assay</w:t>
      </w:r>
      <w:r w:rsidR="00922064">
        <w:rPr>
          <w:lang w:val="en-GB"/>
        </w:rPr>
        <w:t>[</w:t>
      </w:r>
      <w:proofErr w:type="gramEnd"/>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A2BC1">
            <w:pPr>
              <w:rPr>
                <w:lang w:val="en-GB"/>
              </w:rPr>
            </w:pPr>
            <w:r w:rsidRPr="00EC2317">
              <w:rPr>
                <w:lang w:val="en-GB"/>
              </w:rPr>
              <w:t>Parameter</w:t>
            </w:r>
          </w:p>
        </w:tc>
      </w:tr>
      <w:tr w:rsidR="00547860" w:rsidTr="00046F5A">
        <w:tc>
          <w:tcPr>
            <w:tcW w:w="1617" w:type="dxa"/>
            <w:vAlign w:val="center"/>
          </w:tcPr>
          <w:p w:rsidR="00547860" w:rsidRPr="00EC2317" w:rsidRDefault="0054786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47860" w:rsidRPr="00AB45A3" w:rsidTr="00046F5A">
              <w:tc>
                <w:tcPr>
                  <w:tcW w:w="0" w:type="auto"/>
                  <w:tcBorders>
                    <w:top w:val="nil"/>
                    <w:left w:val="nil"/>
                  </w:tcBorders>
                </w:tcPr>
                <w:p w:rsidR="00547860" w:rsidRPr="00AB45A3" w:rsidRDefault="00547860" w:rsidP="00046F5A">
                  <w:pPr>
                    <w:jc w:val="center"/>
                    <w:rPr>
                      <w:sz w:val="16"/>
                      <w:szCs w:val="16"/>
                      <w:lang w:val="en-GB"/>
                    </w:rPr>
                  </w:pPr>
                </w:p>
              </w:tc>
              <w:tc>
                <w:tcPr>
                  <w:tcW w:w="0" w:type="auto"/>
                </w:tcPr>
                <w:p w:rsidR="00547860" w:rsidRPr="00AB45A3" w:rsidRDefault="00547860" w:rsidP="00046F5A">
                  <w:pPr>
                    <w:jc w:val="center"/>
                    <w:rPr>
                      <w:sz w:val="16"/>
                      <w:szCs w:val="16"/>
                      <w:lang w:val="en-GB"/>
                    </w:rPr>
                  </w:pPr>
                  <w:r w:rsidRPr="00AB45A3">
                    <w:rPr>
                      <w:sz w:val="16"/>
                      <w:szCs w:val="16"/>
                      <w:lang w:val="en-GB"/>
                    </w:rPr>
                    <w:t>Summary</w:t>
                  </w:r>
                </w:p>
              </w:tc>
              <w:tc>
                <w:tcPr>
                  <w:tcW w:w="0" w:type="auto"/>
                </w:tcPr>
                <w:p w:rsidR="00547860" w:rsidRPr="00AB45A3" w:rsidRDefault="00547860" w:rsidP="00046F5A">
                  <w:pPr>
                    <w:jc w:val="center"/>
                    <w:rPr>
                      <w:sz w:val="16"/>
                      <w:szCs w:val="16"/>
                      <w:lang w:val="en-GB"/>
                    </w:rPr>
                  </w:pPr>
                  <w:r w:rsidRPr="00AB45A3">
                    <w:rPr>
                      <w:sz w:val="16"/>
                      <w:szCs w:val="16"/>
                      <w:lang w:val="en-GB"/>
                    </w:rPr>
                    <w:t>Complete</w:t>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Quantification</w:t>
                  </w:r>
                </w:p>
              </w:tc>
              <w:tc>
                <w:tcPr>
                  <w:tcW w:w="0" w:type="auto"/>
                </w:tcPr>
                <w:p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547860" w:rsidRPr="00AB45A3" w:rsidRDefault="00547860" w:rsidP="00046F5A">
                  <w:pPr>
                    <w:jc w:val="center"/>
                    <w:rPr>
                      <w:sz w:val="16"/>
                      <w:szCs w:val="16"/>
                      <w:lang w:val="en-GB"/>
                    </w:rPr>
                  </w:pPr>
                  <w:r>
                    <w:rPr>
                      <w:sz w:val="16"/>
                      <w:szCs w:val="16"/>
                      <w:lang w:val="en-GB"/>
                    </w:rPr>
                    <w:sym w:font="Wingdings" w:char="F0FC"/>
                  </w:r>
                </w:p>
              </w:tc>
            </w:tr>
            <w:tr w:rsidR="00547860" w:rsidRPr="00AB45A3" w:rsidTr="00046F5A">
              <w:tc>
                <w:tcPr>
                  <w:tcW w:w="0" w:type="auto"/>
                </w:tcPr>
                <w:p w:rsidR="00547860" w:rsidRPr="00AB45A3" w:rsidRDefault="00547860" w:rsidP="00046F5A">
                  <w:pPr>
                    <w:rPr>
                      <w:sz w:val="16"/>
                      <w:szCs w:val="16"/>
                      <w:lang w:val="en-GB"/>
                    </w:rPr>
                  </w:pPr>
                  <w:r w:rsidRPr="00AB45A3">
                    <w:rPr>
                      <w:sz w:val="16"/>
                      <w:szCs w:val="16"/>
                      <w:lang w:val="en-GB"/>
                    </w:rPr>
                    <w:t>Identification</w:t>
                  </w:r>
                </w:p>
              </w:tc>
              <w:tc>
                <w:tcPr>
                  <w:tcW w:w="0" w:type="auto"/>
                </w:tcPr>
                <w:p w:rsidR="00547860" w:rsidRPr="00AB45A3" w:rsidRDefault="005619D9" w:rsidP="00046F5A">
                  <w:pPr>
                    <w:jc w:val="center"/>
                    <w:rPr>
                      <w:sz w:val="16"/>
                      <w:szCs w:val="16"/>
                      <w:lang w:val="en-GB"/>
                    </w:rPr>
                  </w:pPr>
                  <w:r>
                    <w:rPr>
                      <w:sz w:val="18"/>
                      <w:szCs w:val="16"/>
                      <w:vertAlign w:val="superscript"/>
                      <w:lang w:val="en-GB"/>
                    </w:rPr>
                    <w:t>2</w:t>
                  </w:r>
                </w:p>
              </w:tc>
              <w:tc>
                <w:tcPr>
                  <w:tcW w:w="0" w:type="auto"/>
                </w:tcPr>
                <w:p w:rsidR="00547860" w:rsidRPr="00AB45A3" w:rsidRDefault="005619D9" w:rsidP="00046F5A">
                  <w:pPr>
                    <w:jc w:val="center"/>
                    <w:rPr>
                      <w:sz w:val="16"/>
                      <w:szCs w:val="16"/>
                      <w:lang w:val="en-GB"/>
                    </w:rPr>
                  </w:pPr>
                  <w:r>
                    <w:rPr>
                      <w:sz w:val="18"/>
                      <w:szCs w:val="16"/>
                      <w:vertAlign w:val="superscript"/>
                      <w:lang w:val="en-GB"/>
                    </w:rPr>
                    <w:t>2</w:t>
                  </w:r>
                </w:p>
              </w:tc>
            </w:tr>
          </w:tbl>
          <w:p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tc>
          <w:tcPr>
            <w:tcW w:w="1617" w:type="dxa"/>
            <w:vAlign w:val="center"/>
          </w:tcPr>
          <w:p w:rsidR="00250231" w:rsidRPr="00EC2317" w:rsidRDefault="00250231" w:rsidP="006A2BC1">
            <w:pPr>
              <w:rPr>
                <w:b/>
                <w:lang w:val="en-GB"/>
              </w:rPr>
            </w:pPr>
            <w:r w:rsidRPr="00EC2317">
              <w:rPr>
                <w:b/>
                <w:lang w:val="en-GB"/>
              </w:rPr>
              <w:t>Example:</w:t>
            </w:r>
          </w:p>
        </w:tc>
        <w:tc>
          <w:tcPr>
            <w:tcW w:w="8571" w:type="dxa"/>
          </w:tcPr>
          <w:p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rsidR="00F37F22" w:rsidRDefault="00F37F22" w:rsidP="006A2BC1">
            <w:pPr>
              <w:pStyle w:val="Code"/>
              <w:rPr>
                <w:rFonts w:cs="Courier New"/>
              </w:rPr>
            </w:pPr>
          </w:p>
          <w:p w:rsidR="00F37F22" w:rsidRDefault="00F37F22" w:rsidP="006A2BC1">
            <w:pPr>
              <w:pStyle w:val="Code"/>
              <w:rPr>
                <w:rFonts w:cs="Courier New"/>
              </w:rPr>
            </w:pPr>
            <w:r>
              <w:rPr>
                <w:rFonts w:cs="Courier New"/>
              </w:rPr>
              <w:t>OR</w:t>
            </w:r>
          </w:p>
          <w:p w:rsidR="00F37F22" w:rsidRDefault="00F37F22" w:rsidP="006A2BC1">
            <w:pPr>
              <w:pStyle w:val="Code"/>
              <w:rPr>
                <w:rFonts w:cs="Courier New"/>
              </w:rPr>
            </w:pPr>
          </w:p>
          <w:p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rsidR="008309AC" w:rsidRDefault="008309AC" w:rsidP="006A2BC1">
            <w:pPr>
              <w:pStyle w:val="Code"/>
              <w:rPr>
                <w:rFonts w:cs="Courier New"/>
              </w:rPr>
            </w:pPr>
          </w:p>
          <w:p w:rsidR="008309AC" w:rsidRDefault="008309AC" w:rsidP="006A2BC1">
            <w:pPr>
              <w:pStyle w:val="Code"/>
              <w:rPr>
                <w:rFonts w:cs="Courier New"/>
              </w:rPr>
            </w:pPr>
            <w:r>
              <w:rPr>
                <w:rFonts w:cs="Courier New"/>
              </w:rPr>
              <w:t>OR</w:t>
            </w:r>
          </w:p>
          <w:p w:rsidR="008309AC" w:rsidRDefault="008309AC" w:rsidP="006A2BC1">
            <w:pPr>
              <w:pStyle w:val="Code"/>
              <w:rPr>
                <w:rFonts w:cs="Courier New"/>
              </w:rPr>
            </w:pPr>
          </w:p>
          <w:p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rsidR="000E5A62" w:rsidRDefault="000E5A62" w:rsidP="000E5A62">
      <w:pPr>
        <w:pStyle w:val="berschrift3"/>
        <w:rPr>
          <w:lang w:val="en-GB"/>
        </w:rPr>
      </w:pPr>
      <w:proofErr w:type="gramStart"/>
      <w:r>
        <w:rPr>
          <w:lang w:val="en-GB"/>
        </w:rPr>
        <w:t>assay[</w:t>
      </w:r>
      <w:proofErr w:type="gramEnd"/>
      <w:r>
        <w:rPr>
          <w:lang w:val="en-GB"/>
        </w:rPr>
        <w:t>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c>
          <w:tcPr>
            <w:tcW w:w="1617" w:type="dxa"/>
            <w:vAlign w:val="center"/>
          </w:tcPr>
          <w:p w:rsidR="000E5A62" w:rsidRPr="00EC2317" w:rsidRDefault="000E5A62" w:rsidP="008A06AA">
            <w:pPr>
              <w:rPr>
                <w:b/>
                <w:lang w:val="en-GB"/>
              </w:rPr>
            </w:pPr>
            <w:r w:rsidRPr="00EC2317">
              <w:rPr>
                <w:b/>
                <w:lang w:val="en-GB"/>
              </w:rPr>
              <w:t>Description:</w:t>
            </w:r>
          </w:p>
        </w:tc>
        <w:tc>
          <w:tcPr>
            <w:tcW w:w="8571" w:type="dxa"/>
          </w:tcPr>
          <w:p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rsidTr="008A06AA">
        <w:tc>
          <w:tcPr>
            <w:tcW w:w="1617" w:type="dxa"/>
            <w:vAlign w:val="center"/>
          </w:tcPr>
          <w:p w:rsidR="000E5A62" w:rsidRPr="00EC2317" w:rsidRDefault="000E5A62" w:rsidP="008A06AA">
            <w:pPr>
              <w:rPr>
                <w:b/>
                <w:lang w:val="en-GB"/>
              </w:rPr>
            </w:pPr>
            <w:r w:rsidRPr="00EC2317">
              <w:rPr>
                <w:b/>
                <w:lang w:val="en-GB"/>
              </w:rPr>
              <w:t>Type:</w:t>
            </w:r>
          </w:p>
        </w:tc>
        <w:tc>
          <w:tcPr>
            <w:tcW w:w="8571" w:type="dxa"/>
          </w:tcPr>
          <w:p w:rsidR="000E5A62" w:rsidRPr="00EC2317" w:rsidRDefault="000E5A62" w:rsidP="008A06AA">
            <w:pPr>
              <w:rPr>
                <w:lang w:val="en-GB"/>
              </w:rPr>
            </w:pPr>
            <w:r w:rsidRPr="00EC2317">
              <w:rPr>
                <w:lang w:val="en-GB"/>
              </w:rPr>
              <w:t>Parameter</w:t>
            </w:r>
          </w:p>
        </w:tc>
      </w:tr>
      <w:tr w:rsidR="000E5A62" w:rsidTr="008A06AA">
        <w:tc>
          <w:tcPr>
            <w:tcW w:w="1617" w:type="dxa"/>
            <w:vAlign w:val="center"/>
          </w:tcPr>
          <w:p w:rsidR="000E5A62" w:rsidRPr="00EC2317" w:rsidRDefault="000E5A62"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E5A62" w:rsidRPr="00AB45A3" w:rsidTr="008A06AA">
              <w:tc>
                <w:tcPr>
                  <w:tcW w:w="0" w:type="auto"/>
                  <w:tcBorders>
                    <w:top w:val="nil"/>
                    <w:left w:val="nil"/>
                  </w:tcBorders>
                </w:tcPr>
                <w:p w:rsidR="000E5A62" w:rsidRPr="00AB45A3" w:rsidRDefault="000E5A62" w:rsidP="008A06AA">
                  <w:pPr>
                    <w:jc w:val="center"/>
                    <w:rPr>
                      <w:sz w:val="16"/>
                      <w:szCs w:val="16"/>
                      <w:lang w:val="en-GB"/>
                    </w:rPr>
                  </w:pPr>
                </w:p>
              </w:tc>
              <w:tc>
                <w:tcPr>
                  <w:tcW w:w="0" w:type="auto"/>
                </w:tcPr>
                <w:p w:rsidR="000E5A62" w:rsidRPr="00AB45A3" w:rsidRDefault="000E5A62" w:rsidP="008A06AA">
                  <w:pPr>
                    <w:jc w:val="center"/>
                    <w:rPr>
                      <w:sz w:val="16"/>
                      <w:szCs w:val="16"/>
                      <w:lang w:val="en-GB"/>
                    </w:rPr>
                  </w:pPr>
                  <w:r w:rsidRPr="00AB45A3">
                    <w:rPr>
                      <w:sz w:val="16"/>
                      <w:szCs w:val="16"/>
                      <w:lang w:val="en-GB"/>
                    </w:rPr>
                    <w:t>Summary</w:t>
                  </w:r>
                </w:p>
              </w:tc>
              <w:tc>
                <w:tcPr>
                  <w:tcW w:w="0" w:type="auto"/>
                </w:tcPr>
                <w:p w:rsidR="000E5A62" w:rsidRPr="00AB45A3" w:rsidRDefault="000E5A62" w:rsidP="008A06AA">
                  <w:pPr>
                    <w:jc w:val="center"/>
                    <w:rPr>
                      <w:sz w:val="16"/>
                      <w:szCs w:val="16"/>
                      <w:lang w:val="en-GB"/>
                    </w:rPr>
                  </w:pPr>
                  <w:r w:rsidRPr="00AB45A3">
                    <w:rPr>
                      <w:sz w:val="16"/>
                      <w:szCs w:val="16"/>
                      <w:lang w:val="en-GB"/>
                    </w:rPr>
                    <w:t>Complete</w:t>
                  </w:r>
                </w:p>
              </w:tc>
            </w:tr>
            <w:tr w:rsidR="000E5A62" w:rsidRPr="00AB45A3" w:rsidTr="008A06AA">
              <w:tc>
                <w:tcPr>
                  <w:tcW w:w="0" w:type="auto"/>
                </w:tcPr>
                <w:p w:rsidR="000E5A62" w:rsidRPr="00AB45A3" w:rsidRDefault="000E5A62" w:rsidP="008A06AA">
                  <w:pPr>
                    <w:rPr>
                      <w:sz w:val="16"/>
                      <w:szCs w:val="16"/>
                      <w:lang w:val="en-GB"/>
                    </w:rPr>
                  </w:pPr>
                  <w:r w:rsidRPr="00AB45A3">
                    <w:rPr>
                      <w:sz w:val="16"/>
                      <w:szCs w:val="16"/>
                      <w:lang w:val="en-GB"/>
                    </w:rPr>
                    <w:t>Quantification</w:t>
                  </w:r>
                </w:p>
              </w:tc>
              <w:tc>
                <w:tcPr>
                  <w:tcW w:w="0" w:type="auto"/>
                </w:tcPr>
                <w:p w:rsidR="000E5A62" w:rsidRPr="00AB45A3" w:rsidRDefault="000E5A62" w:rsidP="008A06AA">
                  <w:pPr>
                    <w:jc w:val="center"/>
                    <w:rPr>
                      <w:sz w:val="16"/>
                      <w:szCs w:val="16"/>
                      <w:lang w:val="en-GB"/>
                    </w:rPr>
                  </w:pPr>
                </w:p>
              </w:tc>
              <w:tc>
                <w:tcPr>
                  <w:tcW w:w="0" w:type="auto"/>
                </w:tcPr>
                <w:p w:rsidR="000E5A62" w:rsidRPr="00AB45A3" w:rsidRDefault="000E5A62" w:rsidP="008A06AA">
                  <w:pPr>
                    <w:jc w:val="center"/>
                    <w:rPr>
                      <w:sz w:val="16"/>
                      <w:szCs w:val="16"/>
                      <w:lang w:val="en-GB"/>
                    </w:rPr>
                  </w:pPr>
                </w:p>
              </w:tc>
            </w:tr>
            <w:tr w:rsidR="005619D9" w:rsidRPr="00AB45A3" w:rsidTr="008A06AA">
              <w:tc>
                <w:tcPr>
                  <w:tcW w:w="0" w:type="auto"/>
                </w:tcPr>
                <w:p w:rsidR="005619D9" w:rsidRPr="00AB45A3" w:rsidRDefault="005619D9" w:rsidP="008A06AA">
                  <w:pPr>
                    <w:rPr>
                      <w:sz w:val="16"/>
                      <w:szCs w:val="16"/>
                      <w:lang w:val="en-GB"/>
                    </w:rPr>
                  </w:pPr>
                  <w:r w:rsidRPr="00AB45A3">
                    <w:rPr>
                      <w:sz w:val="16"/>
                      <w:szCs w:val="16"/>
                      <w:lang w:val="en-GB"/>
                    </w:rPr>
                    <w:t>Identification</w:t>
                  </w:r>
                </w:p>
              </w:tc>
              <w:tc>
                <w:tcPr>
                  <w:tcW w:w="0" w:type="auto"/>
                </w:tcPr>
                <w:p w:rsidR="005619D9" w:rsidRPr="00AB45A3" w:rsidRDefault="005619D9" w:rsidP="008A06AA">
                  <w:pPr>
                    <w:jc w:val="center"/>
                    <w:rPr>
                      <w:sz w:val="16"/>
                      <w:szCs w:val="16"/>
                      <w:lang w:val="en-GB"/>
                    </w:rPr>
                  </w:pPr>
                  <w:r>
                    <w:rPr>
                      <w:sz w:val="18"/>
                      <w:szCs w:val="16"/>
                      <w:vertAlign w:val="superscript"/>
                      <w:lang w:val="en-GB"/>
                    </w:rPr>
                    <w:t>1</w:t>
                  </w:r>
                </w:p>
              </w:tc>
              <w:tc>
                <w:tcPr>
                  <w:tcW w:w="0" w:type="auto"/>
                </w:tcPr>
                <w:p w:rsidR="005619D9" w:rsidRPr="00AB45A3" w:rsidRDefault="005619D9" w:rsidP="008A06AA">
                  <w:pPr>
                    <w:jc w:val="center"/>
                    <w:rPr>
                      <w:sz w:val="16"/>
                      <w:szCs w:val="16"/>
                      <w:lang w:val="en-GB"/>
                    </w:rPr>
                  </w:pPr>
                  <w:r>
                    <w:rPr>
                      <w:sz w:val="18"/>
                      <w:szCs w:val="16"/>
                      <w:vertAlign w:val="superscript"/>
                      <w:lang w:val="en-GB"/>
                    </w:rPr>
                    <w:t>1</w:t>
                  </w:r>
                </w:p>
              </w:tc>
            </w:tr>
          </w:tbl>
          <w:p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rsidTr="008A06AA">
        <w:tc>
          <w:tcPr>
            <w:tcW w:w="1617" w:type="dxa"/>
            <w:vAlign w:val="center"/>
          </w:tcPr>
          <w:p w:rsidR="000E5A62" w:rsidRPr="00EC2317" w:rsidRDefault="000E5A62" w:rsidP="008A06AA">
            <w:pPr>
              <w:rPr>
                <w:b/>
                <w:lang w:val="en-GB"/>
              </w:rPr>
            </w:pPr>
            <w:r w:rsidRPr="00EC2317">
              <w:rPr>
                <w:b/>
                <w:lang w:val="en-GB"/>
              </w:rPr>
              <w:t>Example:</w:t>
            </w:r>
          </w:p>
        </w:tc>
        <w:tc>
          <w:tcPr>
            <w:tcW w:w="8571" w:type="dxa"/>
          </w:tcPr>
          <w:p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rsidR="000E5A62" w:rsidRPr="000E5A62" w:rsidRDefault="000E5A62" w:rsidP="000E5A62">
      <w:pPr>
        <w:pStyle w:val="berschrift3"/>
        <w:rPr>
          <w:lang w:val="en-GB"/>
        </w:rPr>
      </w:pPr>
      <w:proofErr w:type="gramStart"/>
      <w:r>
        <w:rPr>
          <w:lang w:val="en-GB"/>
        </w:rPr>
        <w:t>assay[</w:t>
      </w:r>
      <w:proofErr w:type="gramEnd"/>
      <w:r>
        <w:rPr>
          <w:lang w:val="en-GB"/>
        </w:rPr>
        <w:t>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c>
          <w:tcPr>
            <w:tcW w:w="1617" w:type="dxa"/>
            <w:vAlign w:val="center"/>
          </w:tcPr>
          <w:p w:rsidR="000E5A62" w:rsidRPr="00EC2317" w:rsidRDefault="000E5A62" w:rsidP="008A06AA">
            <w:pPr>
              <w:rPr>
                <w:b/>
                <w:lang w:val="en-GB"/>
              </w:rPr>
            </w:pPr>
            <w:r w:rsidRPr="00EC2317">
              <w:rPr>
                <w:b/>
                <w:lang w:val="en-GB"/>
              </w:rPr>
              <w:t>Description:</w:t>
            </w:r>
          </w:p>
        </w:tc>
        <w:tc>
          <w:tcPr>
            <w:tcW w:w="8571" w:type="dxa"/>
          </w:tcPr>
          <w:p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rsidTr="008A06AA">
        <w:tc>
          <w:tcPr>
            <w:tcW w:w="1617" w:type="dxa"/>
            <w:vAlign w:val="center"/>
          </w:tcPr>
          <w:p w:rsidR="000E5A62" w:rsidRPr="00EC2317" w:rsidRDefault="000E5A62" w:rsidP="008A06AA">
            <w:pPr>
              <w:rPr>
                <w:b/>
                <w:lang w:val="en-GB"/>
              </w:rPr>
            </w:pPr>
            <w:r w:rsidRPr="00EC2317">
              <w:rPr>
                <w:b/>
                <w:lang w:val="en-GB"/>
              </w:rPr>
              <w:t>Type:</w:t>
            </w:r>
          </w:p>
        </w:tc>
        <w:tc>
          <w:tcPr>
            <w:tcW w:w="8571" w:type="dxa"/>
          </w:tcPr>
          <w:p w:rsidR="000E5A62" w:rsidRPr="00EC2317" w:rsidRDefault="000E5A62" w:rsidP="008A06AA">
            <w:pPr>
              <w:rPr>
                <w:lang w:val="en-GB"/>
              </w:rPr>
            </w:pPr>
            <w:r>
              <w:rPr>
                <w:lang w:val="en-GB"/>
              </w:rPr>
              <w:t>String</w:t>
            </w:r>
          </w:p>
        </w:tc>
      </w:tr>
      <w:tr w:rsidR="000E5A62" w:rsidTr="008A06AA">
        <w:tc>
          <w:tcPr>
            <w:tcW w:w="1617" w:type="dxa"/>
            <w:vAlign w:val="center"/>
          </w:tcPr>
          <w:p w:rsidR="000E5A62" w:rsidRPr="00EC2317" w:rsidRDefault="000E5A62"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81CCD" w:rsidRPr="00AB45A3" w:rsidTr="006316EF">
              <w:tc>
                <w:tcPr>
                  <w:tcW w:w="0" w:type="auto"/>
                  <w:tcBorders>
                    <w:top w:val="nil"/>
                    <w:left w:val="nil"/>
                  </w:tcBorders>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r w:rsidRPr="00AB45A3">
                    <w:rPr>
                      <w:sz w:val="16"/>
                      <w:szCs w:val="16"/>
                      <w:lang w:val="en-GB"/>
                    </w:rPr>
                    <w:t>Summary</w:t>
                  </w:r>
                </w:p>
              </w:tc>
              <w:tc>
                <w:tcPr>
                  <w:tcW w:w="0" w:type="auto"/>
                </w:tcPr>
                <w:p w:rsidR="00281CCD" w:rsidRPr="00AB45A3" w:rsidRDefault="00281CCD" w:rsidP="006316EF">
                  <w:pPr>
                    <w:jc w:val="center"/>
                    <w:rPr>
                      <w:sz w:val="16"/>
                      <w:szCs w:val="16"/>
                      <w:lang w:val="en-GB"/>
                    </w:rPr>
                  </w:pPr>
                  <w:r w:rsidRPr="00AB45A3">
                    <w:rPr>
                      <w:sz w:val="16"/>
                      <w:szCs w:val="16"/>
                      <w:lang w:val="en-GB"/>
                    </w:rPr>
                    <w:t>Complete</w:t>
                  </w: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Quantification</w:t>
                  </w:r>
                </w:p>
              </w:tc>
              <w:tc>
                <w:tcPr>
                  <w:tcW w:w="0" w:type="auto"/>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Identification</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r>
          </w:tbl>
          <w:p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rsidTr="008A06AA">
        <w:tc>
          <w:tcPr>
            <w:tcW w:w="1617" w:type="dxa"/>
            <w:vAlign w:val="center"/>
          </w:tcPr>
          <w:p w:rsidR="000E5A62" w:rsidRPr="00EC2317" w:rsidRDefault="000E5A62" w:rsidP="008A06AA">
            <w:pPr>
              <w:rPr>
                <w:b/>
                <w:lang w:val="en-GB"/>
              </w:rPr>
            </w:pPr>
            <w:r w:rsidRPr="00EC2317">
              <w:rPr>
                <w:b/>
                <w:lang w:val="en-GB"/>
              </w:rPr>
              <w:t>Example:</w:t>
            </w:r>
          </w:p>
        </w:tc>
        <w:tc>
          <w:tcPr>
            <w:tcW w:w="8571" w:type="dxa"/>
          </w:tcPr>
          <w:p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xml:space="preserve">] [UNIMOD, UNIMOD:188, Label:13C(6), ]           </w:t>
            </w:r>
            <w:r w:rsidRPr="00E92C27">
              <w:rPr>
                <w:rFonts w:cs="Courier New"/>
              </w:rPr>
              <w:t xml:space="preserve">                                                                       </w:t>
            </w:r>
          </w:p>
          <w:p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rsidR="000E5A62" w:rsidRDefault="000E5A62" w:rsidP="000E5A62">
      <w:pPr>
        <w:pStyle w:val="berschrift3"/>
        <w:rPr>
          <w:lang w:val="en-GB"/>
        </w:rPr>
      </w:pPr>
      <w:proofErr w:type="gramStart"/>
      <w:r>
        <w:rPr>
          <w:lang w:val="en-GB"/>
        </w:rPr>
        <w:lastRenderedPageBreak/>
        <w:t>assay[</w:t>
      </w:r>
      <w:proofErr w:type="gramEnd"/>
      <w:r>
        <w:rPr>
          <w:lang w:val="en-GB"/>
        </w:rPr>
        <w:t>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rsidTr="008A06AA">
        <w:tc>
          <w:tcPr>
            <w:tcW w:w="1617" w:type="dxa"/>
            <w:vAlign w:val="center"/>
          </w:tcPr>
          <w:p w:rsidR="000E5A62" w:rsidRPr="00EC2317" w:rsidRDefault="000E5A62" w:rsidP="008A06AA">
            <w:pPr>
              <w:rPr>
                <w:b/>
                <w:lang w:val="en-GB"/>
              </w:rPr>
            </w:pPr>
            <w:r w:rsidRPr="00EC2317">
              <w:rPr>
                <w:b/>
                <w:lang w:val="en-GB"/>
              </w:rPr>
              <w:t>Description:</w:t>
            </w:r>
          </w:p>
        </w:tc>
        <w:tc>
          <w:tcPr>
            <w:tcW w:w="8571" w:type="dxa"/>
          </w:tcPr>
          <w:p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w:t>
            </w:r>
            <w:proofErr w:type="gramStart"/>
            <w:r>
              <w:rPr>
                <w:lang w:val="en-GB"/>
              </w:rPr>
              <w:t>Protein</w:t>
            </w:r>
            <w:proofErr w:type="gramEnd"/>
            <w:r>
              <w:rPr>
                <w:lang w:val="en-GB"/>
              </w:rPr>
              <w:t xml:space="preserve"> C-term”.</w:t>
            </w:r>
          </w:p>
        </w:tc>
      </w:tr>
      <w:tr w:rsidR="000E5A62" w:rsidTr="008A06AA">
        <w:tc>
          <w:tcPr>
            <w:tcW w:w="1617" w:type="dxa"/>
            <w:vAlign w:val="center"/>
          </w:tcPr>
          <w:p w:rsidR="000E5A62" w:rsidRPr="00EC2317" w:rsidRDefault="000E5A62" w:rsidP="008A06AA">
            <w:pPr>
              <w:rPr>
                <w:b/>
                <w:lang w:val="en-GB"/>
              </w:rPr>
            </w:pPr>
            <w:r w:rsidRPr="00EC2317">
              <w:rPr>
                <w:b/>
                <w:lang w:val="en-GB"/>
              </w:rPr>
              <w:t>Type:</w:t>
            </w:r>
          </w:p>
        </w:tc>
        <w:tc>
          <w:tcPr>
            <w:tcW w:w="8571" w:type="dxa"/>
          </w:tcPr>
          <w:p w:rsidR="000E5A62" w:rsidRPr="00EC2317" w:rsidRDefault="000E5A62" w:rsidP="008A06AA">
            <w:pPr>
              <w:rPr>
                <w:lang w:val="en-GB"/>
              </w:rPr>
            </w:pPr>
            <w:r>
              <w:rPr>
                <w:lang w:val="en-GB"/>
              </w:rPr>
              <w:t>String</w:t>
            </w:r>
          </w:p>
        </w:tc>
      </w:tr>
      <w:tr w:rsidR="000E5A62" w:rsidTr="008A06AA">
        <w:tc>
          <w:tcPr>
            <w:tcW w:w="1617" w:type="dxa"/>
            <w:vAlign w:val="center"/>
          </w:tcPr>
          <w:p w:rsidR="000E5A62" w:rsidRPr="00EC2317" w:rsidRDefault="000E5A62"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81CCD" w:rsidRPr="00AB45A3" w:rsidTr="006316EF">
              <w:tc>
                <w:tcPr>
                  <w:tcW w:w="0" w:type="auto"/>
                  <w:tcBorders>
                    <w:top w:val="nil"/>
                    <w:left w:val="nil"/>
                  </w:tcBorders>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r w:rsidRPr="00AB45A3">
                    <w:rPr>
                      <w:sz w:val="16"/>
                      <w:szCs w:val="16"/>
                      <w:lang w:val="en-GB"/>
                    </w:rPr>
                    <w:t>Summary</w:t>
                  </w:r>
                </w:p>
              </w:tc>
              <w:tc>
                <w:tcPr>
                  <w:tcW w:w="0" w:type="auto"/>
                </w:tcPr>
                <w:p w:rsidR="00281CCD" w:rsidRPr="00AB45A3" w:rsidRDefault="00281CCD" w:rsidP="006316EF">
                  <w:pPr>
                    <w:jc w:val="center"/>
                    <w:rPr>
                      <w:sz w:val="16"/>
                      <w:szCs w:val="16"/>
                      <w:lang w:val="en-GB"/>
                    </w:rPr>
                  </w:pPr>
                  <w:r w:rsidRPr="00AB45A3">
                    <w:rPr>
                      <w:sz w:val="16"/>
                      <w:szCs w:val="16"/>
                      <w:lang w:val="en-GB"/>
                    </w:rPr>
                    <w:t>Complete</w:t>
                  </w: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Quantification</w:t>
                  </w:r>
                </w:p>
              </w:tc>
              <w:tc>
                <w:tcPr>
                  <w:tcW w:w="0" w:type="auto"/>
                </w:tcPr>
                <w:p w:rsidR="00281CCD" w:rsidRPr="00AB45A3" w:rsidRDefault="00281CCD" w:rsidP="006316EF">
                  <w:pPr>
                    <w:jc w:val="center"/>
                    <w:rPr>
                      <w:sz w:val="16"/>
                      <w:szCs w:val="16"/>
                      <w:lang w:val="en-GB"/>
                    </w:rPr>
                  </w:pPr>
                </w:p>
              </w:tc>
              <w:tc>
                <w:tcPr>
                  <w:tcW w:w="0" w:type="auto"/>
                </w:tcPr>
                <w:p w:rsidR="00281CCD" w:rsidRPr="00AB45A3" w:rsidRDefault="00281CCD" w:rsidP="006316EF">
                  <w:pPr>
                    <w:jc w:val="center"/>
                    <w:rPr>
                      <w:sz w:val="16"/>
                      <w:szCs w:val="16"/>
                      <w:lang w:val="en-GB"/>
                    </w:rPr>
                  </w:pPr>
                </w:p>
              </w:tc>
            </w:tr>
            <w:tr w:rsidR="00281CCD" w:rsidRPr="00AB45A3" w:rsidTr="006316EF">
              <w:tc>
                <w:tcPr>
                  <w:tcW w:w="0" w:type="auto"/>
                </w:tcPr>
                <w:p w:rsidR="00281CCD" w:rsidRPr="00AB45A3" w:rsidRDefault="00281CCD" w:rsidP="006316EF">
                  <w:pPr>
                    <w:rPr>
                      <w:sz w:val="16"/>
                      <w:szCs w:val="16"/>
                      <w:lang w:val="en-GB"/>
                    </w:rPr>
                  </w:pPr>
                  <w:r w:rsidRPr="00AB45A3">
                    <w:rPr>
                      <w:sz w:val="16"/>
                      <w:szCs w:val="16"/>
                      <w:lang w:val="en-GB"/>
                    </w:rPr>
                    <w:t>Identification</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c>
                <w:tcPr>
                  <w:tcW w:w="0" w:type="auto"/>
                </w:tcPr>
                <w:p w:rsidR="00281CCD" w:rsidRPr="00AB45A3" w:rsidRDefault="00281CCD" w:rsidP="006316EF">
                  <w:pPr>
                    <w:jc w:val="center"/>
                    <w:rPr>
                      <w:sz w:val="16"/>
                      <w:szCs w:val="16"/>
                      <w:lang w:val="en-GB"/>
                    </w:rPr>
                  </w:pPr>
                  <w:r>
                    <w:rPr>
                      <w:sz w:val="18"/>
                      <w:szCs w:val="16"/>
                      <w:vertAlign w:val="superscript"/>
                      <w:lang w:val="en-GB"/>
                    </w:rPr>
                    <w:t>1</w:t>
                  </w:r>
                </w:p>
              </w:tc>
            </w:tr>
          </w:tbl>
          <w:p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rsidTr="008A06AA">
        <w:tc>
          <w:tcPr>
            <w:tcW w:w="1617" w:type="dxa"/>
            <w:vAlign w:val="center"/>
          </w:tcPr>
          <w:p w:rsidR="000E5A62" w:rsidRPr="00EC2317" w:rsidRDefault="000E5A62" w:rsidP="008A06AA">
            <w:pPr>
              <w:rPr>
                <w:b/>
                <w:lang w:val="en-GB"/>
              </w:rPr>
            </w:pPr>
            <w:r w:rsidRPr="00EC2317">
              <w:rPr>
                <w:b/>
                <w:lang w:val="en-GB"/>
              </w:rPr>
              <w:t>Example:</w:t>
            </w:r>
          </w:p>
        </w:tc>
        <w:tc>
          <w:tcPr>
            <w:tcW w:w="8571" w:type="dxa"/>
          </w:tcPr>
          <w:p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xml:space="preserve">] [UNIMOD, UNIMOD:188, Label:13C(6), ]           </w:t>
            </w:r>
            <w:r w:rsidRPr="00E92C27">
              <w:rPr>
                <w:rFonts w:cs="Courier New"/>
              </w:rPr>
              <w:t xml:space="preserve">                                                                       </w:t>
            </w:r>
          </w:p>
          <w:p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rsidR="00250231" w:rsidRPr="0032336F" w:rsidRDefault="007E3A75" w:rsidP="00F7415D">
      <w:pPr>
        <w:pStyle w:val="berschrift3"/>
        <w:rPr>
          <w:lang w:val="en-GB"/>
        </w:rPr>
      </w:pPr>
      <w:proofErr w:type="gramStart"/>
      <w:r w:rsidRPr="00F7415D">
        <w:rPr>
          <w:lang w:val="en-GB"/>
        </w:rPr>
        <w:t>assay</w:t>
      </w:r>
      <w:r w:rsidR="00922064" w:rsidRPr="00F7415D">
        <w:rPr>
          <w:lang w:val="en-GB"/>
        </w:rPr>
        <w:t>[</w:t>
      </w:r>
      <w:proofErr w:type="gramEnd"/>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A2BC1">
            <w:pPr>
              <w:rPr>
                <w:lang w:val="en-GB"/>
              </w:rPr>
            </w:pPr>
            <w:r>
              <w:rPr>
                <w:lang w:val="en-GB"/>
              </w:rPr>
              <w:t>{SAMPLE_ID}</w:t>
            </w:r>
          </w:p>
        </w:tc>
      </w:tr>
      <w:tr w:rsidR="00AF7C61" w:rsidTr="00046F5A">
        <w:tc>
          <w:tcPr>
            <w:tcW w:w="1617" w:type="dxa"/>
            <w:vAlign w:val="center"/>
          </w:tcPr>
          <w:p w:rsidR="00AF7C61" w:rsidRPr="00EC2317" w:rsidRDefault="00AF7C61"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F7C61" w:rsidRPr="00AB45A3" w:rsidTr="00046F5A">
              <w:tc>
                <w:tcPr>
                  <w:tcW w:w="0" w:type="auto"/>
                  <w:tcBorders>
                    <w:top w:val="nil"/>
                    <w:left w:val="nil"/>
                  </w:tcBorders>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r w:rsidRPr="00AB45A3">
                    <w:rPr>
                      <w:sz w:val="16"/>
                      <w:szCs w:val="16"/>
                      <w:lang w:val="en-GB"/>
                    </w:rPr>
                    <w:t>Summary</w:t>
                  </w:r>
                </w:p>
              </w:tc>
              <w:tc>
                <w:tcPr>
                  <w:tcW w:w="0" w:type="auto"/>
                </w:tcPr>
                <w:p w:rsidR="00AF7C61" w:rsidRPr="00AB45A3" w:rsidRDefault="00AF7C61" w:rsidP="00046F5A">
                  <w:pPr>
                    <w:jc w:val="center"/>
                    <w:rPr>
                      <w:sz w:val="16"/>
                      <w:szCs w:val="16"/>
                      <w:lang w:val="en-GB"/>
                    </w:rPr>
                  </w:pPr>
                  <w:r w:rsidRPr="00AB45A3">
                    <w:rPr>
                      <w:sz w:val="16"/>
                      <w:szCs w:val="16"/>
                      <w:lang w:val="en-GB"/>
                    </w:rPr>
                    <w:t>Complete</w:t>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Quantification</w:t>
                  </w:r>
                </w:p>
              </w:tc>
              <w:tc>
                <w:tcPr>
                  <w:tcW w:w="0" w:type="auto"/>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Identification</w:t>
                  </w:r>
                </w:p>
              </w:tc>
              <w:tc>
                <w:tcPr>
                  <w:tcW w:w="0" w:type="auto"/>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p>
              </w:tc>
            </w:tr>
          </w:tbl>
          <w:p w:rsidR="00AF7C61" w:rsidRDefault="00AF7C61" w:rsidP="00046F5A">
            <w:pPr>
              <w:rPr>
                <w:lang w:val="en-GB"/>
              </w:rPr>
            </w:pPr>
          </w:p>
        </w:tc>
      </w:tr>
      <w:tr w:rsidR="00250231">
        <w:tc>
          <w:tcPr>
            <w:tcW w:w="1617" w:type="dxa"/>
            <w:vAlign w:val="center"/>
          </w:tcPr>
          <w:p w:rsidR="00250231" w:rsidRPr="00EC2317" w:rsidRDefault="00250231" w:rsidP="006A2BC1">
            <w:pPr>
              <w:rPr>
                <w:b/>
                <w:lang w:val="en-GB"/>
              </w:rPr>
            </w:pPr>
            <w:r w:rsidRPr="00EC2317">
              <w:rPr>
                <w:b/>
                <w:lang w:val="en-GB"/>
              </w:rPr>
              <w:t>Example:</w:t>
            </w:r>
          </w:p>
        </w:tc>
        <w:tc>
          <w:tcPr>
            <w:tcW w:w="8571" w:type="dxa"/>
          </w:tcPr>
          <w:p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rsidR="00250231" w:rsidRDefault="007E3A75" w:rsidP="00250231">
      <w:pPr>
        <w:pStyle w:val="berschrift3"/>
        <w:rPr>
          <w:lang w:val="en-GB"/>
        </w:rPr>
      </w:pPr>
      <w:proofErr w:type="gramStart"/>
      <w:r>
        <w:rPr>
          <w:lang w:val="en-GB"/>
        </w:rPr>
        <w:t>assay</w:t>
      </w:r>
      <w:r w:rsidR="00922064">
        <w:rPr>
          <w:lang w:val="en-GB"/>
        </w:rPr>
        <w:t>[</w:t>
      </w:r>
      <w:proofErr w:type="gramEnd"/>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tc>
          <w:tcPr>
            <w:tcW w:w="1617" w:type="dxa"/>
            <w:vAlign w:val="center"/>
          </w:tcPr>
          <w:p w:rsidR="00250231" w:rsidRPr="00EC2317" w:rsidRDefault="00250231" w:rsidP="006A2BC1">
            <w:pPr>
              <w:rPr>
                <w:b/>
                <w:lang w:val="en-GB"/>
              </w:rPr>
            </w:pPr>
            <w:r w:rsidRPr="00EC2317">
              <w:rPr>
                <w:b/>
                <w:lang w:val="en-GB"/>
              </w:rPr>
              <w:t>Description:</w:t>
            </w:r>
          </w:p>
        </w:tc>
        <w:tc>
          <w:tcPr>
            <w:tcW w:w="8571" w:type="dxa"/>
          </w:tcPr>
          <w:p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tc>
          <w:tcPr>
            <w:tcW w:w="1617" w:type="dxa"/>
            <w:vAlign w:val="center"/>
          </w:tcPr>
          <w:p w:rsidR="00250231" w:rsidRPr="00EC2317" w:rsidRDefault="00250231" w:rsidP="006A2BC1">
            <w:pPr>
              <w:rPr>
                <w:b/>
                <w:lang w:val="en-GB"/>
              </w:rPr>
            </w:pPr>
            <w:r w:rsidRPr="00EC2317">
              <w:rPr>
                <w:b/>
                <w:lang w:val="en-GB"/>
              </w:rPr>
              <w:t>Type:</w:t>
            </w:r>
          </w:p>
        </w:tc>
        <w:tc>
          <w:tcPr>
            <w:tcW w:w="8571" w:type="dxa"/>
          </w:tcPr>
          <w:p w:rsidR="00250231" w:rsidRPr="00EC2317" w:rsidRDefault="00250231" w:rsidP="006F6018">
            <w:pPr>
              <w:rPr>
                <w:lang w:val="en-GB"/>
              </w:rPr>
            </w:pPr>
            <w:r>
              <w:rPr>
                <w:lang w:val="en-GB"/>
              </w:rPr>
              <w:t>{</w:t>
            </w:r>
            <w:r w:rsidR="00A83AAF">
              <w:rPr>
                <w:lang w:val="en-GB"/>
              </w:rPr>
              <w:t>MS_RUN</w:t>
            </w:r>
            <w:r>
              <w:rPr>
                <w:lang w:val="en-GB"/>
              </w:rPr>
              <w:t>_ID}</w:t>
            </w:r>
          </w:p>
        </w:tc>
      </w:tr>
      <w:tr w:rsidR="00AF7C61" w:rsidTr="00046F5A">
        <w:tc>
          <w:tcPr>
            <w:tcW w:w="1617" w:type="dxa"/>
            <w:vAlign w:val="center"/>
          </w:tcPr>
          <w:p w:rsidR="00AF7C61" w:rsidRPr="00EC2317" w:rsidRDefault="00AF7C61"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F7C61" w:rsidRPr="00AB45A3" w:rsidTr="00046F5A">
              <w:tc>
                <w:tcPr>
                  <w:tcW w:w="0" w:type="auto"/>
                  <w:tcBorders>
                    <w:top w:val="nil"/>
                    <w:left w:val="nil"/>
                  </w:tcBorders>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r w:rsidRPr="00AB45A3">
                    <w:rPr>
                      <w:sz w:val="16"/>
                      <w:szCs w:val="16"/>
                      <w:lang w:val="en-GB"/>
                    </w:rPr>
                    <w:t>Summary</w:t>
                  </w:r>
                </w:p>
              </w:tc>
              <w:tc>
                <w:tcPr>
                  <w:tcW w:w="0" w:type="auto"/>
                </w:tcPr>
                <w:p w:rsidR="00AF7C61" w:rsidRPr="00AB45A3" w:rsidRDefault="00AF7C61" w:rsidP="00046F5A">
                  <w:pPr>
                    <w:jc w:val="center"/>
                    <w:rPr>
                      <w:sz w:val="16"/>
                      <w:szCs w:val="16"/>
                      <w:lang w:val="en-GB"/>
                    </w:rPr>
                  </w:pPr>
                  <w:r w:rsidRPr="00AB45A3">
                    <w:rPr>
                      <w:sz w:val="16"/>
                      <w:szCs w:val="16"/>
                      <w:lang w:val="en-GB"/>
                    </w:rPr>
                    <w:t>Complete</w:t>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Quantification</w:t>
                  </w:r>
                </w:p>
              </w:tc>
              <w:tc>
                <w:tcPr>
                  <w:tcW w:w="0" w:type="auto"/>
                </w:tcPr>
                <w:p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AF7C61" w:rsidRPr="00AB45A3" w:rsidRDefault="00AF7C61" w:rsidP="00046F5A">
                  <w:pPr>
                    <w:jc w:val="center"/>
                    <w:rPr>
                      <w:sz w:val="16"/>
                      <w:szCs w:val="16"/>
                      <w:lang w:val="en-GB"/>
                    </w:rPr>
                  </w:pPr>
                  <w:r>
                    <w:rPr>
                      <w:sz w:val="16"/>
                      <w:szCs w:val="16"/>
                      <w:lang w:val="en-GB"/>
                    </w:rPr>
                    <w:sym w:font="Wingdings" w:char="F0FC"/>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Identification</w:t>
                  </w:r>
                </w:p>
              </w:tc>
              <w:tc>
                <w:tcPr>
                  <w:tcW w:w="0" w:type="auto"/>
                </w:tcPr>
                <w:p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tc>
          <w:tcPr>
            <w:tcW w:w="1617" w:type="dxa"/>
            <w:vAlign w:val="center"/>
          </w:tcPr>
          <w:p w:rsidR="00250231" w:rsidRPr="00EC2317" w:rsidRDefault="00250231" w:rsidP="006A2BC1">
            <w:pPr>
              <w:rPr>
                <w:b/>
                <w:lang w:val="en-GB"/>
              </w:rPr>
            </w:pPr>
            <w:r w:rsidRPr="00EC2317">
              <w:rPr>
                <w:b/>
                <w:lang w:val="en-GB"/>
              </w:rPr>
              <w:t>Example:</w:t>
            </w:r>
          </w:p>
        </w:tc>
        <w:tc>
          <w:tcPr>
            <w:tcW w:w="8571" w:type="dxa"/>
          </w:tcPr>
          <w:p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rsidR="00C9007E" w:rsidRDefault="00877457" w:rsidP="00C9007E">
      <w:pPr>
        <w:pStyle w:val="berschrift3"/>
        <w:rPr>
          <w:lang w:val="en-GB"/>
        </w:rPr>
      </w:pPr>
      <w:r>
        <w:rPr>
          <w:lang w:val="en-GB"/>
        </w:rPr>
        <w:t>study_</w:t>
      </w:r>
      <w:proofErr w:type="gramStart"/>
      <w:r>
        <w:rPr>
          <w:lang w:val="en-GB"/>
        </w:rPr>
        <w:t>variable</w:t>
      </w:r>
      <w:r w:rsidR="00605B79">
        <w:rPr>
          <w:lang w:val="en-GB"/>
        </w:rPr>
        <w:t>[</w:t>
      </w:r>
      <w:proofErr w:type="gramEnd"/>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tc>
          <w:tcPr>
            <w:tcW w:w="1617" w:type="dxa"/>
            <w:vAlign w:val="center"/>
          </w:tcPr>
          <w:p w:rsidR="00C9007E" w:rsidRPr="00EC2317" w:rsidRDefault="00C9007E" w:rsidP="006A2BC1">
            <w:pPr>
              <w:rPr>
                <w:b/>
                <w:lang w:val="en-GB"/>
              </w:rPr>
            </w:pPr>
            <w:r w:rsidRPr="00EC2317">
              <w:rPr>
                <w:b/>
                <w:lang w:val="en-GB"/>
              </w:rPr>
              <w:t>Description:</w:t>
            </w:r>
          </w:p>
        </w:tc>
        <w:tc>
          <w:tcPr>
            <w:tcW w:w="8571" w:type="dxa"/>
          </w:tcPr>
          <w:p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tc>
          <w:tcPr>
            <w:tcW w:w="1617" w:type="dxa"/>
            <w:vAlign w:val="center"/>
          </w:tcPr>
          <w:p w:rsidR="00C9007E" w:rsidRPr="00EC2317" w:rsidRDefault="00C9007E" w:rsidP="006A2BC1">
            <w:pPr>
              <w:rPr>
                <w:b/>
                <w:lang w:val="en-GB"/>
              </w:rPr>
            </w:pPr>
            <w:r w:rsidRPr="00EC2317">
              <w:rPr>
                <w:b/>
                <w:lang w:val="en-GB"/>
              </w:rPr>
              <w:t>Type:</w:t>
            </w:r>
          </w:p>
        </w:tc>
        <w:tc>
          <w:tcPr>
            <w:tcW w:w="8571" w:type="dxa"/>
          </w:tcPr>
          <w:p w:rsidR="00C9007E" w:rsidRPr="00EC2317" w:rsidRDefault="00C9007E" w:rsidP="006A2BC1">
            <w:pPr>
              <w:rPr>
                <w:lang w:val="en-GB"/>
              </w:rPr>
            </w:pPr>
            <w:r>
              <w:rPr>
                <w:lang w:val="en-GB"/>
              </w:rPr>
              <w:t xml:space="preserve">{ASSAY_ID}, ...   </w:t>
            </w:r>
          </w:p>
        </w:tc>
      </w:tr>
      <w:tr w:rsidR="00AF7C61" w:rsidTr="00046F5A">
        <w:tc>
          <w:tcPr>
            <w:tcW w:w="1617" w:type="dxa"/>
            <w:vAlign w:val="center"/>
          </w:tcPr>
          <w:p w:rsidR="00AF7C61" w:rsidRPr="00EC2317" w:rsidRDefault="00AF7C61"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AF7C61" w:rsidRPr="00AB45A3" w:rsidTr="00046F5A">
              <w:tc>
                <w:tcPr>
                  <w:tcW w:w="0" w:type="auto"/>
                  <w:tcBorders>
                    <w:top w:val="nil"/>
                    <w:left w:val="nil"/>
                  </w:tcBorders>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r w:rsidRPr="00AB45A3">
                    <w:rPr>
                      <w:sz w:val="16"/>
                      <w:szCs w:val="16"/>
                      <w:lang w:val="en-GB"/>
                    </w:rPr>
                    <w:t>Summary</w:t>
                  </w:r>
                </w:p>
              </w:tc>
              <w:tc>
                <w:tcPr>
                  <w:tcW w:w="0" w:type="auto"/>
                </w:tcPr>
                <w:p w:rsidR="00AF7C61" w:rsidRPr="00AB45A3" w:rsidRDefault="00AF7C61" w:rsidP="00046F5A">
                  <w:pPr>
                    <w:jc w:val="center"/>
                    <w:rPr>
                      <w:sz w:val="16"/>
                      <w:szCs w:val="16"/>
                      <w:lang w:val="en-GB"/>
                    </w:rPr>
                  </w:pPr>
                  <w:r w:rsidRPr="00AB45A3">
                    <w:rPr>
                      <w:sz w:val="16"/>
                      <w:szCs w:val="16"/>
                      <w:lang w:val="en-GB"/>
                    </w:rPr>
                    <w:t>Complete</w:t>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Quantification</w:t>
                  </w:r>
                </w:p>
              </w:tc>
              <w:tc>
                <w:tcPr>
                  <w:tcW w:w="0" w:type="auto"/>
                </w:tcPr>
                <w:p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rsidR="00AF7C61" w:rsidRPr="00AB45A3" w:rsidRDefault="00EE21F3" w:rsidP="00AD38C2">
                  <w:pPr>
                    <w:jc w:val="center"/>
                    <w:rPr>
                      <w:sz w:val="16"/>
                      <w:szCs w:val="16"/>
                      <w:lang w:val="en-GB"/>
                    </w:rPr>
                  </w:pPr>
                  <w:r>
                    <w:rPr>
                      <w:sz w:val="16"/>
                      <w:szCs w:val="16"/>
                      <w:lang w:val="en-GB"/>
                    </w:rPr>
                    <w:sym w:font="Wingdings" w:char="F0FC"/>
                  </w:r>
                </w:p>
              </w:tc>
            </w:tr>
            <w:tr w:rsidR="00AF7C61" w:rsidRPr="00AB45A3" w:rsidTr="00046F5A">
              <w:tc>
                <w:tcPr>
                  <w:tcW w:w="0" w:type="auto"/>
                </w:tcPr>
                <w:p w:rsidR="00AF7C61" w:rsidRPr="00AB45A3" w:rsidRDefault="00AF7C61" w:rsidP="00046F5A">
                  <w:pPr>
                    <w:rPr>
                      <w:sz w:val="16"/>
                      <w:szCs w:val="16"/>
                      <w:lang w:val="en-GB"/>
                    </w:rPr>
                  </w:pPr>
                  <w:r w:rsidRPr="00AB45A3">
                    <w:rPr>
                      <w:sz w:val="16"/>
                      <w:szCs w:val="16"/>
                      <w:lang w:val="en-GB"/>
                    </w:rPr>
                    <w:t>Identification</w:t>
                  </w:r>
                </w:p>
              </w:tc>
              <w:tc>
                <w:tcPr>
                  <w:tcW w:w="0" w:type="auto"/>
                </w:tcPr>
                <w:p w:rsidR="00AF7C61" w:rsidRPr="00AB45A3" w:rsidRDefault="00AF7C61" w:rsidP="00046F5A">
                  <w:pPr>
                    <w:jc w:val="center"/>
                    <w:rPr>
                      <w:sz w:val="16"/>
                      <w:szCs w:val="16"/>
                      <w:lang w:val="en-GB"/>
                    </w:rPr>
                  </w:pPr>
                </w:p>
              </w:tc>
              <w:tc>
                <w:tcPr>
                  <w:tcW w:w="0" w:type="auto"/>
                </w:tcPr>
                <w:p w:rsidR="00AF7C61" w:rsidRPr="00AB45A3" w:rsidRDefault="00AF7C61" w:rsidP="00046F5A">
                  <w:pPr>
                    <w:jc w:val="center"/>
                    <w:rPr>
                      <w:sz w:val="16"/>
                      <w:szCs w:val="16"/>
                      <w:lang w:val="en-GB"/>
                    </w:rPr>
                  </w:pPr>
                </w:p>
              </w:tc>
            </w:tr>
          </w:tbl>
          <w:p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tc>
          <w:tcPr>
            <w:tcW w:w="1617" w:type="dxa"/>
            <w:vAlign w:val="center"/>
          </w:tcPr>
          <w:p w:rsidR="00C9007E" w:rsidRPr="00EC2317" w:rsidRDefault="00C9007E" w:rsidP="006A2BC1">
            <w:pPr>
              <w:rPr>
                <w:b/>
                <w:lang w:val="en-GB"/>
              </w:rPr>
            </w:pPr>
            <w:r w:rsidRPr="00EC2317">
              <w:rPr>
                <w:b/>
                <w:lang w:val="en-GB"/>
              </w:rPr>
              <w:t>Example:</w:t>
            </w:r>
          </w:p>
        </w:tc>
        <w:tc>
          <w:tcPr>
            <w:tcW w:w="8571" w:type="dxa"/>
          </w:tcPr>
          <w:p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rsidR="00C9007E" w:rsidRDefault="00877457" w:rsidP="00C9007E">
      <w:pPr>
        <w:pStyle w:val="berschrift3"/>
        <w:rPr>
          <w:lang w:val="en-GB"/>
        </w:rPr>
      </w:pPr>
      <w:r>
        <w:rPr>
          <w:lang w:val="en-GB"/>
        </w:rPr>
        <w:t>study_</w:t>
      </w:r>
      <w:proofErr w:type="gramStart"/>
      <w:r>
        <w:rPr>
          <w:lang w:val="en-GB"/>
        </w:rPr>
        <w:t>variabl</w:t>
      </w:r>
      <w:r w:rsidR="00605B79">
        <w:rPr>
          <w:lang w:val="en-GB"/>
        </w:rPr>
        <w:t>e[</w:t>
      </w:r>
      <w:proofErr w:type="gramEnd"/>
      <w:r w:rsidR="00605B79">
        <w:rPr>
          <w:lang w:val="en-GB"/>
        </w:rPr>
        <w:t>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tc>
          <w:tcPr>
            <w:tcW w:w="1617" w:type="dxa"/>
            <w:vAlign w:val="center"/>
          </w:tcPr>
          <w:p w:rsidR="00C9007E" w:rsidRPr="00EC2317" w:rsidRDefault="00C9007E" w:rsidP="006A2BC1">
            <w:pPr>
              <w:rPr>
                <w:b/>
                <w:lang w:val="en-GB"/>
              </w:rPr>
            </w:pPr>
            <w:r w:rsidRPr="00EC2317">
              <w:rPr>
                <w:b/>
                <w:lang w:val="en-GB"/>
              </w:rPr>
              <w:t>Description:</w:t>
            </w:r>
          </w:p>
        </w:tc>
        <w:tc>
          <w:tcPr>
            <w:tcW w:w="8571" w:type="dxa"/>
          </w:tcPr>
          <w:p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tc>
          <w:tcPr>
            <w:tcW w:w="1617" w:type="dxa"/>
            <w:vAlign w:val="center"/>
          </w:tcPr>
          <w:p w:rsidR="00C9007E" w:rsidRPr="00EC2317" w:rsidRDefault="00C9007E" w:rsidP="006A2BC1">
            <w:pPr>
              <w:rPr>
                <w:b/>
                <w:lang w:val="en-GB"/>
              </w:rPr>
            </w:pPr>
            <w:r w:rsidRPr="00EC2317">
              <w:rPr>
                <w:b/>
                <w:lang w:val="en-GB"/>
              </w:rPr>
              <w:t>Type:</w:t>
            </w:r>
          </w:p>
        </w:tc>
        <w:tc>
          <w:tcPr>
            <w:tcW w:w="8571" w:type="dxa"/>
          </w:tcPr>
          <w:p w:rsidR="00C9007E" w:rsidRPr="00EC2317" w:rsidRDefault="00C9007E" w:rsidP="00C9007E">
            <w:pPr>
              <w:rPr>
                <w:lang w:val="en-GB"/>
              </w:rPr>
            </w:pPr>
            <w:r>
              <w:rPr>
                <w:lang w:val="en-GB"/>
              </w:rPr>
              <w:t>{SAMPLE_ID}</w:t>
            </w:r>
            <w:r w:rsidR="00A611A0">
              <w:rPr>
                <w:lang w:val="en-GB"/>
              </w:rPr>
              <w:t xml:space="preserve">, ... {SAMPLE_ID}   </w:t>
            </w:r>
          </w:p>
        </w:tc>
      </w:tr>
      <w:tr w:rsidR="004C5E47" w:rsidTr="00046F5A">
        <w:tc>
          <w:tcPr>
            <w:tcW w:w="1617" w:type="dxa"/>
            <w:vAlign w:val="center"/>
          </w:tcPr>
          <w:p w:rsidR="004C5E47" w:rsidRPr="00EC2317" w:rsidRDefault="004C5E47"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C5E47" w:rsidRPr="00AB45A3" w:rsidTr="00046F5A">
              <w:tc>
                <w:tcPr>
                  <w:tcW w:w="0" w:type="auto"/>
                  <w:tcBorders>
                    <w:top w:val="nil"/>
                    <w:left w:val="nil"/>
                  </w:tcBorders>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r w:rsidRPr="00AB45A3">
                    <w:rPr>
                      <w:sz w:val="16"/>
                      <w:szCs w:val="16"/>
                      <w:lang w:val="en-GB"/>
                    </w:rPr>
                    <w:t>Summary</w:t>
                  </w:r>
                </w:p>
              </w:tc>
              <w:tc>
                <w:tcPr>
                  <w:tcW w:w="0" w:type="auto"/>
                </w:tcPr>
                <w:p w:rsidR="004C5E47" w:rsidRPr="00AB45A3" w:rsidRDefault="004C5E47" w:rsidP="00046F5A">
                  <w:pPr>
                    <w:jc w:val="center"/>
                    <w:rPr>
                      <w:sz w:val="16"/>
                      <w:szCs w:val="16"/>
                      <w:lang w:val="en-GB"/>
                    </w:rPr>
                  </w:pPr>
                  <w:r w:rsidRPr="00AB45A3">
                    <w:rPr>
                      <w:sz w:val="16"/>
                      <w:szCs w:val="16"/>
                      <w:lang w:val="en-GB"/>
                    </w:rPr>
                    <w:t>Complete</w:t>
                  </w:r>
                </w:p>
              </w:tc>
            </w:tr>
            <w:tr w:rsidR="004C5E47" w:rsidRPr="00AB45A3" w:rsidTr="00046F5A">
              <w:tc>
                <w:tcPr>
                  <w:tcW w:w="0" w:type="auto"/>
                </w:tcPr>
                <w:p w:rsidR="004C5E47" w:rsidRPr="00AB45A3" w:rsidRDefault="004C5E47" w:rsidP="00046F5A">
                  <w:pPr>
                    <w:rPr>
                      <w:sz w:val="16"/>
                      <w:szCs w:val="16"/>
                      <w:lang w:val="en-GB"/>
                    </w:rPr>
                  </w:pPr>
                  <w:r w:rsidRPr="00AB45A3">
                    <w:rPr>
                      <w:sz w:val="16"/>
                      <w:szCs w:val="16"/>
                      <w:lang w:val="en-GB"/>
                    </w:rPr>
                    <w:t>Quantification</w:t>
                  </w:r>
                </w:p>
              </w:tc>
              <w:tc>
                <w:tcPr>
                  <w:tcW w:w="0" w:type="auto"/>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p>
              </w:tc>
            </w:tr>
            <w:tr w:rsidR="004C5E47" w:rsidRPr="00AB45A3" w:rsidTr="00046F5A">
              <w:tc>
                <w:tcPr>
                  <w:tcW w:w="0" w:type="auto"/>
                </w:tcPr>
                <w:p w:rsidR="004C5E47" w:rsidRPr="00AB45A3" w:rsidRDefault="004C5E47" w:rsidP="00046F5A">
                  <w:pPr>
                    <w:rPr>
                      <w:sz w:val="16"/>
                      <w:szCs w:val="16"/>
                      <w:lang w:val="en-GB"/>
                    </w:rPr>
                  </w:pPr>
                  <w:r w:rsidRPr="00AB45A3">
                    <w:rPr>
                      <w:sz w:val="16"/>
                      <w:szCs w:val="16"/>
                      <w:lang w:val="en-GB"/>
                    </w:rPr>
                    <w:t>Identification</w:t>
                  </w:r>
                </w:p>
              </w:tc>
              <w:tc>
                <w:tcPr>
                  <w:tcW w:w="0" w:type="auto"/>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p>
              </w:tc>
            </w:tr>
          </w:tbl>
          <w:p w:rsidR="004C5E47" w:rsidRDefault="004C5E47" w:rsidP="00046F5A">
            <w:pPr>
              <w:rPr>
                <w:lang w:val="en-GB"/>
              </w:rPr>
            </w:pPr>
          </w:p>
        </w:tc>
      </w:tr>
      <w:tr w:rsidR="00C9007E">
        <w:tc>
          <w:tcPr>
            <w:tcW w:w="1617" w:type="dxa"/>
            <w:vAlign w:val="center"/>
          </w:tcPr>
          <w:p w:rsidR="00C9007E" w:rsidRPr="00EC2317" w:rsidRDefault="00C9007E" w:rsidP="006A2BC1">
            <w:pPr>
              <w:rPr>
                <w:b/>
                <w:lang w:val="en-GB"/>
              </w:rPr>
            </w:pPr>
            <w:r w:rsidRPr="00EC2317">
              <w:rPr>
                <w:b/>
                <w:lang w:val="en-GB"/>
              </w:rPr>
              <w:t>Example:</w:t>
            </w:r>
          </w:p>
        </w:tc>
        <w:tc>
          <w:tcPr>
            <w:tcW w:w="8571" w:type="dxa"/>
          </w:tcPr>
          <w:p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rsidR="00D7555A" w:rsidRDefault="00877457" w:rsidP="00D7555A">
      <w:pPr>
        <w:pStyle w:val="berschrift3"/>
        <w:rPr>
          <w:lang w:val="en-GB"/>
        </w:rPr>
      </w:pPr>
      <w:r>
        <w:rPr>
          <w:lang w:val="en-GB"/>
        </w:rPr>
        <w:t>study_</w:t>
      </w:r>
      <w:proofErr w:type="gramStart"/>
      <w:r>
        <w:rPr>
          <w:lang w:val="en-GB"/>
        </w:rPr>
        <w:t>variable</w:t>
      </w:r>
      <w:r w:rsidR="00605B79">
        <w:rPr>
          <w:lang w:val="en-GB"/>
        </w:rPr>
        <w:t>[</w:t>
      </w:r>
      <w:proofErr w:type="gramEnd"/>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tc>
          <w:tcPr>
            <w:tcW w:w="1617" w:type="dxa"/>
            <w:vAlign w:val="center"/>
          </w:tcPr>
          <w:p w:rsidR="00D7555A" w:rsidRPr="00EC2317" w:rsidRDefault="00D7555A" w:rsidP="006A2BC1">
            <w:pPr>
              <w:rPr>
                <w:b/>
                <w:lang w:val="en-GB"/>
              </w:rPr>
            </w:pPr>
            <w:r w:rsidRPr="00EC2317">
              <w:rPr>
                <w:b/>
                <w:lang w:val="en-GB"/>
              </w:rPr>
              <w:t>Description:</w:t>
            </w:r>
          </w:p>
        </w:tc>
        <w:tc>
          <w:tcPr>
            <w:tcW w:w="8571" w:type="dxa"/>
          </w:tcPr>
          <w:p w:rsidR="00D7555A" w:rsidRPr="00EC2317" w:rsidRDefault="00D7555A" w:rsidP="006A2BC1">
            <w:pPr>
              <w:rPr>
                <w:lang w:val="en-GB"/>
              </w:rPr>
            </w:pPr>
            <w:r>
              <w:rPr>
                <w:lang w:val="en-GB"/>
              </w:rPr>
              <w:t>A textual description of the study variable.</w:t>
            </w:r>
          </w:p>
        </w:tc>
      </w:tr>
      <w:tr w:rsidR="00D7555A">
        <w:tc>
          <w:tcPr>
            <w:tcW w:w="1617" w:type="dxa"/>
            <w:vAlign w:val="center"/>
          </w:tcPr>
          <w:p w:rsidR="00D7555A" w:rsidRPr="00EC2317" w:rsidRDefault="00D7555A" w:rsidP="006A2BC1">
            <w:pPr>
              <w:rPr>
                <w:b/>
                <w:lang w:val="en-GB"/>
              </w:rPr>
            </w:pPr>
            <w:r w:rsidRPr="00EC2317">
              <w:rPr>
                <w:b/>
                <w:lang w:val="en-GB"/>
              </w:rPr>
              <w:t>Type:</w:t>
            </w:r>
          </w:p>
        </w:tc>
        <w:tc>
          <w:tcPr>
            <w:tcW w:w="8571" w:type="dxa"/>
          </w:tcPr>
          <w:p w:rsidR="00D7555A" w:rsidRPr="00EC2317" w:rsidRDefault="002B3FEF" w:rsidP="006A2BC1">
            <w:pPr>
              <w:rPr>
                <w:lang w:val="en-GB"/>
              </w:rPr>
            </w:pPr>
            <w:r>
              <w:rPr>
                <w:lang w:val="en-GB"/>
              </w:rPr>
              <w:t>String</w:t>
            </w:r>
          </w:p>
        </w:tc>
      </w:tr>
      <w:tr w:rsidR="004C5E47" w:rsidTr="00046F5A">
        <w:tc>
          <w:tcPr>
            <w:tcW w:w="1617" w:type="dxa"/>
            <w:vAlign w:val="center"/>
          </w:tcPr>
          <w:p w:rsidR="004C5E47" w:rsidRPr="00EC2317" w:rsidRDefault="004C5E47" w:rsidP="00046F5A">
            <w:pPr>
              <w:rPr>
                <w:b/>
                <w:lang w:val="en-GB"/>
              </w:rPr>
            </w:pPr>
            <w:r>
              <w:rPr>
                <w:b/>
                <w:lang w:val="en-GB"/>
              </w:rPr>
              <w:lastRenderedPageBreak/>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C5E47" w:rsidRPr="00AB45A3" w:rsidTr="00046F5A">
              <w:tc>
                <w:tcPr>
                  <w:tcW w:w="0" w:type="auto"/>
                  <w:tcBorders>
                    <w:top w:val="nil"/>
                    <w:left w:val="nil"/>
                  </w:tcBorders>
                </w:tcPr>
                <w:p w:rsidR="004C5E47" w:rsidRPr="00AB45A3" w:rsidRDefault="004C5E47" w:rsidP="00046F5A">
                  <w:pPr>
                    <w:jc w:val="center"/>
                    <w:rPr>
                      <w:sz w:val="16"/>
                      <w:szCs w:val="16"/>
                      <w:lang w:val="en-GB"/>
                    </w:rPr>
                  </w:pPr>
                </w:p>
              </w:tc>
              <w:tc>
                <w:tcPr>
                  <w:tcW w:w="0" w:type="auto"/>
                </w:tcPr>
                <w:p w:rsidR="004C5E47" w:rsidRPr="00AB45A3" w:rsidRDefault="004C5E47" w:rsidP="00046F5A">
                  <w:pPr>
                    <w:jc w:val="center"/>
                    <w:rPr>
                      <w:sz w:val="16"/>
                      <w:szCs w:val="16"/>
                      <w:lang w:val="en-GB"/>
                    </w:rPr>
                  </w:pPr>
                  <w:r w:rsidRPr="00AB45A3">
                    <w:rPr>
                      <w:sz w:val="16"/>
                      <w:szCs w:val="16"/>
                      <w:lang w:val="en-GB"/>
                    </w:rPr>
                    <w:t>Summary</w:t>
                  </w:r>
                </w:p>
              </w:tc>
              <w:tc>
                <w:tcPr>
                  <w:tcW w:w="0" w:type="auto"/>
                </w:tcPr>
                <w:p w:rsidR="004C5E47" w:rsidRPr="00AB45A3" w:rsidRDefault="004C5E47" w:rsidP="00046F5A">
                  <w:pPr>
                    <w:jc w:val="center"/>
                    <w:rPr>
                      <w:sz w:val="16"/>
                      <w:szCs w:val="16"/>
                      <w:lang w:val="en-GB"/>
                    </w:rPr>
                  </w:pPr>
                  <w:r w:rsidRPr="00AB45A3">
                    <w:rPr>
                      <w:sz w:val="16"/>
                      <w:szCs w:val="16"/>
                      <w:lang w:val="en-GB"/>
                    </w:rPr>
                    <w:t>Complete</w:t>
                  </w:r>
                </w:p>
              </w:tc>
            </w:tr>
            <w:tr w:rsidR="00290990" w:rsidRPr="00AB45A3" w:rsidTr="00046F5A">
              <w:tc>
                <w:tcPr>
                  <w:tcW w:w="0" w:type="auto"/>
                </w:tcPr>
                <w:p w:rsidR="00290990" w:rsidRPr="00AB45A3" w:rsidRDefault="00290990" w:rsidP="00046F5A">
                  <w:pPr>
                    <w:rPr>
                      <w:sz w:val="16"/>
                      <w:szCs w:val="16"/>
                      <w:lang w:val="en-GB"/>
                    </w:rPr>
                  </w:pPr>
                  <w:r w:rsidRPr="00AB45A3">
                    <w:rPr>
                      <w:sz w:val="16"/>
                      <w:szCs w:val="16"/>
                      <w:lang w:val="en-GB"/>
                    </w:rPr>
                    <w:t>Quantification</w:t>
                  </w:r>
                </w:p>
              </w:tc>
              <w:tc>
                <w:tcPr>
                  <w:tcW w:w="0" w:type="auto"/>
                </w:tcPr>
                <w:p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290990" w:rsidRPr="00AB45A3" w:rsidRDefault="00290990" w:rsidP="00046F5A">
                  <w:pPr>
                    <w:jc w:val="center"/>
                    <w:rPr>
                      <w:sz w:val="16"/>
                      <w:szCs w:val="16"/>
                      <w:lang w:val="en-GB"/>
                    </w:rPr>
                  </w:pPr>
                  <w:r>
                    <w:rPr>
                      <w:sz w:val="16"/>
                      <w:szCs w:val="16"/>
                      <w:lang w:val="en-GB"/>
                    </w:rPr>
                    <w:sym w:font="Wingdings" w:char="F0FC"/>
                  </w:r>
                </w:p>
              </w:tc>
            </w:tr>
            <w:tr w:rsidR="00290990" w:rsidRPr="00AB45A3" w:rsidTr="00046F5A">
              <w:tc>
                <w:tcPr>
                  <w:tcW w:w="0" w:type="auto"/>
                </w:tcPr>
                <w:p w:rsidR="00290990" w:rsidRPr="00AB45A3" w:rsidRDefault="00290990" w:rsidP="00046F5A">
                  <w:pPr>
                    <w:rPr>
                      <w:sz w:val="16"/>
                      <w:szCs w:val="16"/>
                      <w:lang w:val="en-GB"/>
                    </w:rPr>
                  </w:pPr>
                  <w:r w:rsidRPr="00AB45A3">
                    <w:rPr>
                      <w:sz w:val="16"/>
                      <w:szCs w:val="16"/>
                      <w:lang w:val="en-GB"/>
                    </w:rPr>
                    <w:t>Identification</w:t>
                  </w:r>
                </w:p>
              </w:tc>
              <w:tc>
                <w:tcPr>
                  <w:tcW w:w="0" w:type="auto"/>
                </w:tcPr>
                <w:p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tc>
          <w:tcPr>
            <w:tcW w:w="1617" w:type="dxa"/>
            <w:vAlign w:val="center"/>
          </w:tcPr>
          <w:p w:rsidR="00D7555A" w:rsidRPr="00EC2317" w:rsidRDefault="00D7555A" w:rsidP="006A2BC1">
            <w:pPr>
              <w:rPr>
                <w:b/>
                <w:lang w:val="en-GB"/>
              </w:rPr>
            </w:pPr>
            <w:r w:rsidRPr="00EC2317">
              <w:rPr>
                <w:b/>
                <w:lang w:val="en-GB"/>
              </w:rPr>
              <w:t>Example:</w:t>
            </w:r>
          </w:p>
        </w:tc>
        <w:tc>
          <w:tcPr>
            <w:tcW w:w="8571" w:type="dxa"/>
          </w:tcPr>
          <w:p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rsidR="003C3128" w:rsidRDefault="003C3128" w:rsidP="007A1183">
      <w:pPr>
        <w:pStyle w:val="berschrift3"/>
        <w:rPr>
          <w:lang w:val="en-GB"/>
        </w:rPr>
      </w:pPr>
      <w:proofErr w:type="gramStart"/>
      <w:r>
        <w:rPr>
          <w:lang w:val="en-GB"/>
        </w:rPr>
        <w:t>cv[</w:t>
      </w:r>
      <w:proofErr w:type="gramEnd"/>
      <w:r>
        <w:rPr>
          <w:lang w:val="en-GB"/>
        </w:rPr>
        <w:t>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Default="003C3128" w:rsidP="008A06AA">
            <w:pPr>
              <w:pStyle w:val="Code"/>
              <w:rPr>
                <w:rFonts w:cs="Courier New"/>
              </w:rPr>
            </w:pPr>
            <w:r>
              <w:rPr>
                <w:rFonts w:cs="Courier New"/>
              </w:rPr>
              <w:t>MTD  cv[1]-label  MS</w:t>
            </w:r>
            <w:r w:rsidRPr="00E92C27">
              <w:rPr>
                <w:rFonts w:cs="Courier New"/>
              </w:rPr>
              <w:t xml:space="preserve">                                                  </w:t>
            </w:r>
          </w:p>
          <w:p w:rsidR="003C3128" w:rsidRDefault="003C3128" w:rsidP="008A06AA">
            <w:pPr>
              <w:pStyle w:val="Code"/>
              <w:rPr>
                <w:rFonts w:cs="Courier New"/>
              </w:rPr>
            </w:pPr>
            <w:r>
              <w:rPr>
                <w:rFonts w:cs="Courier New"/>
              </w:rPr>
              <w:t>…</w:t>
            </w:r>
          </w:p>
          <w:p w:rsidR="003C3128" w:rsidRPr="00E92C27" w:rsidRDefault="003C3128" w:rsidP="003C3128">
            <w:pPr>
              <w:pStyle w:val="Code"/>
              <w:rPr>
                <w:rFonts w:cs="Courier New"/>
              </w:rPr>
            </w:pPr>
          </w:p>
        </w:tc>
      </w:tr>
    </w:tbl>
    <w:p w:rsidR="003C3128" w:rsidRPr="00506B44" w:rsidRDefault="003C3128" w:rsidP="00506B44">
      <w:pPr>
        <w:pStyle w:val="nobreak"/>
      </w:pPr>
    </w:p>
    <w:p w:rsidR="003C3128" w:rsidRDefault="003C3128" w:rsidP="003C3128">
      <w:pPr>
        <w:pStyle w:val="berschrift3"/>
        <w:rPr>
          <w:lang w:val="en-GB"/>
        </w:rPr>
      </w:pPr>
      <w:proofErr w:type="gramStart"/>
      <w:r>
        <w:rPr>
          <w:lang w:val="en-GB"/>
        </w:rPr>
        <w:t>cv[</w:t>
      </w:r>
      <w:proofErr w:type="gramEnd"/>
      <w:r>
        <w:rPr>
          <w:lang w:val="en-GB"/>
        </w:rPr>
        <w:t>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Default="003C3128" w:rsidP="008A06AA">
            <w:pPr>
              <w:pStyle w:val="Code"/>
              <w:rPr>
                <w:rFonts w:cs="Courier New"/>
              </w:rPr>
            </w:pPr>
            <w:r>
              <w:rPr>
                <w:rFonts w:cs="Courier New"/>
              </w:rPr>
              <w:t>MTD  cv[1]-full_name  MS</w:t>
            </w:r>
            <w:r w:rsidRPr="00E92C27">
              <w:rPr>
                <w:rFonts w:cs="Courier New"/>
              </w:rPr>
              <w:t xml:space="preserve">                                                  </w:t>
            </w:r>
          </w:p>
          <w:p w:rsidR="003C3128" w:rsidRDefault="003C3128" w:rsidP="008A06AA">
            <w:pPr>
              <w:pStyle w:val="Code"/>
              <w:rPr>
                <w:rFonts w:cs="Courier New"/>
              </w:rPr>
            </w:pPr>
            <w:r>
              <w:rPr>
                <w:rFonts w:cs="Courier New"/>
              </w:rPr>
              <w:t>…</w:t>
            </w:r>
          </w:p>
          <w:p w:rsidR="003C3128" w:rsidRPr="00E92C27" w:rsidRDefault="003C3128" w:rsidP="008A06AA">
            <w:pPr>
              <w:pStyle w:val="Code"/>
              <w:rPr>
                <w:rFonts w:cs="Courier New"/>
              </w:rPr>
            </w:pPr>
          </w:p>
        </w:tc>
      </w:tr>
    </w:tbl>
    <w:p w:rsidR="003C3128" w:rsidRPr="00090B3A" w:rsidRDefault="003C3128" w:rsidP="003C3128">
      <w:pPr>
        <w:pStyle w:val="nobreak"/>
      </w:pPr>
    </w:p>
    <w:p w:rsidR="003C3128" w:rsidRDefault="003C3128" w:rsidP="003C3128">
      <w:pPr>
        <w:pStyle w:val="berschrift3"/>
        <w:rPr>
          <w:lang w:val="en-GB"/>
        </w:rPr>
      </w:pPr>
      <w:proofErr w:type="gramStart"/>
      <w:r>
        <w:rPr>
          <w:lang w:val="en-GB"/>
        </w:rPr>
        <w:t>cv[</w:t>
      </w:r>
      <w:proofErr w:type="gramEnd"/>
      <w:r>
        <w:rPr>
          <w:lang w:val="en-GB"/>
        </w:rPr>
        <w:t>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Default="003C3128" w:rsidP="008A06AA">
            <w:pPr>
              <w:pStyle w:val="Code"/>
              <w:rPr>
                <w:rFonts w:cs="Courier New"/>
              </w:rPr>
            </w:pPr>
            <w:r>
              <w:rPr>
                <w:rFonts w:cs="Courier New"/>
              </w:rPr>
              <w:t>MTD  cv[1]-version  3.54.0</w:t>
            </w:r>
            <w:r w:rsidRPr="00E92C27">
              <w:rPr>
                <w:rFonts w:cs="Courier New"/>
              </w:rPr>
              <w:t xml:space="preserve">                                                  </w:t>
            </w:r>
          </w:p>
          <w:p w:rsidR="003C3128" w:rsidRDefault="003C3128" w:rsidP="008A06AA">
            <w:pPr>
              <w:pStyle w:val="Code"/>
              <w:rPr>
                <w:rFonts w:cs="Courier New"/>
              </w:rPr>
            </w:pPr>
            <w:r>
              <w:rPr>
                <w:rFonts w:cs="Courier New"/>
              </w:rPr>
              <w:t>…</w:t>
            </w:r>
          </w:p>
          <w:p w:rsidR="003C3128" w:rsidRPr="00E92C27" w:rsidRDefault="003C3128" w:rsidP="008A06AA">
            <w:pPr>
              <w:pStyle w:val="Code"/>
              <w:rPr>
                <w:rFonts w:cs="Courier New"/>
              </w:rPr>
            </w:pPr>
          </w:p>
        </w:tc>
      </w:tr>
    </w:tbl>
    <w:p w:rsidR="003C3128" w:rsidRPr="00090B3A" w:rsidRDefault="003C3128" w:rsidP="003C3128">
      <w:pPr>
        <w:pStyle w:val="nobreak"/>
      </w:pPr>
    </w:p>
    <w:p w:rsidR="003C3128" w:rsidRDefault="003C3128" w:rsidP="003C3128">
      <w:pPr>
        <w:pStyle w:val="berschrift3"/>
        <w:rPr>
          <w:lang w:val="en-GB"/>
        </w:rPr>
      </w:pPr>
      <w:proofErr w:type="gramStart"/>
      <w:r>
        <w:rPr>
          <w:lang w:val="en-GB"/>
        </w:rPr>
        <w:t>cv[</w:t>
      </w:r>
      <w:proofErr w:type="gramEnd"/>
      <w:r>
        <w:rPr>
          <w:lang w:val="en-GB"/>
        </w:rPr>
        <w:t>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rsidTr="008A06AA">
        <w:tc>
          <w:tcPr>
            <w:tcW w:w="1617" w:type="dxa"/>
            <w:vAlign w:val="center"/>
          </w:tcPr>
          <w:p w:rsidR="003C3128" w:rsidRPr="00EC2317" w:rsidRDefault="003C3128" w:rsidP="008A06AA">
            <w:pPr>
              <w:rPr>
                <w:b/>
                <w:lang w:val="en-GB"/>
              </w:rPr>
            </w:pPr>
            <w:r w:rsidRPr="00EC2317">
              <w:rPr>
                <w:b/>
                <w:lang w:val="en-GB"/>
              </w:rPr>
              <w:t>Description:</w:t>
            </w:r>
          </w:p>
        </w:tc>
        <w:tc>
          <w:tcPr>
            <w:tcW w:w="8571" w:type="dxa"/>
          </w:tcPr>
          <w:p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rsidTr="008A06AA">
        <w:tc>
          <w:tcPr>
            <w:tcW w:w="1617" w:type="dxa"/>
            <w:vAlign w:val="center"/>
          </w:tcPr>
          <w:p w:rsidR="003C3128" w:rsidRPr="00EC2317" w:rsidRDefault="003C3128" w:rsidP="008A06AA">
            <w:pPr>
              <w:rPr>
                <w:b/>
                <w:lang w:val="en-GB"/>
              </w:rPr>
            </w:pPr>
            <w:r w:rsidRPr="00EC2317">
              <w:rPr>
                <w:b/>
                <w:lang w:val="en-GB"/>
              </w:rPr>
              <w:t>Type:</w:t>
            </w:r>
          </w:p>
        </w:tc>
        <w:tc>
          <w:tcPr>
            <w:tcW w:w="8571" w:type="dxa"/>
          </w:tcPr>
          <w:p w:rsidR="003C3128" w:rsidRPr="00EC2317" w:rsidRDefault="003C3128" w:rsidP="008A06AA">
            <w:pPr>
              <w:rPr>
                <w:lang w:val="en-GB"/>
              </w:rPr>
            </w:pPr>
            <w:r>
              <w:rPr>
                <w:lang w:val="en-GB"/>
              </w:rPr>
              <w:t>String</w:t>
            </w:r>
          </w:p>
        </w:tc>
      </w:tr>
      <w:tr w:rsidR="003C3128" w:rsidTr="008A06AA">
        <w:tc>
          <w:tcPr>
            <w:tcW w:w="1617" w:type="dxa"/>
            <w:vAlign w:val="center"/>
          </w:tcPr>
          <w:p w:rsidR="003C3128" w:rsidRPr="00EC2317" w:rsidRDefault="003C3128" w:rsidP="008A06A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3C3128" w:rsidRPr="00AB45A3" w:rsidTr="008A06AA">
              <w:tc>
                <w:tcPr>
                  <w:tcW w:w="0" w:type="auto"/>
                  <w:tcBorders>
                    <w:top w:val="nil"/>
                    <w:left w:val="nil"/>
                  </w:tcBorders>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r w:rsidRPr="00AB45A3">
                    <w:rPr>
                      <w:sz w:val="16"/>
                      <w:szCs w:val="16"/>
                      <w:lang w:val="en-GB"/>
                    </w:rPr>
                    <w:t>Summary</w:t>
                  </w:r>
                </w:p>
              </w:tc>
              <w:tc>
                <w:tcPr>
                  <w:tcW w:w="0" w:type="auto"/>
                </w:tcPr>
                <w:p w:rsidR="003C3128" w:rsidRPr="00AB45A3" w:rsidRDefault="003C3128" w:rsidP="008A06AA">
                  <w:pPr>
                    <w:jc w:val="center"/>
                    <w:rPr>
                      <w:sz w:val="16"/>
                      <w:szCs w:val="16"/>
                      <w:lang w:val="en-GB"/>
                    </w:rPr>
                  </w:pPr>
                  <w:r w:rsidRPr="00AB45A3">
                    <w:rPr>
                      <w:sz w:val="16"/>
                      <w:szCs w:val="16"/>
                      <w:lang w:val="en-GB"/>
                    </w:rPr>
                    <w:t>Complete</w:t>
                  </w: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Quantification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r w:rsidR="003C3128" w:rsidRPr="00AB45A3" w:rsidTr="008A06AA">
              <w:tc>
                <w:tcPr>
                  <w:tcW w:w="0" w:type="auto"/>
                </w:tcPr>
                <w:p w:rsidR="003C3128" w:rsidRPr="00AB45A3" w:rsidRDefault="003C3128" w:rsidP="008A06AA">
                  <w:pPr>
                    <w:rPr>
                      <w:sz w:val="16"/>
                      <w:szCs w:val="16"/>
                      <w:lang w:val="en-GB"/>
                    </w:rPr>
                  </w:pPr>
                  <w:r w:rsidRPr="00AB45A3">
                    <w:rPr>
                      <w:sz w:val="16"/>
                      <w:szCs w:val="16"/>
                      <w:lang w:val="en-GB"/>
                    </w:rPr>
                    <w:t>Identification</w:t>
                  </w:r>
                </w:p>
              </w:tc>
              <w:tc>
                <w:tcPr>
                  <w:tcW w:w="0" w:type="auto"/>
                </w:tcPr>
                <w:p w:rsidR="003C3128" w:rsidRPr="00AB45A3" w:rsidRDefault="003C3128" w:rsidP="008A06AA">
                  <w:pPr>
                    <w:jc w:val="center"/>
                    <w:rPr>
                      <w:sz w:val="16"/>
                      <w:szCs w:val="16"/>
                      <w:lang w:val="en-GB"/>
                    </w:rPr>
                  </w:pPr>
                </w:p>
              </w:tc>
              <w:tc>
                <w:tcPr>
                  <w:tcW w:w="0" w:type="auto"/>
                </w:tcPr>
                <w:p w:rsidR="003C3128" w:rsidRPr="00AB45A3" w:rsidRDefault="003C3128" w:rsidP="008A06AA">
                  <w:pPr>
                    <w:jc w:val="center"/>
                    <w:rPr>
                      <w:sz w:val="16"/>
                      <w:szCs w:val="16"/>
                      <w:lang w:val="en-GB"/>
                    </w:rPr>
                  </w:pPr>
                </w:p>
              </w:tc>
            </w:tr>
          </w:tbl>
          <w:p w:rsidR="003C3128" w:rsidRDefault="003C3128" w:rsidP="008A06AA">
            <w:pPr>
              <w:rPr>
                <w:lang w:val="en-GB"/>
              </w:rPr>
            </w:pPr>
          </w:p>
        </w:tc>
      </w:tr>
      <w:tr w:rsidR="003C3128" w:rsidRPr="00E92C27" w:rsidTr="008A06AA">
        <w:tc>
          <w:tcPr>
            <w:tcW w:w="1617" w:type="dxa"/>
            <w:vAlign w:val="center"/>
          </w:tcPr>
          <w:p w:rsidR="003C3128" w:rsidRPr="00EC2317" w:rsidRDefault="003C3128" w:rsidP="008A06AA">
            <w:pPr>
              <w:rPr>
                <w:b/>
                <w:lang w:val="en-GB"/>
              </w:rPr>
            </w:pPr>
            <w:r w:rsidRPr="00EC2317">
              <w:rPr>
                <w:b/>
                <w:lang w:val="en-GB"/>
              </w:rPr>
              <w:t>Example:</w:t>
            </w:r>
          </w:p>
        </w:tc>
        <w:tc>
          <w:tcPr>
            <w:tcW w:w="8571" w:type="dxa"/>
          </w:tcPr>
          <w:p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7"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rsidR="003C3128" w:rsidRPr="008A06AA" w:rsidRDefault="003C3128" w:rsidP="008A06AA">
            <w:pPr>
              <w:pStyle w:val="Code"/>
              <w:rPr>
                <w:rFonts w:cs="Courier New"/>
              </w:rPr>
            </w:pPr>
            <w:r w:rsidRPr="008A06AA">
              <w:rPr>
                <w:rFonts w:cs="Courier New"/>
              </w:rPr>
              <w:t>…</w:t>
            </w:r>
          </w:p>
          <w:p w:rsidR="003C3128" w:rsidRPr="00E92C27" w:rsidRDefault="003C3128" w:rsidP="008A06AA">
            <w:pPr>
              <w:pStyle w:val="Code"/>
              <w:rPr>
                <w:rFonts w:cs="Courier New"/>
              </w:rPr>
            </w:pPr>
          </w:p>
        </w:tc>
      </w:tr>
    </w:tbl>
    <w:p w:rsidR="003C3128" w:rsidRDefault="003C3128" w:rsidP="003C3128">
      <w:pPr>
        <w:pStyle w:val="berschrift3"/>
        <w:numPr>
          <w:ilvl w:val="0"/>
          <w:numId w:val="0"/>
        </w:numPr>
        <w:rPr>
          <w:lang w:val="en-GB"/>
        </w:rPr>
      </w:pPr>
    </w:p>
    <w:p w:rsidR="007A1183" w:rsidRPr="00653EC3" w:rsidRDefault="00D526DA" w:rsidP="007A1183">
      <w:pPr>
        <w:pStyle w:val="berschrift3"/>
        <w:rPr>
          <w:lang w:val="en-GB"/>
        </w:rPr>
      </w:pPr>
      <w:proofErr w:type="gramStart"/>
      <w:r w:rsidRPr="00EA4D0B">
        <w:rPr>
          <w:lang w:val="en-GB"/>
        </w:rPr>
        <w:t>colunit-protein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rsidR="00D959A2" w:rsidRDefault="00D526DA" w:rsidP="00EA4D0B">
            <w:pPr>
              <w:jc w:val="both"/>
              <w:rPr>
                <w:lang w:val="en-GB"/>
              </w:rPr>
            </w:pPr>
            <w:r w:rsidRPr="00EA4D0B">
              <w:rPr>
                <w:lang w:val="en-GB"/>
              </w:rPr>
              <w:lastRenderedPageBreak/>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tc>
          <w:tcPr>
            <w:tcW w:w="1617" w:type="dxa"/>
            <w:vAlign w:val="center"/>
          </w:tcPr>
          <w:p w:rsidR="007A1183" w:rsidRPr="00653EC3" w:rsidRDefault="00D526DA" w:rsidP="007A1183">
            <w:pPr>
              <w:rPr>
                <w:b/>
                <w:lang w:val="en-GB"/>
              </w:rPr>
            </w:pPr>
            <w:r w:rsidRPr="00EA4D0B">
              <w:rPr>
                <w:b/>
                <w:lang w:val="en-GB"/>
              </w:rPr>
              <w:lastRenderedPageBreak/>
              <w:t>Type:</w:t>
            </w:r>
          </w:p>
        </w:tc>
        <w:tc>
          <w:tcPr>
            <w:tcW w:w="8571" w:type="dxa"/>
          </w:tcPr>
          <w:p w:rsidR="00D959A2" w:rsidRDefault="00D526DA" w:rsidP="00EA4D0B">
            <w:pPr>
              <w:spacing w:after="60"/>
              <w:outlineLvl w:val="1"/>
              <w:rPr>
                <w:rFonts w:cs="Arial"/>
                <w:lang w:val="en-GB"/>
              </w:rPr>
            </w:pPr>
            <w:bookmarkStart w:id="145" w:name="_Toc363823119"/>
            <w:r w:rsidRPr="00EA4D0B">
              <w:rPr>
                <w:lang w:val="en-GB"/>
              </w:rPr>
              <w:t>String</w:t>
            </w:r>
            <w:bookmarkEnd w:id="145"/>
          </w:p>
        </w:tc>
      </w:tr>
      <w:tr w:rsidR="00047585" w:rsidRPr="00653EC3">
        <w:tc>
          <w:tcPr>
            <w:tcW w:w="1617" w:type="dxa"/>
            <w:vAlign w:val="center"/>
          </w:tcPr>
          <w:p w:rsidR="00047585" w:rsidRPr="00AC3F0C" w:rsidRDefault="00047585" w:rsidP="007A1183">
            <w:pPr>
              <w:spacing w:after="60"/>
              <w:jc w:val="center"/>
              <w:outlineLvl w:val="1"/>
              <w:rPr>
                <w:b/>
                <w:lang w:val="en-GB"/>
              </w:rPr>
            </w:pPr>
            <w:bookmarkStart w:id="146" w:name="_Toc363823120"/>
            <w:r>
              <w:rPr>
                <w:b/>
                <w:lang w:val="en-GB"/>
              </w:rPr>
              <w:t>Mandatory</w:t>
            </w:r>
            <w:bookmarkEnd w:id="146"/>
          </w:p>
        </w:tc>
        <w:tc>
          <w:tcPr>
            <w:tcW w:w="8571" w:type="dxa"/>
          </w:tcPr>
          <w:tbl>
            <w:tblPr>
              <w:tblStyle w:val="Tabellenraster"/>
              <w:tblW w:w="0" w:type="auto"/>
              <w:tblLook w:val="04A0" w:firstRow="1" w:lastRow="0" w:firstColumn="1" w:lastColumn="0" w:noHBand="0" w:noVBand="1"/>
            </w:tblPr>
            <w:tblGrid>
              <w:gridCol w:w="1195"/>
              <w:gridCol w:w="901"/>
              <w:gridCol w:w="901"/>
            </w:tblGrid>
            <w:tr w:rsidR="00047585" w:rsidRPr="00AB45A3" w:rsidTr="00FC348F">
              <w:tc>
                <w:tcPr>
                  <w:tcW w:w="0" w:type="auto"/>
                  <w:tcBorders>
                    <w:top w:val="nil"/>
                    <w:left w:val="nil"/>
                  </w:tcBorders>
                </w:tcPr>
                <w:p w:rsidR="00047585" w:rsidRPr="00AB45A3" w:rsidRDefault="00047585" w:rsidP="00FC348F">
                  <w:pPr>
                    <w:jc w:val="center"/>
                    <w:rPr>
                      <w:sz w:val="16"/>
                      <w:szCs w:val="16"/>
                      <w:lang w:val="en-GB"/>
                    </w:rPr>
                  </w:pPr>
                  <w:bookmarkStart w:id="147" w:name="_Toc363823121"/>
                </w:p>
              </w:tc>
              <w:tc>
                <w:tcPr>
                  <w:tcW w:w="0" w:type="auto"/>
                </w:tcPr>
                <w:p w:rsidR="00047585" w:rsidRPr="00AB45A3" w:rsidRDefault="00047585" w:rsidP="00FC348F">
                  <w:pPr>
                    <w:jc w:val="center"/>
                    <w:rPr>
                      <w:sz w:val="16"/>
                      <w:szCs w:val="16"/>
                      <w:lang w:val="en-GB"/>
                    </w:rPr>
                  </w:pPr>
                  <w:r w:rsidRPr="00AB45A3">
                    <w:rPr>
                      <w:sz w:val="16"/>
                      <w:szCs w:val="16"/>
                      <w:lang w:val="en-GB"/>
                    </w:rPr>
                    <w:t>Summary</w:t>
                  </w:r>
                </w:p>
              </w:tc>
              <w:tc>
                <w:tcPr>
                  <w:tcW w:w="0" w:type="auto"/>
                </w:tcPr>
                <w:p w:rsidR="00047585" w:rsidRPr="00AB45A3" w:rsidRDefault="00047585" w:rsidP="00FC348F">
                  <w:pPr>
                    <w:jc w:val="center"/>
                    <w:rPr>
                      <w:sz w:val="16"/>
                      <w:szCs w:val="16"/>
                      <w:lang w:val="en-GB"/>
                    </w:rPr>
                  </w:pPr>
                  <w:r w:rsidRPr="00AB45A3">
                    <w:rPr>
                      <w:sz w:val="16"/>
                      <w:szCs w:val="16"/>
                      <w:lang w:val="en-GB"/>
                    </w:rPr>
                    <w:t>Complete</w:t>
                  </w:r>
                </w:p>
              </w:tc>
            </w:tr>
            <w:tr w:rsidR="00047585" w:rsidRPr="00AB45A3" w:rsidTr="00FC348F">
              <w:tc>
                <w:tcPr>
                  <w:tcW w:w="0" w:type="auto"/>
                </w:tcPr>
                <w:p w:rsidR="00047585" w:rsidRPr="00AB45A3" w:rsidRDefault="00047585" w:rsidP="00FC348F">
                  <w:pPr>
                    <w:rPr>
                      <w:sz w:val="16"/>
                      <w:szCs w:val="16"/>
                      <w:lang w:val="en-GB"/>
                    </w:rPr>
                  </w:pPr>
                  <w:r w:rsidRPr="00AB45A3">
                    <w:rPr>
                      <w:sz w:val="16"/>
                      <w:szCs w:val="16"/>
                      <w:lang w:val="en-GB"/>
                    </w:rPr>
                    <w:t>Quantification</w:t>
                  </w:r>
                </w:p>
              </w:tc>
              <w:tc>
                <w:tcPr>
                  <w:tcW w:w="0" w:type="auto"/>
                </w:tcPr>
                <w:p w:rsidR="00047585" w:rsidRPr="00AB45A3" w:rsidRDefault="00047585" w:rsidP="00FC348F">
                  <w:pPr>
                    <w:jc w:val="center"/>
                    <w:rPr>
                      <w:sz w:val="16"/>
                      <w:szCs w:val="16"/>
                      <w:lang w:val="en-GB"/>
                    </w:rPr>
                  </w:pPr>
                </w:p>
              </w:tc>
              <w:tc>
                <w:tcPr>
                  <w:tcW w:w="0" w:type="auto"/>
                </w:tcPr>
                <w:p w:rsidR="00047585" w:rsidRPr="00AB45A3" w:rsidRDefault="00047585" w:rsidP="00FC348F">
                  <w:pPr>
                    <w:jc w:val="center"/>
                    <w:rPr>
                      <w:sz w:val="16"/>
                      <w:szCs w:val="16"/>
                      <w:lang w:val="en-GB"/>
                    </w:rPr>
                  </w:pPr>
                </w:p>
              </w:tc>
            </w:tr>
            <w:tr w:rsidR="00047585" w:rsidRPr="00AB45A3" w:rsidTr="00FC348F">
              <w:tc>
                <w:tcPr>
                  <w:tcW w:w="0" w:type="auto"/>
                </w:tcPr>
                <w:p w:rsidR="00047585" w:rsidRPr="00AB45A3" w:rsidRDefault="00047585" w:rsidP="00FC348F">
                  <w:pPr>
                    <w:rPr>
                      <w:sz w:val="16"/>
                      <w:szCs w:val="16"/>
                      <w:lang w:val="en-GB"/>
                    </w:rPr>
                  </w:pPr>
                  <w:r w:rsidRPr="00AB45A3">
                    <w:rPr>
                      <w:sz w:val="16"/>
                      <w:szCs w:val="16"/>
                      <w:lang w:val="en-GB"/>
                    </w:rPr>
                    <w:t>Identification</w:t>
                  </w:r>
                </w:p>
              </w:tc>
              <w:tc>
                <w:tcPr>
                  <w:tcW w:w="0" w:type="auto"/>
                </w:tcPr>
                <w:p w:rsidR="00047585" w:rsidRPr="00AB45A3" w:rsidRDefault="00047585" w:rsidP="00FC348F">
                  <w:pPr>
                    <w:jc w:val="center"/>
                    <w:rPr>
                      <w:sz w:val="16"/>
                      <w:szCs w:val="16"/>
                      <w:lang w:val="en-GB"/>
                    </w:rPr>
                  </w:pPr>
                </w:p>
              </w:tc>
              <w:tc>
                <w:tcPr>
                  <w:tcW w:w="0" w:type="auto"/>
                </w:tcPr>
                <w:p w:rsidR="00047585" w:rsidRPr="00AB45A3" w:rsidRDefault="00047585" w:rsidP="00FC348F">
                  <w:pPr>
                    <w:jc w:val="center"/>
                    <w:rPr>
                      <w:sz w:val="16"/>
                      <w:szCs w:val="16"/>
                      <w:lang w:val="en-GB"/>
                    </w:rPr>
                  </w:pPr>
                </w:p>
              </w:tc>
            </w:tr>
            <w:bookmarkEnd w:id="147"/>
          </w:tbl>
          <w:p w:rsidR="00047585" w:rsidRDefault="00047585" w:rsidP="00EA4D0B">
            <w:pPr>
              <w:spacing w:after="60"/>
              <w:outlineLvl w:val="1"/>
              <w:rPr>
                <w:rFonts w:cs="Arial"/>
                <w:lang w:val="en-GB"/>
              </w:rPr>
            </w:pPr>
          </w:p>
        </w:tc>
      </w:tr>
      <w:tr w:rsidR="007A1183" w:rsidRPr="00653EC3">
        <w:tc>
          <w:tcPr>
            <w:tcW w:w="1617" w:type="dxa"/>
            <w:vAlign w:val="center"/>
          </w:tcPr>
          <w:p w:rsidR="00D959A2" w:rsidRDefault="00D526DA" w:rsidP="00EA4D0B">
            <w:pPr>
              <w:spacing w:after="60"/>
              <w:outlineLvl w:val="1"/>
              <w:rPr>
                <w:rFonts w:cs="Arial"/>
                <w:b/>
                <w:lang w:val="en-GB"/>
              </w:rPr>
            </w:pPr>
            <w:bookmarkStart w:id="148" w:name="_Toc363823122"/>
            <w:r w:rsidRPr="00EA4D0B">
              <w:rPr>
                <w:b/>
                <w:lang w:val="en-GB"/>
              </w:rPr>
              <w:t>Example:</w:t>
            </w:r>
            <w:bookmarkEnd w:id="148"/>
          </w:p>
        </w:tc>
        <w:tc>
          <w:tcPr>
            <w:tcW w:w="8571" w:type="dxa"/>
          </w:tcPr>
          <w:p w:rsidR="00D959A2" w:rsidRDefault="00E64301" w:rsidP="00EA4D0B">
            <w:pPr>
              <w:spacing w:after="60"/>
              <w:outlineLvl w:val="1"/>
              <w:rPr>
                <w:rFonts w:ascii="Courier New" w:hAnsi="Courier New" w:cs="Courier New"/>
                <w:sz w:val="16"/>
                <w:szCs w:val="16"/>
                <w:lang w:val="en-GB"/>
              </w:rPr>
            </w:pPr>
            <w:bookmarkStart w:id="149" w:name="_Toc363823123"/>
            <w:r w:rsidRPr="00653EC3">
              <w:rPr>
                <w:rFonts w:ascii="Courier New" w:hAnsi="Courier New" w:cs="Courier New"/>
                <w:sz w:val="16"/>
                <w:szCs w:val="16"/>
                <w:lang w:val="en-GB"/>
              </w:rPr>
              <w:t xml:space="preserve">MTD   </w:t>
            </w:r>
            <w:bookmarkEnd w:id="149"/>
          </w:p>
          <w:p w:rsidR="007A1183" w:rsidRPr="00653EC3" w:rsidRDefault="007A1183" w:rsidP="007A1183">
            <w:pPr>
              <w:pStyle w:val="Code"/>
              <w:rPr>
                <w:rFonts w:cs="Courier New"/>
              </w:rPr>
            </w:pPr>
          </w:p>
        </w:tc>
      </w:tr>
    </w:tbl>
    <w:p w:rsidR="007A1183" w:rsidRPr="00653EC3" w:rsidRDefault="00D526DA" w:rsidP="007A1183">
      <w:pPr>
        <w:pStyle w:val="berschrift3"/>
        <w:rPr>
          <w:lang w:val="en-GB"/>
        </w:rPr>
      </w:pPr>
      <w:proofErr w:type="gramStart"/>
      <w:r w:rsidRPr="00EA4D0B">
        <w:rPr>
          <w:lang w:val="en-GB"/>
        </w:rPr>
        <w:t>colunit-peptide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rsidR="00D959A2" w:rsidRDefault="00D526DA" w:rsidP="00EA4D0B">
            <w:pPr>
              <w:jc w:val="both"/>
              <w:rPr>
                <w:lang w:val="en-GB"/>
              </w:rPr>
            </w:pPr>
            <w:r w:rsidRPr="00EA4D0B">
              <w:rPr>
                <w:lang w:val="en-GB"/>
              </w:rPr>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peptide quantification values MUST be set in peptide-quantification_unit.</w:t>
            </w:r>
          </w:p>
        </w:tc>
      </w:tr>
      <w:tr w:rsidR="007A1183" w:rsidRPr="00653EC3">
        <w:tc>
          <w:tcPr>
            <w:tcW w:w="1617" w:type="dxa"/>
            <w:vAlign w:val="center"/>
          </w:tcPr>
          <w:p w:rsidR="007A1183" w:rsidRPr="00653EC3" w:rsidRDefault="00D526DA" w:rsidP="007A1183">
            <w:pPr>
              <w:rPr>
                <w:b/>
                <w:lang w:val="en-GB"/>
              </w:rPr>
            </w:pPr>
            <w:r w:rsidRPr="00EA4D0B">
              <w:rPr>
                <w:b/>
                <w:lang w:val="en-GB"/>
              </w:rPr>
              <w:t>Type:</w:t>
            </w:r>
          </w:p>
        </w:tc>
        <w:tc>
          <w:tcPr>
            <w:tcW w:w="8571" w:type="dxa"/>
          </w:tcPr>
          <w:p w:rsidR="00D959A2" w:rsidRDefault="00D526DA" w:rsidP="00EA4D0B">
            <w:pPr>
              <w:spacing w:after="60"/>
              <w:outlineLvl w:val="1"/>
              <w:rPr>
                <w:rFonts w:cs="Arial"/>
                <w:lang w:val="en-GB"/>
              </w:rPr>
            </w:pPr>
            <w:bookmarkStart w:id="150" w:name="_Toc363823124"/>
            <w:r w:rsidRPr="00EA4D0B">
              <w:rPr>
                <w:lang w:val="en-GB"/>
              </w:rPr>
              <w:t>String</w:t>
            </w:r>
            <w:bookmarkEnd w:id="150"/>
          </w:p>
        </w:tc>
      </w:tr>
      <w:tr w:rsidR="000E2420" w:rsidTr="00046F5A">
        <w:tc>
          <w:tcPr>
            <w:tcW w:w="1617" w:type="dxa"/>
            <w:vAlign w:val="center"/>
          </w:tcPr>
          <w:p w:rsidR="000E2420" w:rsidRPr="00EC2317" w:rsidRDefault="000E2420"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E2420" w:rsidRPr="00AB45A3" w:rsidTr="00046F5A">
              <w:tc>
                <w:tcPr>
                  <w:tcW w:w="0" w:type="auto"/>
                  <w:tcBorders>
                    <w:top w:val="nil"/>
                    <w:left w:val="nil"/>
                  </w:tcBorders>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r w:rsidRPr="00AB45A3">
                    <w:rPr>
                      <w:sz w:val="16"/>
                      <w:szCs w:val="16"/>
                      <w:lang w:val="en-GB"/>
                    </w:rPr>
                    <w:t>Summary</w:t>
                  </w:r>
                </w:p>
              </w:tc>
              <w:tc>
                <w:tcPr>
                  <w:tcW w:w="0" w:type="auto"/>
                </w:tcPr>
                <w:p w:rsidR="000E2420" w:rsidRPr="00AB45A3" w:rsidRDefault="000E2420" w:rsidP="00046F5A">
                  <w:pPr>
                    <w:jc w:val="center"/>
                    <w:rPr>
                      <w:sz w:val="16"/>
                      <w:szCs w:val="16"/>
                      <w:lang w:val="en-GB"/>
                    </w:rPr>
                  </w:pPr>
                  <w:r w:rsidRPr="00AB45A3">
                    <w:rPr>
                      <w:sz w:val="16"/>
                      <w:szCs w:val="16"/>
                      <w:lang w:val="en-GB"/>
                    </w:rPr>
                    <w:t>Complete</w:t>
                  </w:r>
                </w:p>
              </w:tc>
            </w:tr>
            <w:tr w:rsidR="000E2420" w:rsidRPr="00AB45A3" w:rsidTr="00046F5A">
              <w:tc>
                <w:tcPr>
                  <w:tcW w:w="0" w:type="auto"/>
                </w:tcPr>
                <w:p w:rsidR="000E2420" w:rsidRPr="00AB45A3" w:rsidRDefault="000E2420" w:rsidP="00046F5A">
                  <w:pPr>
                    <w:rPr>
                      <w:sz w:val="16"/>
                      <w:szCs w:val="16"/>
                      <w:lang w:val="en-GB"/>
                    </w:rPr>
                  </w:pPr>
                  <w:r w:rsidRPr="00AB45A3">
                    <w:rPr>
                      <w:sz w:val="16"/>
                      <w:szCs w:val="16"/>
                      <w:lang w:val="en-GB"/>
                    </w:rPr>
                    <w:t>Quantification</w:t>
                  </w:r>
                </w:p>
              </w:tc>
              <w:tc>
                <w:tcPr>
                  <w:tcW w:w="0" w:type="auto"/>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p>
              </w:tc>
            </w:tr>
            <w:tr w:rsidR="000E2420" w:rsidRPr="00AB45A3" w:rsidTr="00046F5A">
              <w:tc>
                <w:tcPr>
                  <w:tcW w:w="0" w:type="auto"/>
                </w:tcPr>
                <w:p w:rsidR="000E2420" w:rsidRPr="00AB45A3" w:rsidRDefault="000E2420" w:rsidP="00046F5A">
                  <w:pPr>
                    <w:rPr>
                      <w:sz w:val="16"/>
                      <w:szCs w:val="16"/>
                      <w:lang w:val="en-GB"/>
                    </w:rPr>
                  </w:pPr>
                  <w:r w:rsidRPr="00AB45A3">
                    <w:rPr>
                      <w:sz w:val="16"/>
                      <w:szCs w:val="16"/>
                      <w:lang w:val="en-GB"/>
                    </w:rPr>
                    <w:t>Identification</w:t>
                  </w:r>
                </w:p>
              </w:tc>
              <w:tc>
                <w:tcPr>
                  <w:tcW w:w="0" w:type="auto"/>
                </w:tcPr>
                <w:p w:rsidR="000E2420" w:rsidRPr="00AB45A3" w:rsidRDefault="000E2420" w:rsidP="00046F5A">
                  <w:pPr>
                    <w:jc w:val="center"/>
                    <w:rPr>
                      <w:sz w:val="16"/>
                      <w:szCs w:val="16"/>
                      <w:lang w:val="en-GB"/>
                    </w:rPr>
                  </w:pPr>
                </w:p>
              </w:tc>
              <w:tc>
                <w:tcPr>
                  <w:tcW w:w="0" w:type="auto"/>
                </w:tcPr>
                <w:p w:rsidR="000E2420" w:rsidRPr="00AB45A3" w:rsidRDefault="000E2420" w:rsidP="00046F5A">
                  <w:pPr>
                    <w:jc w:val="center"/>
                    <w:rPr>
                      <w:sz w:val="16"/>
                      <w:szCs w:val="16"/>
                      <w:lang w:val="en-GB"/>
                    </w:rPr>
                  </w:pPr>
                </w:p>
              </w:tc>
            </w:tr>
          </w:tbl>
          <w:p w:rsidR="000E2420" w:rsidRDefault="000E2420" w:rsidP="00046F5A">
            <w:pPr>
              <w:rPr>
                <w:lang w:val="en-GB"/>
              </w:rPr>
            </w:pPr>
          </w:p>
        </w:tc>
      </w:tr>
      <w:tr w:rsidR="007A1183" w:rsidRPr="00653EC3">
        <w:tc>
          <w:tcPr>
            <w:tcW w:w="1617" w:type="dxa"/>
            <w:vAlign w:val="center"/>
          </w:tcPr>
          <w:p w:rsidR="007A1183" w:rsidRPr="00AC3F0C" w:rsidRDefault="00D526DA" w:rsidP="007A1183">
            <w:pPr>
              <w:spacing w:after="60"/>
              <w:jc w:val="center"/>
              <w:outlineLvl w:val="1"/>
              <w:rPr>
                <w:b/>
                <w:lang w:val="en-GB"/>
              </w:rPr>
            </w:pPr>
            <w:bookmarkStart w:id="151" w:name="_Toc363823127"/>
            <w:r w:rsidRPr="00EA4D0B">
              <w:rPr>
                <w:b/>
                <w:lang w:val="en-GB"/>
              </w:rPr>
              <w:t>Example:</w:t>
            </w:r>
            <w:bookmarkEnd w:id="151"/>
          </w:p>
        </w:tc>
        <w:tc>
          <w:tcPr>
            <w:tcW w:w="8571" w:type="dxa"/>
          </w:tcPr>
          <w:p w:rsidR="00D959A2" w:rsidRDefault="00E64301" w:rsidP="00EA4D0B">
            <w:pPr>
              <w:spacing w:after="60"/>
              <w:outlineLvl w:val="1"/>
              <w:rPr>
                <w:rFonts w:ascii="Courier New" w:hAnsi="Courier New" w:cs="Courier New"/>
                <w:sz w:val="16"/>
                <w:szCs w:val="16"/>
                <w:lang w:val="en-GB"/>
              </w:rPr>
            </w:pPr>
            <w:bookmarkStart w:id="152"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52"/>
          </w:p>
          <w:p w:rsidR="007A1183" w:rsidRPr="00653EC3" w:rsidRDefault="007A1183">
            <w:pPr>
              <w:pStyle w:val="Code"/>
              <w:rPr>
                <w:rFonts w:cs="Courier New"/>
              </w:rPr>
            </w:pPr>
          </w:p>
        </w:tc>
      </w:tr>
    </w:tbl>
    <w:p w:rsidR="002E4BD6" w:rsidRPr="00653EC3" w:rsidRDefault="002E4BD6" w:rsidP="002E4BD6">
      <w:pPr>
        <w:pStyle w:val="berschrift3"/>
        <w:rPr>
          <w:lang w:val="en-GB"/>
        </w:rPr>
      </w:pPr>
      <w:proofErr w:type="gramStart"/>
      <w:r w:rsidRPr="00DC5F15">
        <w:rPr>
          <w:lang w:val="en-GB"/>
        </w:rPr>
        <w:t>colunit-p</w:t>
      </w:r>
      <w:r>
        <w:rPr>
          <w:lang w:val="en-GB"/>
        </w:rPr>
        <w:t>sm</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tc>
          <w:tcPr>
            <w:tcW w:w="1617" w:type="dxa"/>
            <w:vAlign w:val="center"/>
          </w:tcPr>
          <w:p w:rsidR="002E4BD6" w:rsidRPr="00653EC3" w:rsidRDefault="002E4BD6" w:rsidP="00A42A52">
            <w:pPr>
              <w:rPr>
                <w:b/>
                <w:lang w:val="en-GB"/>
              </w:rPr>
            </w:pPr>
            <w:r w:rsidRPr="00DC5F15">
              <w:rPr>
                <w:b/>
                <w:lang w:val="en-GB"/>
              </w:rPr>
              <w:t>Description:</w:t>
            </w:r>
          </w:p>
        </w:tc>
        <w:tc>
          <w:tcPr>
            <w:tcW w:w="8571" w:type="dxa"/>
          </w:tcPr>
          <w:p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rsidR="002E4BD6" w:rsidRPr="00653EC3" w:rsidRDefault="002E4BD6" w:rsidP="00A42A52">
            <w:pPr>
              <w:jc w:val="both"/>
              <w:rPr>
                <w:lang w:val="en-GB"/>
              </w:rPr>
            </w:pPr>
            <w:r w:rsidRPr="00DC5F15">
              <w:rPr>
                <w:lang w:val="en-GB"/>
              </w:rPr>
              <w:t xml:space="preserve">This field MUST NOT </w:t>
            </w:r>
            <w:proofErr w:type="gramStart"/>
            <w:r w:rsidRPr="00DC5F15">
              <w:rPr>
                <w:lang w:val="en-GB"/>
              </w:rPr>
              <w:t>be</w:t>
            </w:r>
            <w:proofErr w:type="gramEnd"/>
            <w:r w:rsidRPr="00DC5F15">
              <w:rPr>
                <w:lang w:val="en-GB"/>
              </w:rPr>
              <w:t xml:space="preserve"> used to define a unit for quantification columns. The unit used for peptide quantification values MUST be set in peptide-quantification_unit.</w:t>
            </w:r>
          </w:p>
        </w:tc>
      </w:tr>
      <w:tr w:rsidR="002E4BD6" w:rsidRPr="00653EC3">
        <w:tc>
          <w:tcPr>
            <w:tcW w:w="1617" w:type="dxa"/>
            <w:vAlign w:val="center"/>
          </w:tcPr>
          <w:p w:rsidR="002E4BD6" w:rsidRPr="00653EC3" w:rsidRDefault="002E4BD6" w:rsidP="00A42A52">
            <w:pPr>
              <w:rPr>
                <w:b/>
                <w:lang w:val="en-GB"/>
              </w:rPr>
            </w:pPr>
            <w:r w:rsidRPr="00DC5F15">
              <w:rPr>
                <w:b/>
                <w:lang w:val="en-GB"/>
              </w:rPr>
              <w:t>Type:</w:t>
            </w:r>
          </w:p>
        </w:tc>
        <w:tc>
          <w:tcPr>
            <w:tcW w:w="8571" w:type="dxa"/>
          </w:tcPr>
          <w:p w:rsidR="00D959A2" w:rsidRDefault="002E4BD6" w:rsidP="00EA4D0B">
            <w:pPr>
              <w:spacing w:after="60"/>
              <w:outlineLvl w:val="1"/>
              <w:rPr>
                <w:rFonts w:cs="Arial"/>
                <w:lang w:val="en-GB"/>
              </w:rPr>
            </w:pPr>
            <w:bookmarkStart w:id="153" w:name="_Toc363823129"/>
            <w:r w:rsidRPr="00DC5F15">
              <w:rPr>
                <w:lang w:val="en-GB"/>
              </w:rPr>
              <w:t>String</w:t>
            </w:r>
            <w:bookmarkEnd w:id="153"/>
          </w:p>
        </w:tc>
      </w:tr>
      <w:tr w:rsidR="002D588E" w:rsidTr="00046F5A">
        <w:tc>
          <w:tcPr>
            <w:tcW w:w="1617" w:type="dxa"/>
            <w:vAlign w:val="center"/>
          </w:tcPr>
          <w:p w:rsidR="002D588E" w:rsidRPr="00EC2317" w:rsidRDefault="002D588E"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D588E" w:rsidRPr="00AB45A3" w:rsidTr="00046F5A">
              <w:tc>
                <w:tcPr>
                  <w:tcW w:w="0" w:type="auto"/>
                  <w:tcBorders>
                    <w:top w:val="nil"/>
                    <w:left w:val="nil"/>
                  </w:tcBorders>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r w:rsidRPr="00AB45A3">
                    <w:rPr>
                      <w:sz w:val="16"/>
                      <w:szCs w:val="16"/>
                      <w:lang w:val="en-GB"/>
                    </w:rPr>
                    <w:t>Summary</w:t>
                  </w:r>
                </w:p>
              </w:tc>
              <w:tc>
                <w:tcPr>
                  <w:tcW w:w="0" w:type="auto"/>
                </w:tcPr>
                <w:p w:rsidR="002D588E" w:rsidRPr="00AB45A3" w:rsidRDefault="002D588E" w:rsidP="00046F5A">
                  <w:pPr>
                    <w:jc w:val="center"/>
                    <w:rPr>
                      <w:sz w:val="16"/>
                      <w:szCs w:val="16"/>
                      <w:lang w:val="en-GB"/>
                    </w:rPr>
                  </w:pPr>
                  <w:r w:rsidRPr="00AB45A3">
                    <w:rPr>
                      <w:sz w:val="16"/>
                      <w:szCs w:val="16"/>
                      <w:lang w:val="en-GB"/>
                    </w:rPr>
                    <w:t>Complete</w:t>
                  </w: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Quantification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Identification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bl>
          <w:p w:rsidR="002D588E" w:rsidRDefault="002D588E" w:rsidP="00046F5A">
            <w:pPr>
              <w:rPr>
                <w:lang w:val="en-GB"/>
              </w:rPr>
            </w:pPr>
          </w:p>
        </w:tc>
      </w:tr>
      <w:tr w:rsidR="002E4BD6" w:rsidRPr="00653EC3">
        <w:tc>
          <w:tcPr>
            <w:tcW w:w="1617" w:type="dxa"/>
            <w:vAlign w:val="center"/>
          </w:tcPr>
          <w:p w:rsidR="002E4BD6" w:rsidRPr="00AC3F0C" w:rsidRDefault="002E4BD6" w:rsidP="00A42A52">
            <w:pPr>
              <w:spacing w:after="60"/>
              <w:jc w:val="center"/>
              <w:outlineLvl w:val="1"/>
              <w:rPr>
                <w:b/>
                <w:lang w:val="en-GB"/>
              </w:rPr>
            </w:pPr>
            <w:bookmarkStart w:id="154" w:name="_Toc363823132"/>
            <w:r w:rsidRPr="00DC5F15">
              <w:rPr>
                <w:b/>
                <w:lang w:val="en-GB"/>
              </w:rPr>
              <w:t>Example:</w:t>
            </w:r>
            <w:bookmarkEnd w:id="154"/>
          </w:p>
        </w:tc>
        <w:tc>
          <w:tcPr>
            <w:tcW w:w="8571" w:type="dxa"/>
          </w:tcPr>
          <w:p w:rsidR="00D959A2" w:rsidRDefault="002E4BD6" w:rsidP="00EA4D0B">
            <w:pPr>
              <w:spacing w:after="60"/>
              <w:outlineLvl w:val="1"/>
              <w:rPr>
                <w:rFonts w:ascii="Courier New" w:hAnsi="Courier New" w:cs="Courier New"/>
                <w:sz w:val="16"/>
                <w:szCs w:val="16"/>
                <w:lang w:val="en-GB"/>
              </w:rPr>
            </w:pPr>
            <w:bookmarkStart w:id="155"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55"/>
          </w:p>
          <w:p w:rsidR="002E4BD6" w:rsidRPr="00653EC3" w:rsidRDefault="002E4BD6">
            <w:pPr>
              <w:pStyle w:val="Code"/>
              <w:rPr>
                <w:rFonts w:cs="Courier New"/>
              </w:rPr>
            </w:pPr>
          </w:p>
        </w:tc>
      </w:tr>
    </w:tbl>
    <w:p w:rsidR="007A1183" w:rsidRPr="00653EC3" w:rsidRDefault="00D526DA" w:rsidP="007A1183">
      <w:pPr>
        <w:pStyle w:val="berschrift3"/>
        <w:rPr>
          <w:lang w:val="en-GB"/>
        </w:rPr>
      </w:pPr>
      <w:proofErr w:type="gramStart"/>
      <w:r w:rsidRPr="00EA4D0B">
        <w:rPr>
          <w:lang w:val="en-GB"/>
        </w:rPr>
        <w:t>colunit-small_molecule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tc>
          <w:tcPr>
            <w:tcW w:w="1617" w:type="dxa"/>
            <w:vAlign w:val="center"/>
          </w:tcPr>
          <w:p w:rsidR="007A1183" w:rsidRPr="00653EC3" w:rsidRDefault="00D526DA" w:rsidP="007A1183">
            <w:pPr>
              <w:rPr>
                <w:b/>
                <w:lang w:val="en-GB"/>
              </w:rPr>
            </w:pPr>
            <w:r w:rsidRPr="00EA4D0B">
              <w:rPr>
                <w:b/>
                <w:lang w:val="en-GB"/>
              </w:rPr>
              <w:t>Description:</w:t>
            </w:r>
          </w:p>
        </w:tc>
        <w:tc>
          <w:tcPr>
            <w:tcW w:w="8571" w:type="dxa"/>
          </w:tcPr>
          <w:p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rsidR="00D959A2" w:rsidRDefault="00D526DA" w:rsidP="00EA4D0B">
            <w:pPr>
              <w:jc w:val="both"/>
              <w:rPr>
                <w:lang w:val="en-GB"/>
              </w:rPr>
            </w:pPr>
            <w:r w:rsidRPr="00EA4D0B">
              <w:rPr>
                <w:lang w:val="en-GB"/>
              </w:rPr>
              <w:t xml:space="preserve">This field MUST NOT </w:t>
            </w:r>
            <w:proofErr w:type="gramStart"/>
            <w:r w:rsidRPr="00EA4D0B">
              <w:rPr>
                <w:lang w:val="en-GB"/>
              </w:rPr>
              <w:t>be</w:t>
            </w:r>
            <w:proofErr w:type="gramEnd"/>
            <w:r w:rsidRPr="00EA4D0B">
              <w:rPr>
                <w:lang w:val="en-GB"/>
              </w:rPr>
              <w:t xml:space="preserve"> used to define a unit for quantification columns. The unit used for small molecule quantification values MUST be set in small_molecule-quantification_unit.</w:t>
            </w:r>
          </w:p>
        </w:tc>
      </w:tr>
      <w:tr w:rsidR="007A1183" w:rsidRPr="00653EC3">
        <w:tc>
          <w:tcPr>
            <w:tcW w:w="1617" w:type="dxa"/>
            <w:vAlign w:val="center"/>
          </w:tcPr>
          <w:p w:rsidR="007A1183" w:rsidRPr="00653EC3" w:rsidRDefault="00D526DA" w:rsidP="007A1183">
            <w:pPr>
              <w:rPr>
                <w:b/>
                <w:lang w:val="en-GB"/>
              </w:rPr>
            </w:pPr>
            <w:r w:rsidRPr="00EA4D0B">
              <w:rPr>
                <w:b/>
                <w:lang w:val="en-GB"/>
              </w:rPr>
              <w:t>Type:</w:t>
            </w:r>
          </w:p>
        </w:tc>
        <w:tc>
          <w:tcPr>
            <w:tcW w:w="8571" w:type="dxa"/>
          </w:tcPr>
          <w:p w:rsidR="00D959A2" w:rsidRDefault="00D526DA" w:rsidP="00EA4D0B">
            <w:pPr>
              <w:spacing w:after="60"/>
              <w:outlineLvl w:val="1"/>
              <w:rPr>
                <w:rFonts w:cs="Arial"/>
                <w:lang w:val="en-GB"/>
              </w:rPr>
            </w:pPr>
            <w:bookmarkStart w:id="156" w:name="_Toc363823134"/>
            <w:r w:rsidRPr="00EA4D0B">
              <w:rPr>
                <w:lang w:val="en-GB"/>
              </w:rPr>
              <w:t>String</w:t>
            </w:r>
            <w:bookmarkEnd w:id="156"/>
          </w:p>
        </w:tc>
      </w:tr>
      <w:tr w:rsidR="002D588E" w:rsidTr="00046F5A">
        <w:tc>
          <w:tcPr>
            <w:tcW w:w="1617" w:type="dxa"/>
            <w:vAlign w:val="center"/>
          </w:tcPr>
          <w:p w:rsidR="002D588E" w:rsidRPr="00EC2317" w:rsidRDefault="002D588E" w:rsidP="00046F5A">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D588E" w:rsidRPr="00AB45A3" w:rsidTr="00046F5A">
              <w:tc>
                <w:tcPr>
                  <w:tcW w:w="0" w:type="auto"/>
                  <w:tcBorders>
                    <w:top w:val="nil"/>
                    <w:left w:val="nil"/>
                  </w:tcBorders>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r w:rsidRPr="00AB45A3">
                    <w:rPr>
                      <w:sz w:val="16"/>
                      <w:szCs w:val="16"/>
                      <w:lang w:val="en-GB"/>
                    </w:rPr>
                    <w:t>Summary</w:t>
                  </w:r>
                </w:p>
              </w:tc>
              <w:tc>
                <w:tcPr>
                  <w:tcW w:w="0" w:type="auto"/>
                </w:tcPr>
                <w:p w:rsidR="002D588E" w:rsidRPr="00AB45A3" w:rsidRDefault="002D588E" w:rsidP="00046F5A">
                  <w:pPr>
                    <w:jc w:val="center"/>
                    <w:rPr>
                      <w:sz w:val="16"/>
                      <w:szCs w:val="16"/>
                      <w:lang w:val="en-GB"/>
                    </w:rPr>
                  </w:pPr>
                  <w:r w:rsidRPr="00AB45A3">
                    <w:rPr>
                      <w:sz w:val="16"/>
                      <w:szCs w:val="16"/>
                      <w:lang w:val="en-GB"/>
                    </w:rPr>
                    <w:t>Complete</w:t>
                  </w: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Quantification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r w:rsidR="002D588E" w:rsidRPr="00AB45A3" w:rsidTr="00046F5A">
              <w:tc>
                <w:tcPr>
                  <w:tcW w:w="0" w:type="auto"/>
                </w:tcPr>
                <w:p w:rsidR="002D588E" w:rsidRPr="00AB45A3" w:rsidRDefault="002D588E" w:rsidP="00046F5A">
                  <w:pPr>
                    <w:rPr>
                      <w:sz w:val="16"/>
                      <w:szCs w:val="16"/>
                      <w:lang w:val="en-GB"/>
                    </w:rPr>
                  </w:pPr>
                  <w:r w:rsidRPr="00AB45A3">
                    <w:rPr>
                      <w:sz w:val="16"/>
                      <w:szCs w:val="16"/>
                      <w:lang w:val="en-GB"/>
                    </w:rPr>
                    <w:t>Identification</w:t>
                  </w:r>
                </w:p>
              </w:tc>
              <w:tc>
                <w:tcPr>
                  <w:tcW w:w="0" w:type="auto"/>
                </w:tcPr>
                <w:p w:rsidR="002D588E" w:rsidRPr="00AB45A3" w:rsidRDefault="002D588E" w:rsidP="00046F5A">
                  <w:pPr>
                    <w:jc w:val="center"/>
                    <w:rPr>
                      <w:sz w:val="16"/>
                      <w:szCs w:val="16"/>
                      <w:lang w:val="en-GB"/>
                    </w:rPr>
                  </w:pPr>
                </w:p>
              </w:tc>
              <w:tc>
                <w:tcPr>
                  <w:tcW w:w="0" w:type="auto"/>
                </w:tcPr>
                <w:p w:rsidR="002D588E" w:rsidRPr="00AB45A3" w:rsidRDefault="002D588E" w:rsidP="00046F5A">
                  <w:pPr>
                    <w:jc w:val="center"/>
                    <w:rPr>
                      <w:sz w:val="16"/>
                      <w:szCs w:val="16"/>
                      <w:lang w:val="en-GB"/>
                    </w:rPr>
                  </w:pPr>
                </w:p>
              </w:tc>
            </w:tr>
          </w:tbl>
          <w:p w:rsidR="002D588E" w:rsidRDefault="002D588E" w:rsidP="00046F5A">
            <w:pPr>
              <w:rPr>
                <w:lang w:val="en-GB"/>
              </w:rPr>
            </w:pPr>
          </w:p>
        </w:tc>
      </w:tr>
      <w:tr w:rsidR="007A1183">
        <w:tc>
          <w:tcPr>
            <w:tcW w:w="1617" w:type="dxa"/>
            <w:vAlign w:val="center"/>
          </w:tcPr>
          <w:p w:rsidR="007A1183" w:rsidRPr="00AC3F0C" w:rsidRDefault="00D526DA" w:rsidP="007A1183">
            <w:pPr>
              <w:spacing w:after="60"/>
              <w:jc w:val="center"/>
              <w:outlineLvl w:val="1"/>
              <w:rPr>
                <w:b/>
                <w:lang w:val="en-GB"/>
              </w:rPr>
            </w:pPr>
            <w:bookmarkStart w:id="157" w:name="_Toc363823137"/>
            <w:r w:rsidRPr="00EA4D0B">
              <w:rPr>
                <w:b/>
                <w:lang w:val="en-GB"/>
              </w:rPr>
              <w:t>Example:</w:t>
            </w:r>
            <w:bookmarkEnd w:id="157"/>
          </w:p>
        </w:tc>
        <w:tc>
          <w:tcPr>
            <w:tcW w:w="8571" w:type="dxa"/>
          </w:tcPr>
          <w:p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rsidR="007A1183" w:rsidRPr="00C9024D" w:rsidRDefault="007A1183">
            <w:pPr>
              <w:pStyle w:val="Code"/>
              <w:rPr>
                <w:rFonts w:cs="Courier New"/>
              </w:rPr>
            </w:pPr>
          </w:p>
        </w:tc>
      </w:tr>
    </w:tbl>
    <w:p w:rsidR="007A1183" w:rsidRDefault="007A1183" w:rsidP="007A1183">
      <w:pPr>
        <w:pStyle w:val="berschrift2"/>
        <w:rPr>
          <w:lang w:val="en-GB"/>
        </w:rPr>
      </w:pPr>
      <w:bookmarkStart w:id="158" w:name="_Toc248307713"/>
      <w:r>
        <w:rPr>
          <w:lang w:val="en-GB"/>
        </w:rPr>
        <w:t>Protein Section</w:t>
      </w:r>
      <w:bookmarkEnd w:id="158"/>
    </w:p>
    <w:p w:rsidR="00D959A2" w:rsidRDefault="007A1183" w:rsidP="00EA4D0B">
      <w:pPr>
        <w:pStyle w:val="nobreak"/>
        <w:jc w:val="both"/>
        <w:rPr>
          <w:lang w:val="en-GB"/>
        </w:rPr>
      </w:pPr>
      <w:r>
        <w:rPr>
          <w:lang w:val="en-GB"/>
        </w:rPr>
        <w:t xml:space="preserve">The protein section is table-based. The protein section MUST always come after the metadata section. All table columns MUST be tab-separated. There MUST NOT </w:t>
      </w:r>
      <w:proofErr w:type="gramStart"/>
      <w:r>
        <w:rPr>
          <w:lang w:val="en-GB"/>
        </w:rPr>
        <w:t>be</w:t>
      </w:r>
      <w:proofErr w:type="gramEnd"/>
      <w:r>
        <w:rPr>
          <w:lang w:val="en-GB"/>
        </w:rPr>
        <w:t xml:space="preserv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w:t>
      </w:r>
      <w:r w:rsidR="00950E3C">
        <w:rPr>
          <w:lang w:val="en-GB"/>
        </w:rPr>
        <w:lastRenderedPageBreak/>
        <w:t>order of columns is not specified although for ease of human interpretation, it is RECOMMENDED to follow the order specified below.</w:t>
      </w:r>
    </w:p>
    <w:p w:rsidR="007A1183" w:rsidRDefault="007A1183" w:rsidP="007A1183">
      <w:pPr>
        <w:pStyle w:val="berschrift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rsidR="007A1183" w:rsidRDefault="007A1183" w:rsidP="007A1183">
      <w:pPr>
        <w:pStyle w:val="berschrift3"/>
        <w:rPr>
          <w:lang w:val="en-GB"/>
        </w:rPr>
      </w:pPr>
      <w:proofErr w:type="gramStart"/>
      <w:r>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protein’s name and or description line.</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rsidR="007A1183" w:rsidRDefault="007A1183" w:rsidP="007A1183">
      <w:pPr>
        <w:pStyle w:val="berschrift3"/>
        <w:rPr>
          <w:lang w:val="en-GB"/>
        </w:rPr>
      </w:pPr>
      <w:proofErr w:type="gramStart"/>
      <w:r>
        <w:rPr>
          <w:lang w:val="en-GB"/>
        </w:rPr>
        <w:t>taxid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NCBI/NEWT taxonomy id for the species the protein was identified in.</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rsidR="007A1183" w:rsidRDefault="007A1183" w:rsidP="007A1183">
      <w:pPr>
        <w:pStyle w:val="berschrift3"/>
        <w:rPr>
          <w:lang w:val="en-GB"/>
        </w:rPr>
      </w:pPr>
      <w:proofErr w:type="gramStart"/>
      <w:r>
        <w:rPr>
          <w:lang w:val="en-GB"/>
        </w:rPr>
        <w:t>species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rsidR="007A1183" w:rsidRDefault="007A1183" w:rsidP="007A1183">
      <w:pPr>
        <w:pStyle w:val="berschrift3"/>
        <w:rPr>
          <w:lang w:val="en-GB"/>
        </w:rPr>
      </w:pPr>
      <w:proofErr w:type="gramStart"/>
      <w:r>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8" w:history="1">
              <w:r w:rsidRPr="00EC2317">
                <w:rPr>
                  <w:rStyle w:val="Hyperlink"/>
                  <w:lang w:val="en-GB"/>
                </w:rPr>
                <w:t>http://www.ebi.ac.uk/miriam</w:t>
              </w:r>
            </w:hyperlink>
            <w:r w:rsidRPr="00EC2317">
              <w:rPr>
                <w:lang w:val="en-GB"/>
              </w:rPr>
              <w:t>) assigned name SHOULD be used.</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rsidR="007A1183" w:rsidRDefault="007A1183" w:rsidP="007A1183">
      <w:pPr>
        <w:pStyle w:val="berschrift3"/>
        <w:rPr>
          <w:lang w:val="en-GB"/>
        </w:rPr>
      </w:pPr>
      <w:r>
        <w:rPr>
          <w:lang w:val="en-GB"/>
        </w:rPr>
        <w:lastRenderedPageBreak/>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rsidR="007A1183" w:rsidRDefault="007A1183" w:rsidP="007A1183">
      <w:pPr>
        <w:pStyle w:val="berschrift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 delimited list of search engine(s) used to identify this protein. Search engines MUST be supplied as parameters.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proofErr w:type="gramStart"/>
            <w:r w:rsidRPr="00E92C27">
              <w:rPr>
                <w:rFonts w:cs="Courier New"/>
              </w:rPr>
              <w:t>COM  In</w:t>
            </w:r>
            <w:proofErr w:type="gramEnd"/>
            <w:r w:rsidRPr="00E92C27">
              <w:rPr>
                <w:rFonts w:cs="Courier New"/>
              </w:rPr>
              <w:t xml:space="preserve"> this example the first protein was identified by Mascot and Sequest 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[MS,MS:1001207,Mascot,]|[MS,MS:1001208,Sequest,]  …</w:t>
            </w:r>
            <w:r w:rsidRPr="00E92C27">
              <w:rPr>
                <w:rFonts w:cs="Courier New"/>
              </w:rPr>
              <w:br/>
              <w:t>PRT  P12346     …   [MS,MS:1001207,Mascot,]                           …</w:t>
            </w:r>
          </w:p>
        </w:tc>
      </w:tr>
    </w:tbl>
    <w:p w:rsidR="0066239B" w:rsidRDefault="0066239B" w:rsidP="0066239B">
      <w:pPr>
        <w:pStyle w:val="berschrift3"/>
        <w:rPr>
          <w:lang w:val="en-GB"/>
        </w:rPr>
      </w:pPr>
      <w:r>
        <w:rPr>
          <w:lang w:val="en-GB"/>
        </w:rPr>
        <w:t>best_</w:t>
      </w:r>
      <w:r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rsidTr="00D74F9C">
        <w:tc>
          <w:tcPr>
            <w:tcW w:w="1617" w:type="dxa"/>
            <w:vAlign w:val="center"/>
          </w:tcPr>
          <w:p w:rsidR="0066239B" w:rsidRPr="00EC2317" w:rsidRDefault="0066239B" w:rsidP="006A2BC1">
            <w:pPr>
              <w:rPr>
                <w:b/>
                <w:lang w:val="en-GB"/>
              </w:rPr>
            </w:pPr>
            <w:r w:rsidRPr="00EC2317">
              <w:rPr>
                <w:b/>
                <w:lang w:val="en-GB"/>
              </w:rPr>
              <w:t>Description:</w:t>
            </w:r>
          </w:p>
        </w:tc>
        <w:tc>
          <w:tcPr>
            <w:tcW w:w="8571" w:type="dxa"/>
          </w:tcPr>
          <w:p w:rsidR="0066239B" w:rsidRPr="00EC2317" w:rsidRDefault="0066239B" w:rsidP="006A2BC1">
            <w:pPr>
              <w:rPr>
                <w:lang w:val="en-GB"/>
              </w:rPr>
            </w:pPr>
            <w:r w:rsidRPr="00EC2317">
              <w:rPr>
                <w:lang w:val="en-GB"/>
              </w:rPr>
              <w:t xml:space="preserve">A “|” delimited list of </w:t>
            </w:r>
            <w:r w:rsidR="0040501B">
              <w:rPr>
                <w:lang w:val="en-GB"/>
              </w:rPr>
              <w:t xml:space="preserve">the best </w:t>
            </w:r>
            <w:r w:rsidRPr="00EC2317">
              <w:rPr>
                <w:lang w:val="en-GB"/>
              </w:rPr>
              <w:t>search engine score(s) for the given protein</w:t>
            </w:r>
            <w:r w:rsidR="0040501B">
              <w:rPr>
                <w:lang w:val="en-GB"/>
              </w:rPr>
              <w:t xml:space="preserve"> across all replicates reported</w:t>
            </w:r>
            <w:r w:rsidRPr="00EC2317">
              <w:rPr>
                <w:lang w:val="en-GB"/>
              </w:rPr>
              <w:t>. Scores SHOULD be reported using CV parameters whenever possible.</w:t>
            </w:r>
          </w:p>
        </w:tc>
      </w:tr>
      <w:tr w:rsidR="0066239B" w:rsidTr="00D74F9C">
        <w:tc>
          <w:tcPr>
            <w:tcW w:w="1617" w:type="dxa"/>
            <w:vAlign w:val="center"/>
          </w:tcPr>
          <w:p w:rsidR="0066239B" w:rsidRPr="00EC2317" w:rsidRDefault="0066239B" w:rsidP="006A2BC1">
            <w:pPr>
              <w:rPr>
                <w:b/>
                <w:lang w:val="en-GB"/>
              </w:rPr>
            </w:pPr>
            <w:r w:rsidRPr="00EC2317">
              <w:rPr>
                <w:b/>
                <w:lang w:val="en-GB"/>
              </w:rPr>
              <w:t>Type:</w:t>
            </w:r>
          </w:p>
        </w:tc>
        <w:tc>
          <w:tcPr>
            <w:tcW w:w="8571" w:type="dxa"/>
          </w:tcPr>
          <w:p w:rsidR="0066239B" w:rsidRPr="00EC2317" w:rsidRDefault="0066239B" w:rsidP="006A2BC1">
            <w:pPr>
              <w:rPr>
                <w:lang w:val="en-GB"/>
              </w:rPr>
            </w:pPr>
            <w:r w:rsidRPr="00EC2317">
              <w:rPr>
                <w:lang w:val="en-GB"/>
              </w:rPr>
              <w:t>Parameter List</w:t>
            </w:r>
          </w:p>
        </w:tc>
      </w:tr>
      <w:tr w:rsidR="00D74F9C" w:rsidTr="00D74F9C">
        <w:tc>
          <w:tcPr>
            <w:tcW w:w="1617" w:type="dxa"/>
            <w:vAlign w:val="center"/>
          </w:tcPr>
          <w:p w:rsidR="00D74F9C" w:rsidRPr="00EC2317" w:rsidRDefault="00D74F9C"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c>
                <w:tcPr>
                  <w:tcW w:w="0" w:type="auto"/>
                </w:tcPr>
                <w:p w:rsidR="00D74F9C" w:rsidRPr="00AB45A3" w:rsidRDefault="00D74F9C" w:rsidP="00046F5A">
                  <w:pPr>
                    <w:jc w:val="center"/>
                    <w:rPr>
                      <w:sz w:val="16"/>
                      <w:szCs w:val="16"/>
                      <w:lang w:val="en-GB"/>
                    </w:rPr>
                  </w:pPr>
                  <w:r>
                    <w:rPr>
                      <w:sz w:val="16"/>
                      <w:szCs w:val="16"/>
                      <w:lang w:val="en-GB"/>
                    </w:rPr>
                    <w:sym w:font="Wingdings" w:char="F0FC"/>
                  </w:r>
                </w:p>
              </w:tc>
            </w:tr>
          </w:tbl>
          <w:p w:rsidR="00D74F9C" w:rsidRPr="00E92C27" w:rsidRDefault="00D74F9C" w:rsidP="006A2BC1">
            <w:pPr>
              <w:pStyle w:val="Code"/>
              <w:rPr>
                <w:rFonts w:cs="Courier New"/>
              </w:rPr>
            </w:pPr>
          </w:p>
        </w:tc>
      </w:tr>
      <w:tr w:rsidR="00D74F9C" w:rsidTr="00D74F9C">
        <w:tc>
          <w:tcPr>
            <w:tcW w:w="1617" w:type="dxa"/>
            <w:vAlign w:val="center"/>
          </w:tcPr>
          <w:p w:rsidR="00D74F9C" w:rsidRPr="00EC2317" w:rsidRDefault="00D74F9C" w:rsidP="006A2BC1">
            <w:pPr>
              <w:rPr>
                <w:b/>
                <w:lang w:val="en-GB"/>
              </w:rPr>
            </w:pPr>
            <w:r w:rsidRPr="00EC2317">
              <w:rPr>
                <w:b/>
                <w:lang w:val="en-GB"/>
              </w:rPr>
              <w:t>Example:</w:t>
            </w:r>
          </w:p>
        </w:tc>
        <w:tc>
          <w:tcPr>
            <w:tcW w:w="8571" w:type="dxa"/>
          </w:tcPr>
          <w:p w:rsidR="00D74F9C" w:rsidRPr="00E92C27" w:rsidRDefault="00D74F9C" w:rsidP="006A2BC1">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_ms_run[1]</w:t>
            </w:r>
            <w:r w:rsidRPr="00E92C27">
              <w:rPr>
                <w:rFonts w:cs="Courier New"/>
              </w:rPr>
              <w:t xml:space="preserve">                                             …</w:t>
            </w:r>
            <w:r w:rsidRPr="00E92C27">
              <w:rPr>
                <w:rFonts w:cs="Courier New"/>
              </w:rPr>
              <w:br/>
              <w:t>PRT  P12345     …   [MS,MS:1001171,Mascot score,50]|[MS,MS:1001155,Sequest:xcorr,2] …</w:t>
            </w:r>
            <w:r w:rsidRPr="00E92C27">
              <w:rPr>
                <w:rFonts w:cs="Courier New"/>
              </w:rPr>
              <w:br/>
              <w:t>PRT  P12346     …   [MS,MS:1001171,Mascot score,47.2]                               …</w:t>
            </w:r>
          </w:p>
        </w:tc>
      </w:tr>
    </w:tbl>
    <w:p w:rsidR="007A1183" w:rsidRDefault="007A1183" w:rsidP="007A1183">
      <w:pPr>
        <w:pStyle w:val="berschrift3"/>
        <w:rPr>
          <w:lang w:val="en-GB"/>
        </w:rPr>
      </w:pPr>
      <w:r w:rsidRPr="00D114D1">
        <w:rPr>
          <w:lang w:val="en-GB"/>
        </w:rPr>
        <w:t>search_engine_score</w:t>
      </w:r>
      <w:r w:rsidR="002A7516">
        <w:rPr>
          <w:lang w:val="en-GB"/>
        </w:rPr>
        <w:t>_</w:t>
      </w:r>
      <w:r w:rsidR="00A83AAF">
        <w:rPr>
          <w:lang w:val="en-GB"/>
        </w:rPr>
        <w:t>ms_</w:t>
      </w:r>
      <w:proofErr w:type="gramStart"/>
      <w:r w:rsidR="00A83AAF">
        <w:rPr>
          <w:lang w:val="en-GB"/>
        </w:rPr>
        <w:t>run</w:t>
      </w:r>
      <w:r w:rsidR="00221189">
        <w:rPr>
          <w:lang w:val="en-GB"/>
        </w:rPr>
        <w:t>[</w:t>
      </w:r>
      <w:proofErr w:type="gramEnd"/>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 delimited list of search engine score(s) for the given protein. Scores SHOULD be reported using CV parameters whenever possible.</w:t>
            </w:r>
          </w:p>
        </w:tc>
      </w:tr>
      <w:tr w:rsidR="007A1183" w:rsidTr="00D74F9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7147AB" w:rsidP="00046F5A">
                  <w:pPr>
                    <w:jc w:val="center"/>
                    <w:rPr>
                      <w:sz w:val="16"/>
                      <w:szCs w:val="16"/>
                      <w:lang w:val="en-GB"/>
                    </w:rPr>
                  </w:pPr>
                  <w:r>
                    <w:rPr>
                      <w:sz w:val="16"/>
                      <w:szCs w:val="16"/>
                      <w:lang w:val="en-GB"/>
                    </w:rPr>
                    <w:sym w:font="Wingdings" w:char="F0FC"/>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046F5A" w:rsidP="00046F5A">
                  <w:pPr>
                    <w:jc w:val="center"/>
                    <w:rPr>
                      <w:sz w:val="16"/>
                      <w:szCs w:val="16"/>
                      <w:lang w:val="en-GB"/>
                    </w:rPr>
                  </w:pPr>
                  <w:r>
                    <w:rPr>
                      <w:sz w:val="16"/>
                      <w:szCs w:val="16"/>
                      <w:lang w:val="en-GB"/>
                    </w:rPr>
                    <w:sym w:font="Wingdings" w:char="F0FC"/>
                  </w:r>
                </w:p>
              </w:tc>
            </w:tr>
          </w:tbl>
          <w:p w:rsidR="00D74F9C" w:rsidRPr="00E92C27" w:rsidRDefault="00D74F9C" w:rsidP="007A1183">
            <w:pPr>
              <w:pStyle w:val="Code"/>
              <w:rPr>
                <w:rFonts w:cs="Courier New"/>
              </w:rPr>
            </w:pPr>
          </w:p>
        </w:tc>
      </w:tr>
      <w:tr w:rsidR="00D74F9C" w:rsidTr="00D74F9C">
        <w:tc>
          <w:tcPr>
            <w:tcW w:w="1617" w:type="dxa"/>
            <w:vAlign w:val="center"/>
          </w:tcPr>
          <w:p w:rsidR="00D74F9C" w:rsidRPr="00EC2317" w:rsidRDefault="00D74F9C" w:rsidP="007A1183">
            <w:pPr>
              <w:rPr>
                <w:b/>
                <w:lang w:val="en-GB"/>
              </w:rPr>
            </w:pPr>
            <w:r w:rsidRPr="00EC2317">
              <w:rPr>
                <w:b/>
                <w:lang w:val="en-GB"/>
              </w:rPr>
              <w:t>Example:</w:t>
            </w:r>
          </w:p>
        </w:tc>
        <w:tc>
          <w:tcPr>
            <w:tcW w:w="8571" w:type="dxa"/>
          </w:tcPr>
          <w:p w:rsidR="00D74F9C" w:rsidRPr="00E92C27" w:rsidRDefault="00D74F9C" w:rsidP="007A1183">
            <w:pPr>
              <w:pStyle w:val="Code"/>
              <w:rPr>
                <w:rFonts w:cs="Courier New"/>
              </w:rPr>
            </w:pPr>
            <w:r w:rsidRPr="00E92C27">
              <w:rPr>
                <w:rFonts w:cs="Courier New"/>
              </w:rPr>
              <w:t>PRH  accession  …   search_engine_score</w:t>
            </w:r>
            <w:r>
              <w:rPr>
                <w:rFonts w:cs="Courier New"/>
              </w:rPr>
              <w:t>_ms_run[1]</w:t>
            </w:r>
            <w:r w:rsidRPr="00E92C27">
              <w:rPr>
                <w:rFonts w:cs="Courier New"/>
              </w:rPr>
              <w:t xml:space="preserve">                                             …</w:t>
            </w:r>
            <w:r w:rsidRPr="00E92C27">
              <w:rPr>
                <w:rFonts w:cs="Courier New"/>
              </w:rPr>
              <w:br/>
              <w:t>PRT  P12345     …   [MS,MS:1001171,Mascot score,50]|[MS,MS:1001155,Sequest:xcorr,2] …</w:t>
            </w:r>
            <w:r w:rsidRPr="00E92C27">
              <w:rPr>
                <w:rFonts w:cs="Courier New"/>
              </w:rPr>
              <w:br/>
              <w:t>PRT  P12346     …   [MS,MS:1001171,Mascot score,47.2]                               …</w:t>
            </w:r>
          </w:p>
        </w:tc>
      </w:tr>
    </w:tbl>
    <w:p w:rsidR="007A1183" w:rsidRDefault="007A1183" w:rsidP="007A1183">
      <w:pPr>
        <w:pStyle w:val="berschrift3"/>
        <w:rPr>
          <w:lang w:val="en-GB"/>
        </w:rPr>
      </w:pPr>
      <w:proofErr w:type="gramStart"/>
      <w:r w:rsidRPr="00D90D2C">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D74F9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r w:rsidRPr="00EC2317">
              <w:rPr>
                <w:lang w:val="en-GB"/>
              </w:rPr>
              <w:lastRenderedPageBreak/>
              <w:t xml:space="preserve">Important: </w:t>
            </w:r>
            <w:proofErr w:type="gramStart"/>
            <w:r w:rsidRPr="00EC2317">
              <w:rPr>
                <w:lang w:val="en-GB"/>
              </w:rPr>
              <w:t>An identification's</w:t>
            </w:r>
            <w:proofErr w:type="gramEnd"/>
            <w:r w:rsidRPr="00EC2317">
              <w:rPr>
                <w:lang w:val="en-GB"/>
              </w:rPr>
              <w:t xml:space="preserve"> reliability is resource-dependent.</w:t>
            </w:r>
          </w:p>
        </w:tc>
      </w:tr>
      <w:tr w:rsidR="007A1183" w:rsidTr="00D74F9C">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Integer</w:t>
            </w:r>
          </w:p>
        </w:tc>
      </w:tr>
      <w:tr w:rsidR="00D74F9C" w:rsidTr="00D74F9C">
        <w:tc>
          <w:tcPr>
            <w:tcW w:w="1617" w:type="dxa"/>
            <w:vAlign w:val="center"/>
          </w:tcPr>
          <w:p w:rsidR="00D74F9C" w:rsidRPr="00EC2317" w:rsidRDefault="00D74F9C"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74F9C" w:rsidRPr="00AB45A3" w:rsidTr="00046F5A">
              <w:tc>
                <w:tcPr>
                  <w:tcW w:w="0" w:type="auto"/>
                  <w:tcBorders>
                    <w:top w:val="nil"/>
                    <w:left w:val="nil"/>
                  </w:tcBorders>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r w:rsidRPr="00AB45A3">
                    <w:rPr>
                      <w:sz w:val="16"/>
                      <w:szCs w:val="16"/>
                      <w:lang w:val="en-GB"/>
                    </w:rPr>
                    <w:t>Summary</w:t>
                  </w:r>
                </w:p>
              </w:tc>
              <w:tc>
                <w:tcPr>
                  <w:tcW w:w="0" w:type="auto"/>
                </w:tcPr>
                <w:p w:rsidR="00D74F9C" w:rsidRPr="00AB45A3" w:rsidRDefault="00D74F9C" w:rsidP="00046F5A">
                  <w:pPr>
                    <w:jc w:val="center"/>
                    <w:rPr>
                      <w:sz w:val="16"/>
                      <w:szCs w:val="16"/>
                      <w:lang w:val="en-GB"/>
                    </w:rPr>
                  </w:pPr>
                  <w:r w:rsidRPr="00AB45A3">
                    <w:rPr>
                      <w:sz w:val="16"/>
                      <w:szCs w:val="16"/>
                      <w:lang w:val="en-GB"/>
                    </w:rPr>
                    <w:t>Complete</w:t>
                  </w: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Quantification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p>
              </w:tc>
            </w:tr>
            <w:tr w:rsidR="00D74F9C" w:rsidRPr="00AB45A3" w:rsidTr="00046F5A">
              <w:tc>
                <w:tcPr>
                  <w:tcW w:w="0" w:type="auto"/>
                </w:tcPr>
                <w:p w:rsidR="00D74F9C" w:rsidRPr="00AB45A3" w:rsidRDefault="00D74F9C" w:rsidP="00046F5A">
                  <w:pPr>
                    <w:rPr>
                      <w:sz w:val="16"/>
                      <w:szCs w:val="16"/>
                      <w:lang w:val="en-GB"/>
                    </w:rPr>
                  </w:pPr>
                  <w:r w:rsidRPr="00AB45A3">
                    <w:rPr>
                      <w:sz w:val="16"/>
                      <w:szCs w:val="16"/>
                      <w:lang w:val="en-GB"/>
                    </w:rPr>
                    <w:t>Identification</w:t>
                  </w:r>
                </w:p>
              </w:tc>
              <w:tc>
                <w:tcPr>
                  <w:tcW w:w="0" w:type="auto"/>
                </w:tcPr>
                <w:p w:rsidR="00D74F9C" w:rsidRPr="00AB45A3" w:rsidRDefault="00D74F9C" w:rsidP="00046F5A">
                  <w:pPr>
                    <w:jc w:val="center"/>
                    <w:rPr>
                      <w:sz w:val="16"/>
                      <w:szCs w:val="16"/>
                      <w:lang w:val="en-GB"/>
                    </w:rPr>
                  </w:pPr>
                </w:p>
              </w:tc>
              <w:tc>
                <w:tcPr>
                  <w:tcW w:w="0" w:type="auto"/>
                </w:tcPr>
                <w:p w:rsidR="00D74F9C" w:rsidRPr="00AB45A3" w:rsidRDefault="00D74F9C" w:rsidP="00046F5A">
                  <w:pPr>
                    <w:jc w:val="center"/>
                    <w:rPr>
                      <w:sz w:val="16"/>
                      <w:szCs w:val="16"/>
                      <w:lang w:val="en-GB"/>
                    </w:rPr>
                  </w:pPr>
                </w:p>
              </w:tc>
            </w:tr>
          </w:tbl>
          <w:p w:rsidR="00D74F9C" w:rsidRPr="00E92C27" w:rsidRDefault="00D74F9C" w:rsidP="007A1183">
            <w:pPr>
              <w:pStyle w:val="Code"/>
              <w:rPr>
                <w:rFonts w:cs="Courier New"/>
              </w:rPr>
            </w:pPr>
          </w:p>
        </w:tc>
      </w:tr>
      <w:tr w:rsidR="007A1183" w:rsidTr="00D74F9C">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PRH  accession  …   reliability   …</w:t>
            </w:r>
            <w:r w:rsidRPr="00E92C27">
              <w:rPr>
                <w:rFonts w:cs="Courier New"/>
              </w:rPr>
              <w:br/>
              <w:t>PRT  P12345     …   3             …</w:t>
            </w:r>
            <w:r w:rsidRPr="00E92C27">
              <w:rPr>
                <w:rFonts w:cs="Courier New"/>
              </w:rPr>
              <w:br/>
              <w:t>PRT  P12346     …   1             …</w:t>
            </w:r>
          </w:p>
        </w:tc>
      </w:tr>
    </w:tbl>
    <w:p w:rsidR="007A1183" w:rsidRDefault="007A1183" w:rsidP="007A1183">
      <w:pPr>
        <w:pStyle w:val="berschrift3"/>
        <w:rPr>
          <w:lang w:val="en-GB"/>
        </w:rPr>
      </w:pPr>
      <w:r w:rsidRPr="009E4B54">
        <w:rPr>
          <w:lang w:val="en-GB"/>
        </w:rPr>
        <w:t>num_p</w:t>
      </w:r>
      <w:r w:rsidR="00546D67">
        <w:rPr>
          <w:lang w:val="en-GB"/>
        </w:rPr>
        <w:t>sms_</w:t>
      </w:r>
      <w:r w:rsidR="00A83AAF">
        <w:rPr>
          <w:lang w:val="en-GB"/>
        </w:rPr>
        <w:t>ms_</w:t>
      </w:r>
      <w:proofErr w:type="gramStart"/>
      <w:r w:rsidR="00A83AAF">
        <w:rPr>
          <w:lang w:val="en-GB"/>
        </w:rPr>
        <w:t>run</w:t>
      </w:r>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rsidR="007A1183" w:rsidRPr="00872799" w:rsidRDefault="007A1183" w:rsidP="007A1183">
      <w:pPr>
        <w:pStyle w:val="berschrift3"/>
        <w:rPr>
          <w:lang w:val="en-GB"/>
        </w:rPr>
      </w:pPr>
      <w:r w:rsidRPr="00872799">
        <w:rPr>
          <w:lang w:val="en-GB"/>
        </w:rPr>
        <w:t>num_peptides_distinct</w:t>
      </w:r>
      <w:r w:rsidR="00872799" w:rsidRPr="00872799">
        <w:rPr>
          <w:lang w:val="en-GB"/>
        </w:rPr>
        <w:t>_</w:t>
      </w:r>
      <w:r w:rsidR="00A83AAF">
        <w:rPr>
          <w:lang w:val="en-GB"/>
        </w:rPr>
        <w:t>ms_</w:t>
      </w:r>
      <w:proofErr w:type="gramStart"/>
      <w:r w:rsidR="00A83AAF">
        <w:rPr>
          <w:lang w:val="en-GB"/>
        </w:rPr>
        <w:t>run</w:t>
      </w:r>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7A1183" w:rsidTr="00046F5A">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rsidR="007A1183" w:rsidRDefault="007A1183" w:rsidP="007A1183">
      <w:pPr>
        <w:pStyle w:val="berschrift3"/>
        <w:rPr>
          <w:lang w:val="en-GB"/>
        </w:rPr>
      </w:pPr>
      <w:r w:rsidRPr="00C34A92">
        <w:rPr>
          <w:lang w:val="en-GB"/>
        </w:rPr>
        <w:t>num_peptides_un</w:t>
      </w:r>
      <w:r w:rsidR="00DB24B9">
        <w:rPr>
          <w:lang w:val="en-GB"/>
        </w:rPr>
        <w:t>ique</w:t>
      </w:r>
      <w:r w:rsidR="002A7516">
        <w:rPr>
          <w:lang w:val="en-GB"/>
        </w:rPr>
        <w:t>_</w:t>
      </w:r>
      <w:r w:rsidR="00A83AAF">
        <w:rPr>
          <w:lang w:val="en-GB"/>
        </w:rPr>
        <w:t>ms_</w:t>
      </w:r>
      <w:proofErr w:type="gramStart"/>
      <w:r w:rsidR="00A83AAF">
        <w:rPr>
          <w:lang w:val="en-GB"/>
        </w:rPr>
        <w:t>run</w:t>
      </w:r>
      <w:r w:rsidR="002A7516">
        <w:rPr>
          <w:lang w:val="en-GB"/>
        </w:rPr>
        <w:t>[</w:t>
      </w:r>
      <w:proofErr w:type="gramEnd"/>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7A1183" w:rsidTr="00046F5A">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rsidR="007A1183" w:rsidRDefault="007A1183" w:rsidP="007A1183">
      <w:pPr>
        <w:pStyle w:val="berschrift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xml:space="preserve">, together with the </w:t>
            </w:r>
            <w:r w:rsidR="000F4B16">
              <w:rPr>
                <w:lang w:val="en-GB"/>
              </w:rPr>
              <w:lastRenderedPageBreak/>
              <w:t>representative protein are taken to be a</w:t>
            </w:r>
            <w:r w:rsidR="0040501B">
              <w:rPr>
                <w:lang w:val="en-GB"/>
              </w:rPr>
              <w:t xml:space="preserve"> group that cannot be separated</w:t>
            </w:r>
            <w:r w:rsidR="000F4B16">
              <w:rPr>
                <w:lang w:val="en-GB"/>
              </w:rPr>
              <w:t xml:space="preserve"> based on the peptide evidence.</w:t>
            </w:r>
          </w:p>
        </w:tc>
      </w:tr>
      <w:tr w:rsidR="007A1183" w:rsidTr="00046F5A">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String List</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Pr="00E92C27" w:rsidRDefault="00046F5A" w:rsidP="007A1183">
            <w:pPr>
              <w:pStyle w:val="Code"/>
              <w:rPr>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rsidR="007A1183" w:rsidRDefault="007A1183" w:rsidP="007A1183">
      <w:pPr>
        <w:pStyle w:val="berschrift3"/>
        <w:rPr>
          <w:lang w:val="en-GB"/>
        </w:rPr>
      </w:pPr>
      <w:bookmarkStart w:id="159" w:name="_Ref318276447"/>
      <w:proofErr w:type="gramStart"/>
      <w:r w:rsidRPr="005872BC">
        <w:rPr>
          <w:lang w:val="en-GB"/>
        </w:rPr>
        <w:t>modifications</w:t>
      </w:r>
      <w:bookmarkEnd w:id="159"/>
      <w:proofErr w:type="gramEnd"/>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56" w:type="dxa"/>
          </w:tcPr>
          <w:p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w:t>
            </w:r>
            <w:proofErr w:type="gramStart"/>
            <w:r>
              <w:rPr>
                <w:lang w:val="en-GB"/>
              </w:rPr>
              <w:t>be</w:t>
            </w:r>
            <w:proofErr w:type="gramEnd"/>
            <w:r>
              <w:rPr>
                <w:lang w:val="en-GB"/>
              </w:rPr>
              <w:t xml:space="preserve"> reported </w:t>
            </w:r>
            <w:r w:rsidR="00A0090D">
              <w:rPr>
                <w:lang w:val="en-GB"/>
              </w:rPr>
              <w:t>in this column</w:t>
            </w:r>
            <w:r>
              <w:rPr>
                <w:lang w:val="en-GB"/>
              </w:rPr>
              <w:t>.</w:t>
            </w:r>
          </w:p>
          <w:p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rsidR="007A1183" w:rsidRPr="00EC2317" w:rsidRDefault="007A1183" w:rsidP="007A1183">
            <w:pPr>
              <w:rPr>
                <w:lang w:val="en-GB"/>
              </w:rPr>
            </w:pPr>
            <w:r w:rsidRPr="00EC2317">
              <w:rPr>
                <w:lang w:val="en-GB"/>
              </w:rPr>
              <w:t>{position in protein}{</w:t>
            </w:r>
            <w:r w:rsidR="00D5687B">
              <w:rPr>
                <w:lang w:val="en-GB"/>
              </w:rPr>
              <w:t>Parameter</w:t>
            </w:r>
            <w:r w:rsidRPr="00EC2317">
              <w:rPr>
                <w:lang w:val="en-GB"/>
              </w:rPr>
              <w:t xml:space="preserve">}-{Modification </w:t>
            </w:r>
            <w:r w:rsidR="000B133B">
              <w:rPr>
                <w:lang w:val="en-GB"/>
              </w:rPr>
              <w:t>or</w:t>
            </w:r>
            <w:r w:rsidR="00612EFC">
              <w:rPr>
                <w:lang w:val="en-GB"/>
              </w:rPr>
              <w:t xml:space="preserve"> Substitution </w:t>
            </w:r>
            <w:r w:rsidRPr="00EC2317">
              <w:rPr>
                <w:lang w:val="en-GB"/>
              </w:rPr>
              <w:t>identifier}</w:t>
            </w:r>
            <w:r>
              <w:rPr>
                <w:lang w:val="en-GB"/>
              </w:rPr>
              <w:t>|{neutral loss}</w:t>
            </w:r>
            <w:r w:rsidRPr="00EC2317">
              <w:rPr>
                <w:lang w:val="en-GB"/>
              </w:rPr>
              <w:t xml:space="preserve"> </w:t>
            </w:r>
          </w:p>
          <w:p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rsidR="007A1183" w:rsidRPr="00EC2317" w:rsidRDefault="007A1183" w:rsidP="007A1183">
            <w:pPr>
              <w:rPr>
                <w:lang w:val="en-GB"/>
              </w:rPr>
            </w:pPr>
            <w:r w:rsidRPr="00EC2317">
              <w:rPr>
                <w:lang w:val="en-GB"/>
              </w:rPr>
              <w:t>Furthermore, in case a position is unknown no position information MAY be supplied.</w:t>
            </w:r>
          </w:p>
          <w:p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w:t>
            </w:r>
            <w:proofErr w:type="gramStart"/>
            <w:r w:rsidRPr="00EC2317">
              <w:rPr>
                <w:lang w:val="en-GB"/>
              </w:rPr>
              <w:t>CHEMMOD:</w:t>
            </w:r>
            <w:proofErr w:type="gramEnd"/>
            <w:r w:rsidRPr="00EC2317">
              <w:rPr>
                <w:lang w:val="en-GB"/>
              </w:rPr>
              <w:t xml:space="preserve">+/-{chemical formula or </w:t>
            </w:r>
            <w:r w:rsidRPr="00EC2317">
              <w:rPr>
                <w:i/>
                <w:lang w:val="en-GB"/>
              </w:rPr>
              <w:t>m/z</w:t>
            </w:r>
            <w:r w:rsidRPr="00EC2317">
              <w:rPr>
                <w:lang w:val="en-GB"/>
              </w:rPr>
              <w:t xml:space="preserve"> delta}. Valid CHEMMODS are for example “CHEMMOD</w:t>
            </w:r>
            <w:proofErr w:type="gramStart"/>
            <w:r w:rsidRPr="00EC2317">
              <w:rPr>
                <w:lang w:val="en-GB"/>
              </w:rPr>
              <w:t>:+</w:t>
            </w:r>
            <w:proofErr w:type="gramEnd"/>
            <w:r w:rsidRPr="00EC2317">
              <w:rPr>
                <w:lang w:val="en-GB"/>
              </w:rPr>
              <w:t xml:space="preserve">NH4” or “CHEMMOD:-10.1098”. CHEMMODs MUST NOT be used if the modification can be reported using a PSI-MOD or UNIMOD accession. Mass deltas MUST NOT </w:t>
            </w:r>
            <w:proofErr w:type="gramStart"/>
            <w:r w:rsidRPr="00EC2317">
              <w:rPr>
                <w:lang w:val="en-GB"/>
              </w:rPr>
              <w:t>be</w:t>
            </w:r>
            <w:proofErr w:type="gramEnd"/>
            <w:r w:rsidRPr="00EC2317">
              <w:rPr>
                <w:lang w:val="en-GB"/>
              </w:rPr>
              <w:t xml:space="preserve"> used for CHEMMODs if the delta can be expressed through a known chemical formula.</w:t>
            </w:r>
          </w:p>
          <w:p w:rsidR="007A1183" w:rsidRDefault="007A1183" w:rsidP="007A1183">
            <w:pPr>
              <w:rPr>
                <w:lang w:val="en-GB"/>
              </w:rPr>
            </w:pPr>
            <w:r>
              <w:rPr>
                <w:lang w:val="en-GB"/>
              </w:rPr>
              <w:t>Neutral losses MAY be reported as cvParams. If a neutral loss is not associated with an existing modification it is reported as separated comma-separated entry. Otherwise, the neutral loss MUST be reported after the modification it is associated with and separated by a ‘|’ from the modification.</w:t>
            </w:r>
          </w:p>
          <w:p w:rsidR="008E2FB7" w:rsidRDefault="008E2FB7" w:rsidP="007A1183">
            <w:pPr>
              <w:rPr>
                <w:lang w:val="en-GB"/>
              </w:rPr>
            </w:pPr>
            <w:r>
              <w:rPr>
                <w:lang w:val="en-GB"/>
              </w:rPr>
              <w:t xml:space="preserve">Additionally, it is possible to report substitutions of amino acids using </w:t>
            </w:r>
            <w:proofErr w:type="gramStart"/>
            <w:r>
              <w:rPr>
                <w:lang w:val="en-GB"/>
              </w:rPr>
              <w:t>SUBST:</w:t>
            </w:r>
            <w:proofErr w:type="gramEnd"/>
            <w:r>
              <w:rPr>
                <w:lang w:val="en-GB"/>
              </w:rPr>
              <w:t>{amino acid}.</w:t>
            </w:r>
          </w:p>
          <w:p w:rsidR="000F4B16" w:rsidRDefault="000F4B16" w:rsidP="007A1183">
            <w:pPr>
              <w:rPr>
                <w:lang w:val="en-GB"/>
              </w:rPr>
            </w:pPr>
          </w:p>
          <w:p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rsidR="00001BA9" w:rsidRDefault="00001BA9">
            <w:pPr>
              <w:rPr>
                <w:lang w:val="en-GB"/>
              </w:rPr>
            </w:pPr>
          </w:p>
          <w:p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rsidR="008E2FB7" w:rsidRPr="00EC2317" w:rsidRDefault="008E2FB7" w:rsidP="000F4B16">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56" w:type="dxa"/>
          </w:tcPr>
          <w:p w:rsidR="007A1183" w:rsidRPr="00EC2317" w:rsidRDefault="007A1183" w:rsidP="007A1183">
            <w:pPr>
              <w:rPr>
                <w:lang w:val="en-GB"/>
              </w:rPr>
            </w:pPr>
            <w:r w:rsidRPr="00EC2317">
              <w:rPr>
                <w:lang w:val="en-GB"/>
              </w:rPr>
              <w:t>String</w:t>
            </w:r>
          </w:p>
        </w:tc>
      </w:tr>
      <w:tr w:rsidR="00046F5A">
        <w:tc>
          <w:tcPr>
            <w:tcW w:w="1617" w:type="dxa"/>
            <w:vAlign w:val="center"/>
          </w:tcPr>
          <w:p w:rsidR="00046F5A" w:rsidRPr="00EC2317" w:rsidRDefault="00046F5A" w:rsidP="007A1183">
            <w:pPr>
              <w:rPr>
                <w:b/>
                <w:lang w:val="en-GB"/>
              </w:rPr>
            </w:pPr>
            <w:r>
              <w:rPr>
                <w:b/>
                <w:lang w:val="en-GB"/>
              </w:rPr>
              <w:t>Mandatory</w:t>
            </w:r>
          </w:p>
        </w:tc>
        <w:tc>
          <w:tcPr>
            <w:tcW w:w="8556"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c>
                <w:tcPr>
                  <w:tcW w:w="0" w:type="auto"/>
                </w:tcPr>
                <w:p w:rsidR="00046F5A" w:rsidRPr="00AB45A3" w:rsidRDefault="00046F5A" w:rsidP="00046F5A">
                  <w:pPr>
                    <w:jc w:val="center"/>
                    <w:rPr>
                      <w:sz w:val="16"/>
                      <w:szCs w:val="16"/>
                      <w:lang w:val="en-GB"/>
                    </w:rPr>
                  </w:pPr>
                  <w:r>
                    <w:rPr>
                      <w:sz w:val="16"/>
                      <w:szCs w:val="16"/>
                      <w:lang w:val="en-GB"/>
                    </w:rPr>
                    <w:sym w:font="Wingdings" w:char="F0FC"/>
                  </w:r>
                </w:p>
              </w:tc>
            </w:tr>
          </w:tbl>
          <w:p w:rsidR="00046F5A" w:rsidRDefault="00046F5A" w:rsidP="007A1183">
            <w:pPr>
              <w:pStyle w:val="Code"/>
            </w:pPr>
          </w:p>
        </w:tc>
      </w:tr>
      <w:tr w:rsidR="00046F5A">
        <w:tc>
          <w:tcPr>
            <w:tcW w:w="1617" w:type="dxa"/>
            <w:vAlign w:val="center"/>
          </w:tcPr>
          <w:p w:rsidR="00046F5A" w:rsidRPr="00EC2317" w:rsidRDefault="00046F5A" w:rsidP="007A1183">
            <w:pPr>
              <w:rPr>
                <w:b/>
                <w:lang w:val="en-GB"/>
              </w:rPr>
            </w:pPr>
            <w:r w:rsidRPr="00EC2317">
              <w:rPr>
                <w:b/>
                <w:lang w:val="en-GB"/>
              </w:rPr>
              <w:t>Example:</w:t>
            </w:r>
          </w:p>
        </w:tc>
        <w:tc>
          <w:tcPr>
            <w:tcW w:w="8556" w:type="dxa"/>
          </w:tcPr>
          <w:p w:rsidR="00046F5A" w:rsidRDefault="00046F5A" w:rsidP="007A1183">
            <w:pPr>
              <w:pStyle w:val="Code"/>
            </w:pPr>
            <w:r>
              <w:t>COM  Protein P12345 TESTPEPTIDES with 2 phosphorylation sites: TEpSTPEPpTIDES</w:t>
            </w:r>
          </w:p>
          <w:p w:rsidR="00046F5A" w:rsidRDefault="00046F5A" w:rsidP="007A1183">
            <w:pPr>
              <w:pStyle w:val="Code"/>
            </w:pPr>
          </w:p>
          <w:p w:rsidR="00046F5A" w:rsidRDefault="00046F5A" w:rsidP="007A1183">
            <w:pPr>
              <w:pStyle w:val="Code"/>
            </w:pPr>
            <w:r>
              <w:t>COM  Common use cases without score:</w:t>
            </w:r>
          </w:p>
          <w:p w:rsidR="00046F5A" w:rsidRDefault="00046F5A" w:rsidP="007A1183">
            <w:pPr>
              <w:pStyle w:val="Code"/>
            </w:pPr>
            <w:r>
              <w:lastRenderedPageBreak/>
              <w:t>COM  Example 1: Both locations have been determined</w:t>
            </w:r>
          </w:p>
          <w:p w:rsidR="00046F5A" w:rsidRDefault="00046F5A" w:rsidP="007A1183">
            <w:pPr>
              <w:pStyle w:val="Code"/>
            </w:pPr>
            <w:r>
              <w:t>PRH  accession   …  modifications                                   …</w:t>
            </w:r>
          </w:p>
          <w:p w:rsidR="00046F5A" w:rsidRDefault="00046F5A" w:rsidP="007A1183">
            <w:pPr>
              <w:pStyle w:val="Code"/>
            </w:pPr>
            <w:r>
              <w:t>PRT  P12345      …  3-MOD:00412,8-MOD:00412                         …</w:t>
            </w:r>
          </w:p>
          <w:p w:rsidR="00046F5A" w:rsidRDefault="00046F5A" w:rsidP="007A1183">
            <w:pPr>
              <w:pStyle w:val="Code"/>
            </w:pPr>
          </w:p>
          <w:p w:rsidR="00046F5A" w:rsidRDefault="00046F5A" w:rsidP="007A1183">
            <w:pPr>
              <w:pStyle w:val="Code"/>
            </w:pPr>
            <w:r>
              <w:t>COM  Example 2: Like Ex. 1, but first site localization is ambiguous (S or T)</w:t>
            </w:r>
          </w:p>
          <w:p w:rsidR="00046F5A" w:rsidRDefault="00046F5A" w:rsidP="007A1183">
            <w:pPr>
              <w:pStyle w:val="Code"/>
            </w:pPr>
            <w:r>
              <w:t>PRH  accession   …  modifications                                   …</w:t>
            </w:r>
          </w:p>
          <w:p w:rsidR="00046F5A" w:rsidRDefault="00046F5A" w:rsidP="007A1183">
            <w:pPr>
              <w:pStyle w:val="Code"/>
            </w:pPr>
            <w:r>
              <w:t>PRT  P12345      …  3|4-MOD:00412,8-MOD:00412                       …</w:t>
            </w:r>
          </w:p>
          <w:p w:rsidR="00046F5A" w:rsidRDefault="00046F5A" w:rsidP="007A1183">
            <w:pPr>
              <w:pStyle w:val="Code"/>
            </w:pPr>
          </w:p>
          <w:p w:rsidR="00046F5A" w:rsidRDefault="00046F5A" w:rsidP="007A1183">
            <w:pPr>
              <w:pStyle w:val="Code"/>
            </w:pPr>
            <w:r>
              <w:t xml:space="preserve">COM  Example 3: Protein only known to contain two phosphor sites in the range 3 to 8 </w:t>
            </w:r>
          </w:p>
          <w:p w:rsidR="00046F5A" w:rsidRDefault="00046F5A" w:rsidP="007A1183">
            <w:pPr>
              <w:pStyle w:val="Code"/>
            </w:pPr>
            <w:r>
              <w:t>PRH  accession   …  modifications                                   …</w:t>
            </w:r>
          </w:p>
          <w:p w:rsidR="00046F5A" w:rsidRDefault="00046F5A" w:rsidP="007A1183">
            <w:pPr>
              <w:pStyle w:val="Code"/>
            </w:pPr>
            <w:r>
              <w:t xml:space="preserve">PRT  P12345      …  3|4|8-MOD:00412, 3|4|8-MOD:00412                …         </w:t>
            </w:r>
          </w:p>
          <w:p w:rsidR="00046F5A" w:rsidRDefault="00046F5A" w:rsidP="007A1183">
            <w:pPr>
              <w:pStyle w:val="Code"/>
            </w:pPr>
          </w:p>
          <w:p w:rsidR="00046F5A" w:rsidRDefault="00046F5A" w:rsidP="007A1183">
            <w:pPr>
              <w:pStyle w:val="Code"/>
            </w:pPr>
            <w:r>
              <w:t>COM  Example 4: No position information or only accurate mass available</w:t>
            </w:r>
          </w:p>
          <w:p w:rsidR="00046F5A" w:rsidRDefault="00046F5A" w:rsidP="007A1183">
            <w:pPr>
              <w:pStyle w:val="Code"/>
            </w:pPr>
            <w:r>
              <w:t>PRH  accession   …  modifications                                   …</w:t>
            </w:r>
          </w:p>
          <w:p w:rsidR="00046F5A" w:rsidRDefault="00046F5A" w:rsidP="007A1183">
            <w:pPr>
              <w:pStyle w:val="Code"/>
            </w:pPr>
            <w:r>
              <w:t xml:space="preserve">PRT  P12345      …  CHEMMOD:+159.93                        …         </w:t>
            </w:r>
          </w:p>
          <w:p w:rsidR="00046F5A" w:rsidRDefault="00046F5A" w:rsidP="007A1183">
            <w:pPr>
              <w:pStyle w:val="Code"/>
            </w:pPr>
          </w:p>
          <w:p w:rsidR="00046F5A" w:rsidRDefault="00046F5A" w:rsidP="007A1183">
            <w:pPr>
              <w:pStyle w:val="Code"/>
            </w:pPr>
            <w:r>
              <w:t xml:space="preserve">COM  Common use cases with probability scores: </w:t>
            </w:r>
          </w:p>
          <w:p w:rsidR="00046F5A" w:rsidRDefault="00046F5A" w:rsidP="007A1183">
            <w:pPr>
              <w:pStyle w:val="Code"/>
            </w:pPr>
            <w:r>
              <w:t>COM  Example 5: MOD:00412 with associated probabilities at position 3 and 4</w:t>
            </w:r>
          </w:p>
          <w:p w:rsidR="00046F5A" w:rsidRDefault="00046F5A" w:rsidP="007A1183">
            <w:pPr>
              <w:pStyle w:val="Code"/>
            </w:pPr>
            <w:r>
              <w:t>COM             and a probability of 0.3 at position 8</w:t>
            </w:r>
          </w:p>
          <w:p w:rsidR="00046F5A" w:rsidRDefault="00046F5A" w:rsidP="007A1183">
            <w:pPr>
              <w:pStyle w:val="Code"/>
            </w:pPr>
            <w:r>
              <w:t>PRH  accession   …  modifications                                   …</w:t>
            </w:r>
          </w:p>
          <w:p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rsidR="00046F5A" w:rsidRDefault="00046F5A" w:rsidP="007A1183">
            <w:pPr>
              <w:pStyle w:val="Code"/>
            </w:pPr>
          </w:p>
          <w:p w:rsidR="00046F5A" w:rsidRDefault="00046F5A" w:rsidP="007A1183">
            <w:pPr>
              <w:pStyle w:val="Code"/>
            </w:pPr>
            <w:r>
              <w:t>COM Reporting substitutions</w:t>
            </w:r>
          </w:p>
          <w:p w:rsidR="00046F5A" w:rsidRDefault="00046F5A" w:rsidP="007A1183">
            <w:pPr>
              <w:pStyle w:val="Code"/>
            </w:pPr>
            <w:r>
              <w:t>COM Example 6: Substitution of amino acid at position 3 with R (Original sequence is reported in sequence column)</w:t>
            </w:r>
          </w:p>
          <w:p w:rsidR="00046F5A" w:rsidRDefault="00046F5A" w:rsidP="007A1183">
            <w:pPr>
              <w:pStyle w:val="Code"/>
            </w:pPr>
            <w:r>
              <w:t xml:space="preserve">PRH  accession   …  modifications                                   </w:t>
            </w:r>
          </w:p>
          <w:p w:rsidR="00046F5A" w:rsidRPr="00E92C27" w:rsidRDefault="00046F5A" w:rsidP="007A1183">
            <w:pPr>
              <w:pStyle w:val="Code"/>
              <w:rPr>
                <w:rFonts w:cs="Courier New"/>
              </w:rPr>
            </w:pPr>
            <w:r>
              <w:t>PRT  P12345      …  3-SUBST:R</w:t>
            </w:r>
          </w:p>
        </w:tc>
      </w:tr>
    </w:tbl>
    <w:p w:rsidR="007A1183" w:rsidRDefault="007A1183" w:rsidP="007A1183">
      <w:pPr>
        <w:pStyle w:val="berschrift3"/>
        <w:rPr>
          <w:lang w:val="en-GB"/>
        </w:rPr>
      </w:pPr>
      <w:proofErr w:type="gramStart"/>
      <w:r>
        <w:rPr>
          <w:lang w:val="en-GB"/>
        </w:rPr>
        <w:lastRenderedPageBreak/>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046F5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rsidTr="00046F5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046F5A" w:rsidTr="00046F5A">
        <w:tc>
          <w:tcPr>
            <w:tcW w:w="1617" w:type="dxa"/>
            <w:vAlign w:val="center"/>
          </w:tcPr>
          <w:p w:rsidR="00046F5A" w:rsidRPr="00EC2317" w:rsidRDefault="00046F5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046F5A" w:rsidRPr="00AB45A3" w:rsidTr="00046F5A">
              <w:tc>
                <w:tcPr>
                  <w:tcW w:w="0" w:type="auto"/>
                  <w:tcBorders>
                    <w:top w:val="nil"/>
                    <w:left w:val="nil"/>
                  </w:tcBorders>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r w:rsidRPr="00AB45A3">
                    <w:rPr>
                      <w:sz w:val="16"/>
                      <w:szCs w:val="16"/>
                      <w:lang w:val="en-GB"/>
                    </w:rPr>
                    <w:t>Summary</w:t>
                  </w:r>
                </w:p>
              </w:tc>
              <w:tc>
                <w:tcPr>
                  <w:tcW w:w="0" w:type="auto"/>
                </w:tcPr>
                <w:p w:rsidR="00046F5A" w:rsidRPr="00AB45A3" w:rsidRDefault="00046F5A" w:rsidP="00046F5A">
                  <w:pPr>
                    <w:jc w:val="center"/>
                    <w:rPr>
                      <w:sz w:val="16"/>
                      <w:szCs w:val="16"/>
                      <w:lang w:val="en-GB"/>
                    </w:rPr>
                  </w:pPr>
                  <w:r w:rsidRPr="00AB45A3">
                    <w:rPr>
                      <w:sz w:val="16"/>
                      <w:szCs w:val="16"/>
                      <w:lang w:val="en-GB"/>
                    </w:rPr>
                    <w:t>Complete</w:t>
                  </w: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Quantification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r w:rsidR="00046F5A" w:rsidRPr="00AB45A3" w:rsidTr="00046F5A">
              <w:tc>
                <w:tcPr>
                  <w:tcW w:w="0" w:type="auto"/>
                </w:tcPr>
                <w:p w:rsidR="00046F5A" w:rsidRPr="00AB45A3" w:rsidRDefault="00046F5A" w:rsidP="00046F5A">
                  <w:pPr>
                    <w:rPr>
                      <w:sz w:val="16"/>
                      <w:szCs w:val="16"/>
                      <w:lang w:val="en-GB"/>
                    </w:rPr>
                  </w:pPr>
                  <w:r w:rsidRPr="00AB45A3">
                    <w:rPr>
                      <w:sz w:val="16"/>
                      <w:szCs w:val="16"/>
                      <w:lang w:val="en-GB"/>
                    </w:rPr>
                    <w:t>Identification</w:t>
                  </w:r>
                </w:p>
              </w:tc>
              <w:tc>
                <w:tcPr>
                  <w:tcW w:w="0" w:type="auto"/>
                </w:tcPr>
                <w:p w:rsidR="00046F5A" w:rsidRPr="00AB45A3" w:rsidRDefault="00046F5A" w:rsidP="00046F5A">
                  <w:pPr>
                    <w:jc w:val="center"/>
                    <w:rPr>
                      <w:sz w:val="16"/>
                      <w:szCs w:val="16"/>
                      <w:lang w:val="en-GB"/>
                    </w:rPr>
                  </w:pPr>
                </w:p>
              </w:tc>
              <w:tc>
                <w:tcPr>
                  <w:tcW w:w="0" w:type="auto"/>
                </w:tcPr>
                <w:p w:rsidR="00046F5A" w:rsidRPr="00AB45A3" w:rsidRDefault="00046F5A" w:rsidP="00046F5A">
                  <w:pPr>
                    <w:jc w:val="center"/>
                    <w:rPr>
                      <w:sz w:val="16"/>
                      <w:szCs w:val="16"/>
                      <w:lang w:val="en-GB"/>
                    </w:rPr>
                  </w:pPr>
                </w:p>
              </w:tc>
            </w:tr>
          </w:tbl>
          <w:p w:rsidR="00046F5A" w:rsidRPr="00E92C27" w:rsidRDefault="00046F5A" w:rsidP="007A1183">
            <w:pPr>
              <w:pStyle w:val="Code"/>
              <w:rPr>
                <w:rFonts w:cs="Courier New"/>
              </w:rPr>
            </w:pPr>
          </w:p>
        </w:tc>
      </w:tr>
      <w:tr w:rsidR="00046F5A" w:rsidTr="00046F5A">
        <w:tc>
          <w:tcPr>
            <w:tcW w:w="1617" w:type="dxa"/>
            <w:vAlign w:val="center"/>
          </w:tcPr>
          <w:p w:rsidR="00046F5A" w:rsidRPr="00EC2317" w:rsidRDefault="00046F5A" w:rsidP="007A1183">
            <w:pPr>
              <w:rPr>
                <w:b/>
                <w:lang w:val="en-GB"/>
              </w:rPr>
            </w:pPr>
            <w:r w:rsidRPr="00EC2317">
              <w:rPr>
                <w:b/>
                <w:lang w:val="en-GB"/>
              </w:rPr>
              <w:t>Example:</w:t>
            </w:r>
          </w:p>
        </w:tc>
        <w:tc>
          <w:tcPr>
            <w:tcW w:w="8571" w:type="dxa"/>
          </w:tcPr>
          <w:p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rsidR="007A1183" w:rsidRDefault="007A1183" w:rsidP="007A1183">
      <w:pPr>
        <w:pStyle w:val="berschrift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 List</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5D2304" w:rsidP="007A1183">
            <w:pPr>
              <w:pStyle w:val="Code"/>
              <w:rPr>
                <w:rFonts w:cs="Courier New"/>
              </w:rPr>
            </w:pP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rsidR="007A1183" w:rsidRDefault="007A1183" w:rsidP="007A1183">
      <w:pPr>
        <w:pStyle w:val="berschrift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value between 0 and 1 defining the protein coverage.</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bl>
          <w:p w:rsidR="005D2304" w:rsidRPr="00E92C27" w:rsidRDefault="005D2304" w:rsidP="007A1183">
            <w:pPr>
              <w:pStyle w:val="Code"/>
              <w:rPr>
                <w:rFonts w:cs="Courier New"/>
              </w:rPr>
            </w:pP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rsidR="007A1183" w:rsidRDefault="007A1183" w:rsidP="007A1183">
      <w:pPr>
        <w:pStyle w:val="berschrift3"/>
        <w:rPr>
          <w:lang w:val="en-GB"/>
        </w:rPr>
      </w:pPr>
      <w:r w:rsidRPr="00A14D32">
        <w:rPr>
          <w:lang w:val="en-GB"/>
        </w:rPr>
        <w:t>protein_abundance_</w:t>
      </w:r>
      <w:proofErr w:type="gramStart"/>
      <w:r w:rsidR="002358E4">
        <w:rPr>
          <w:lang w:val="en-GB"/>
        </w:rPr>
        <w:t>assay</w:t>
      </w:r>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03991" w:rsidRPr="00AB45A3" w:rsidTr="004263CD">
              <w:tc>
                <w:tcPr>
                  <w:tcW w:w="0" w:type="auto"/>
                </w:tcPr>
                <w:p w:rsidR="00F03991" w:rsidRPr="00AB45A3" w:rsidRDefault="00F03991" w:rsidP="004263CD">
                  <w:pPr>
                    <w:rPr>
                      <w:sz w:val="16"/>
                      <w:szCs w:val="16"/>
                      <w:lang w:val="en-GB"/>
                    </w:rPr>
                  </w:pPr>
                  <w:r w:rsidRPr="00AB45A3">
                    <w:rPr>
                      <w:sz w:val="16"/>
                      <w:szCs w:val="16"/>
                      <w:lang w:val="en-GB"/>
                    </w:rPr>
                    <w:t>Quantification</w:t>
                  </w:r>
                </w:p>
              </w:tc>
              <w:tc>
                <w:tcPr>
                  <w:tcW w:w="0" w:type="auto"/>
                </w:tcPr>
                <w:p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rsidR="00F03991" w:rsidRPr="00AB45A3" w:rsidRDefault="00F03991" w:rsidP="006D2942">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lastRenderedPageBreak/>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tc>
          <w:tcPr>
            <w:tcW w:w="1617" w:type="dxa"/>
            <w:vAlign w:val="center"/>
          </w:tcPr>
          <w:p w:rsidR="005D2304" w:rsidRPr="00EC2317" w:rsidRDefault="005D2304" w:rsidP="007A1183">
            <w:pPr>
              <w:rPr>
                <w:b/>
                <w:lang w:val="en-GB"/>
              </w:rPr>
            </w:pPr>
            <w:r w:rsidRPr="00EC2317">
              <w:rPr>
                <w:b/>
                <w:lang w:val="en-GB"/>
              </w:rPr>
              <w:lastRenderedPageBreak/>
              <w:t>Example:</w:t>
            </w:r>
          </w:p>
        </w:tc>
        <w:tc>
          <w:tcPr>
            <w:tcW w:w="8571" w:type="dxa"/>
          </w:tcPr>
          <w:p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rsidR="00F634EE" w:rsidRDefault="00F634EE" w:rsidP="00F634EE">
      <w:pPr>
        <w:pStyle w:val="berschrift3"/>
        <w:rPr>
          <w:lang w:val="en-GB"/>
        </w:rPr>
      </w:pPr>
      <w:r w:rsidRPr="00A14D32">
        <w:rPr>
          <w:lang w:val="en-GB"/>
        </w:rPr>
        <w:t>protein_abundance_</w:t>
      </w:r>
      <w:r>
        <w:rPr>
          <w:lang w:val="en-GB"/>
        </w:rPr>
        <w:t>study_</w:t>
      </w:r>
      <w:proofErr w:type="gramStart"/>
      <w:r>
        <w:rPr>
          <w:lang w:val="en-GB"/>
        </w:rPr>
        <w:t>variable</w:t>
      </w:r>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rsidTr="005D2304">
        <w:tc>
          <w:tcPr>
            <w:tcW w:w="1617" w:type="dxa"/>
            <w:vAlign w:val="center"/>
          </w:tcPr>
          <w:p w:rsidR="00F634EE" w:rsidRPr="00EC2317" w:rsidRDefault="00F634EE" w:rsidP="00124314">
            <w:pPr>
              <w:rPr>
                <w:b/>
                <w:lang w:val="en-GB"/>
              </w:rPr>
            </w:pPr>
            <w:r w:rsidRPr="00EC2317">
              <w:rPr>
                <w:b/>
                <w:lang w:val="en-GB"/>
              </w:rPr>
              <w:t>Description:</w:t>
            </w:r>
          </w:p>
        </w:tc>
        <w:tc>
          <w:tcPr>
            <w:tcW w:w="8571" w:type="dxa"/>
          </w:tcPr>
          <w:p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rsidTr="005D2304">
        <w:tc>
          <w:tcPr>
            <w:tcW w:w="1617" w:type="dxa"/>
            <w:vAlign w:val="center"/>
          </w:tcPr>
          <w:p w:rsidR="00F634EE" w:rsidRPr="00EC2317" w:rsidRDefault="00F634EE" w:rsidP="00124314">
            <w:pPr>
              <w:rPr>
                <w:b/>
                <w:lang w:val="en-GB"/>
              </w:rPr>
            </w:pPr>
            <w:r w:rsidRPr="00EC2317">
              <w:rPr>
                <w:b/>
                <w:lang w:val="en-GB"/>
              </w:rPr>
              <w:t>Type:</w:t>
            </w:r>
          </w:p>
        </w:tc>
        <w:tc>
          <w:tcPr>
            <w:tcW w:w="8571" w:type="dxa"/>
          </w:tcPr>
          <w:p w:rsidR="00F634EE" w:rsidRPr="00EC2317" w:rsidRDefault="00F634EE" w:rsidP="00124314">
            <w:pPr>
              <w:rPr>
                <w:lang w:val="en-GB"/>
              </w:rPr>
            </w:pPr>
            <w:r w:rsidRPr="00EC2317">
              <w:rPr>
                <w:lang w:val="en-GB"/>
              </w:rPr>
              <w:t>Double</w:t>
            </w:r>
          </w:p>
        </w:tc>
      </w:tr>
      <w:tr w:rsidR="005D2304" w:rsidTr="005D2304">
        <w:tc>
          <w:tcPr>
            <w:tcW w:w="1617" w:type="dxa"/>
            <w:vAlign w:val="center"/>
          </w:tcPr>
          <w:p w:rsidR="005D2304" w:rsidRPr="00EC2317" w:rsidRDefault="005D2304" w:rsidP="00124314">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CC0841">
                  <w:pPr>
                    <w:jc w:val="center"/>
                    <w:rPr>
                      <w:sz w:val="16"/>
                      <w:szCs w:val="16"/>
                      <w:lang w:val="en-GB"/>
                    </w:rPr>
                  </w:pPr>
                  <w:r>
                    <w:rPr>
                      <w:sz w:val="16"/>
                      <w:szCs w:val="16"/>
                      <w:lang w:val="en-GB"/>
                    </w:rPr>
                    <w:sym w:font="Wingdings" w:char="F0FC"/>
                  </w:r>
                </w:p>
              </w:tc>
              <w:tc>
                <w:tcPr>
                  <w:tcW w:w="0" w:type="auto"/>
                </w:tcPr>
                <w:p w:rsidR="005D2304" w:rsidRPr="00AB45A3" w:rsidRDefault="005D2304" w:rsidP="004263CD">
                  <w:pPr>
                    <w:jc w:val="center"/>
                    <w:rPr>
                      <w:sz w:val="16"/>
                      <w:szCs w:val="16"/>
                      <w:lang w:val="en-GB"/>
                    </w:rPr>
                  </w:pPr>
                  <w:r>
                    <w:rPr>
                      <w:sz w:val="16"/>
                      <w:szCs w:val="16"/>
                      <w:lang w:val="en-GB"/>
                    </w:rPr>
                    <w:sym w:font="Wingdings" w:char="F0FC"/>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5D2304" w:rsidP="00AD38C2">
            <w:pPr>
              <w:pStyle w:val="Code"/>
              <w:rPr>
                <w:rFonts w:cs="Courier New"/>
              </w:rPr>
            </w:pPr>
          </w:p>
        </w:tc>
      </w:tr>
      <w:tr w:rsidR="005D2304" w:rsidTr="005D2304">
        <w:tc>
          <w:tcPr>
            <w:tcW w:w="1617" w:type="dxa"/>
            <w:vAlign w:val="center"/>
          </w:tcPr>
          <w:p w:rsidR="005D2304" w:rsidRPr="00EC2317" w:rsidRDefault="005D2304" w:rsidP="00124314">
            <w:pPr>
              <w:rPr>
                <w:b/>
                <w:lang w:val="en-GB"/>
              </w:rPr>
            </w:pPr>
            <w:r w:rsidRPr="00EC2317">
              <w:rPr>
                <w:b/>
                <w:lang w:val="en-GB"/>
              </w:rPr>
              <w:t>Example:</w:t>
            </w:r>
          </w:p>
        </w:tc>
        <w:tc>
          <w:tcPr>
            <w:tcW w:w="8571" w:type="dxa"/>
          </w:tcPr>
          <w:p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rsidR="007A1183" w:rsidRDefault="007A1183" w:rsidP="007A1183">
      <w:pPr>
        <w:pStyle w:val="berschrift3"/>
        <w:rPr>
          <w:lang w:val="en-GB"/>
        </w:rPr>
      </w:pPr>
      <w:r w:rsidRPr="00A14D32">
        <w:rPr>
          <w:lang w:val="en-GB"/>
        </w:rPr>
        <w:t>protein_abundance_stdev_</w:t>
      </w:r>
      <w:r w:rsidR="002358E4" w:rsidRPr="00A14D32">
        <w:rPr>
          <w:lang w:val="en-GB"/>
        </w:rPr>
        <w:t>s</w:t>
      </w:r>
      <w:r w:rsidR="002358E4">
        <w:rPr>
          <w:lang w:val="en-GB"/>
        </w:rPr>
        <w:t>tudy_</w:t>
      </w:r>
      <w:proofErr w:type="gramStart"/>
      <w:r w:rsidR="002358E4">
        <w:rPr>
          <w:lang w:val="en-GB"/>
        </w:rPr>
        <w:t>variable</w:t>
      </w:r>
      <w:r w:rsidRPr="00A14D32">
        <w:rPr>
          <w:lang w:val="en-GB"/>
        </w:rPr>
        <w:t>[</w:t>
      </w:r>
      <w:proofErr w:type="gramEnd"/>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rsidR="007A1183" w:rsidRDefault="007A1183" w:rsidP="007A1183">
      <w:pPr>
        <w:pStyle w:val="berschrift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5D2304" w:rsidTr="005D2304">
        <w:tc>
          <w:tcPr>
            <w:tcW w:w="1617" w:type="dxa"/>
            <w:vAlign w:val="center"/>
          </w:tcPr>
          <w:p w:rsidR="005D2304" w:rsidRPr="00EC2317" w:rsidRDefault="005D2304"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rsidTr="005D2304">
        <w:tc>
          <w:tcPr>
            <w:tcW w:w="1617" w:type="dxa"/>
            <w:vAlign w:val="center"/>
          </w:tcPr>
          <w:p w:rsidR="005D2304" w:rsidRPr="00EC2317" w:rsidRDefault="005D2304" w:rsidP="007A1183">
            <w:pPr>
              <w:rPr>
                <w:b/>
                <w:lang w:val="en-GB"/>
              </w:rPr>
            </w:pPr>
            <w:r w:rsidRPr="00EC2317">
              <w:rPr>
                <w:b/>
                <w:lang w:val="en-GB"/>
              </w:rPr>
              <w:t>Example:</w:t>
            </w:r>
          </w:p>
        </w:tc>
        <w:tc>
          <w:tcPr>
            <w:tcW w:w="8571" w:type="dxa"/>
          </w:tcPr>
          <w:p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rsidR="007A1183" w:rsidRDefault="007A1183" w:rsidP="007A1183">
      <w:pPr>
        <w:pStyle w:val="berschrift3"/>
        <w:rPr>
          <w:lang w:val="en-GB"/>
        </w:rPr>
      </w:pPr>
      <w:r w:rsidRPr="0081508A">
        <w:rPr>
          <w:lang w:val="en-GB"/>
        </w:rPr>
        <w:t>opt</w:t>
      </w:r>
      <w:r w:rsidR="007D7A02">
        <w:rPr>
          <w:lang w:val="en-GB"/>
        </w:rPr>
        <w:t>_</w:t>
      </w:r>
      <w:r w:rsidR="00C66AC8">
        <w:rPr>
          <w:lang w:val="en-GB"/>
        </w:rPr>
        <w:t>global</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5D2304">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C173F7">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identifier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{OBJECT_ID}_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rsidTr="005D2304">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Column</w:t>
            </w:r>
          </w:p>
        </w:tc>
      </w:tr>
      <w:tr w:rsidR="005D2304" w:rsidTr="004263CD">
        <w:tc>
          <w:tcPr>
            <w:tcW w:w="1617" w:type="dxa"/>
            <w:vAlign w:val="center"/>
          </w:tcPr>
          <w:p w:rsidR="005D2304" w:rsidRPr="00EC2317" w:rsidRDefault="005D2304" w:rsidP="004263CD">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5D2304" w:rsidRPr="00AB45A3" w:rsidTr="004263CD">
              <w:tc>
                <w:tcPr>
                  <w:tcW w:w="0" w:type="auto"/>
                  <w:tcBorders>
                    <w:top w:val="nil"/>
                    <w:left w:val="nil"/>
                  </w:tcBorders>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r w:rsidRPr="00AB45A3">
                    <w:rPr>
                      <w:sz w:val="16"/>
                      <w:szCs w:val="16"/>
                      <w:lang w:val="en-GB"/>
                    </w:rPr>
                    <w:t>Summary</w:t>
                  </w:r>
                </w:p>
              </w:tc>
              <w:tc>
                <w:tcPr>
                  <w:tcW w:w="0" w:type="auto"/>
                </w:tcPr>
                <w:p w:rsidR="005D2304" w:rsidRPr="00AB45A3" w:rsidRDefault="005D2304" w:rsidP="004263CD">
                  <w:pPr>
                    <w:jc w:val="center"/>
                    <w:rPr>
                      <w:sz w:val="16"/>
                      <w:szCs w:val="16"/>
                      <w:lang w:val="en-GB"/>
                    </w:rPr>
                  </w:pPr>
                  <w:r w:rsidRPr="00AB45A3">
                    <w:rPr>
                      <w:sz w:val="16"/>
                      <w:szCs w:val="16"/>
                      <w:lang w:val="en-GB"/>
                    </w:rPr>
                    <w:t>Complete</w:t>
                  </w: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Quantification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r w:rsidR="005D2304" w:rsidRPr="00AB45A3" w:rsidTr="004263CD">
              <w:tc>
                <w:tcPr>
                  <w:tcW w:w="0" w:type="auto"/>
                </w:tcPr>
                <w:p w:rsidR="005D2304" w:rsidRPr="00AB45A3" w:rsidRDefault="005D2304" w:rsidP="004263CD">
                  <w:pPr>
                    <w:rPr>
                      <w:sz w:val="16"/>
                      <w:szCs w:val="16"/>
                      <w:lang w:val="en-GB"/>
                    </w:rPr>
                  </w:pPr>
                  <w:r w:rsidRPr="00AB45A3">
                    <w:rPr>
                      <w:sz w:val="16"/>
                      <w:szCs w:val="16"/>
                      <w:lang w:val="en-GB"/>
                    </w:rPr>
                    <w:t>Identification</w:t>
                  </w:r>
                </w:p>
              </w:tc>
              <w:tc>
                <w:tcPr>
                  <w:tcW w:w="0" w:type="auto"/>
                </w:tcPr>
                <w:p w:rsidR="005D2304" w:rsidRPr="00AB45A3" w:rsidRDefault="005D2304" w:rsidP="004263CD">
                  <w:pPr>
                    <w:jc w:val="center"/>
                    <w:rPr>
                      <w:sz w:val="16"/>
                      <w:szCs w:val="16"/>
                      <w:lang w:val="en-GB"/>
                    </w:rPr>
                  </w:pPr>
                </w:p>
              </w:tc>
              <w:tc>
                <w:tcPr>
                  <w:tcW w:w="0" w:type="auto"/>
                </w:tcPr>
                <w:p w:rsidR="005D2304" w:rsidRPr="00AB45A3" w:rsidRDefault="005D2304" w:rsidP="004263CD">
                  <w:pPr>
                    <w:jc w:val="center"/>
                    <w:rPr>
                      <w:sz w:val="16"/>
                      <w:szCs w:val="16"/>
                      <w:lang w:val="en-GB"/>
                    </w:rPr>
                  </w:pPr>
                </w:p>
              </w:tc>
            </w:tr>
          </w:tbl>
          <w:p w:rsidR="005D2304" w:rsidRPr="00E92C27" w:rsidRDefault="005D2304" w:rsidP="004263CD">
            <w:pPr>
              <w:pStyle w:val="Code"/>
              <w:rPr>
                <w:rFonts w:cs="Courier New"/>
              </w:rPr>
            </w:pPr>
          </w:p>
        </w:tc>
      </w:tr>
      <w:tr w:rsidR="007A1183" w:rsidTr="005D2304">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r>
            <w:r w:rsidRPr="00E92C27">
              <w:rPr>
                <w:rFonts w:cs="Courier New"/>
              </w:rPr>
              <w:lastRenderedPageBreak/>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rsidR="007A1183" w:rsidRDefault="007A1183" w:rsidP="007A1183">
      <w:pPr>
        <w:pStyle w:val="berschrift2"/>
        <w:rPr>
          <w:lang w:val="en-GB"/>
        </w:rPr>
      </w:pPr>
      <w:bookmarkStart w:id="160" w:name="_Toc248307714"/>
      <w:r>
        <w:rPr>
          <w:lang w:val="en-GB"/>
        </w:rPr>
        <w:lastRenderedPageBreak/>
        <w:t>Peptide Section</w:t>
      </w:r>
      <w:bookmarkEnd w:id="160"/>
    </w:p>
    <w:p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 xml:space="preserve">ab separated. There MUST NOT </w:t>
      </w:r>
      <w:proofErr w:type="gramStart"/>
      <w:r>
        <w:rPr>
          <w:lang w:val="en-GB"/>
        </w:rPr>
        <w:t>be</w:t>
      </w:r>
      <w:proofErr w:type="gramEnd"/>
      <w:r>
        <w:rPr>
          <w:lang w:val="en-GB"/>
        </w:rPr>
        <w:t xml:space="preserv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rsidR="007A1183" w:rsidRDefault="007A1183" w:rsidP="007A1183">
      <w:pPr>
        <w:pStyle w:val="berschrift3"/>
        <w:rPr>
          <w:lang w:val="en-GB"/>
        </w:rPr>
      </w:pPr>
      <w:proofErr w:type="gramStart"/>
      <w:r w:rsidRPr="00820668">
        <w:rPr>
          <w:lang w:val="en-GB"/>
        </w:rPr>
        <w:t>sequence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peptide's sequence </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F6D72" w:rsidTr="004F6D72">
        <w:tc>
          <w:tcPr>
            <w:tcW w:w="1617" w:type="dxa"/>
            <w:vAlign w:val="center"/>
          </w:tcPr>
          <w:p w:rsidR="004F6D72" w:rsidRPr="00EC2317" w:rsidRDefault="004F6D72"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F6D72" w:rsidRPr="00AB45A3" w:rsidTr="004263CD">
              <w:tc>
                <w:tcPr>
                  <w:tcW w:w="0" w:type="auto"/>
                  <w:tcBorders>
                    <w:top w:val="nil"/>
                    <w:left w:val="nil"/>
                  </w:tcBorders>
                </w:tcPr>
                <w:p w:rsidR="004F6D72" w:rsidRPr="00AB45A3" w:rsidRDefault="004F6D72" w:rsidP="004263CD">
                  <w:pPr>
                    <w:jc w:val="center"/>
                    <w:rPr>
                      <w:sz w:val="16"/>
                      <w:szCs w:val="16"/>
                      <w:lang w:val="en-GB"/>
                    </w:rPr>
                  </w:pPr>
                </w:p>
              </w:tc>
              <w:tc>
                <w:tcPr>
                  <w:tcW w:w="0" w:type="auto"/>
                </w:tcPr>
                <w:p w:rsidR="004F6D72" w:rsidRPr="00AB45A3" w:rsidRDefault="004F6D72" w:rsidP="004263CD">
                  <w:pPr>
                    <w:jc w:val="center"/>
                    <w:rPr>
                      <w:sz w:val="16"/>
                      <w:szCs w:val="16"/>
                      <w:lang w:val="en-GB"/>
                    </w:rPr>
                  </w:pPr>
                  <w:r w:rsidRPr="00AB45A3">
                    <w:rPr>
                      <w:sz w:val="16"/>
                      <w:szCs w:val="16"/>
                      <w:lang w:val="en-GB"/>
                    </w:rPr>
                    <w:t>Summary</w:t>
                  </w:r>
                </w:p>
              </w:tc>
              <w:tc>
                <w:tcPr>
                  <w:tcW w:w="0" w:type="auto"/>
                </w:tcPr>
                <w:p w:rsidR="004F6D72" w:rsidRPr="00AB45A3" w:rsidRDefault="004F6D72" w:rsidP="004263CD">
                  <w:pPr>
                    <w:jc w:val="center"/>
                    <w:rPr>
                      <w:sz w:val="16"/>
                      <w:szCs w:val="16"/>
                      <w:lang w:val="en-GB"/>
                    </w:rPr>
                  </w:pPr>
                  <w:r w:rsidRPr="00AB45A3">
                    <w:rPr>
                      <w:sz w:val="16"/>
                      <w:szCs w:val="16"/>
                      <w:lang w:val="en-GB"/>
                    </w:rPr>
                    <w:t>Complete</w:t>
                  </w:r>
                </w:p>
              </w:tc>
            </w:tr>
            <w:tr w:rsidR="004F6D72" w:rsidRPr="00AB45A3" w:rsidTr="004263CD">
              <w:tc>
                <w:tcPr>
                  <w:tcW w:w="0" w:type="auto"/>
                </w:tcPr>
                <w:p w:rsidR="004F6D72" w:rsidRPr="00AB45A3" w:rsidRDefault="004F6D72" w:rsidP="004263CD">
                  <w:pPr>
                    <w:rPr>
                      <w:sz w:val="16"/>
                      <w:szCs w:val="16"/>
                      <w:lang w:val="en-GB"/>
                    </w:rPr>
                  </w:pPr>
                  <w:r w:rsidRPr="00AB45A3">
                    <w:rPr>
                      <w:sz w:val="16"/>
                      <w:szCs w:val="16"/>
                      <w:lang w:val="en-GB"/>
                    </w:rPr>
                    <w:t>Quantification</w:t>
                  </w:r>
                </w:p>
              </w:tc>
              <w:tc>
                <w:tcPr>
                  <w:tcW w:w="0" w:type="auto"/>
                </w:tcPr>
                <w:p w:rsidR="004F6D72" w:rsidRPr="00AB45A3" w:rsidRDefault="004F6D72" w:rsidP="004263CD">
                  <w:pPr>
                    <w:jc w:val="center"/>
                    <w:rPr>
                      <w:sz w:val="16"/>
                      <w:szCs w:val="16"/>
                      <w:lang w:val="en-GB"/>
                    </w:rPr>
                  </w:pPr>
                  <w:r>
                    <w:rPr>
                      <w:sz w:val="16"/>
                      <w:szCs w:val="16"/>
                      <w:lang w:val="en-GB"/>
                    </w:rPr>
                    <w:sym w:font="Wingdings" w:char="F0FC"/>
                  </w:r>
                </w:p>
              </w:tc>
              <w:tc>
                <w:tcPr>
                  <w:tcW w:w="0" w:type="auto"/>
                </w:tcPr>
                <w:p w:rsidR="004F6D72" w:rsidRPr="00AB45A3" w:rsidRDefault="004F6D72" w:rsidP="004263CD">
                  <w:pPr>
                    <w:jc w:val="center"/>
                    <w:rPr>
                      <w:sz w:val="16"/>
                      <w:szCs w:val="16"/>
                      <w:lang w:val="en-GB"/>
                    </w:rPr>
                  </w:pPr>
                  <w:r>
                    <w:rPr>
                      <w:sz w:val="16"/>
                      <w:szCs w:val="16"/>
                      <w:lang w:val="en-GB"/>
                    </w:rPr>
                    <w:sym w:font="Wingdings" w:char="F0FC"/>
                  </w:r>
                </w:p>
              </w:tc>
            </w:tr>
            <w:tr w:rsidR="004F6D72" w:rsidRPr="00AB45A3" w:rsidTr="004263CD">
              <w:tc>
                <w:tcPr>
                  <w:tcW w:w="0" w:type="auto"/>
                </w:tcPr>
                <w:p w:rsidR="004F6D72" w:rsidRPr="00AB45A3" w:rsidRDefault="004F6D72" w:rsidP="004263CD">
                  <w:pPr>
                    <w:rPr>
                      <w:sz w:val="16"/>
                      <w:szCs w:val="16"/>
                      <w:lang w:val="en-GB"/>
                    </w:rPr>
                  </w:pPr>
                  <w:r w:rsidRPr="00AB45A3">
                    <w:rPr>
                      <w:sz w:val="16"/>
                      <w:szCs w:val="16"/>
                      <w:lang w:val="en-GB"/>
                    </w:rPr>
                    <w:t>Identification</w:t>
                  </w:r>
                </w:p>
              </w:tc>
              <w:tc>
                <w:tcPr>
                  <w:tcW w:w="0" w:type="auto"/>
                </w:tcPr>
                <w:p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rsidTr="004F6D72">
        <w:tc>
          <w:tcPr>
            <w:tcW w:w="1617" w:type="dxa"/>
            <w:vAlign w:val="center"/>
          </w:tcPr>
          <w:p w:rsidR="004F6D72" w:rsidRPr="00EC2317" w:rsidRDefault="004F6D72" w:rsidP="007A1183">
            <w:pPr>
              <w:rPr>
                <w:b/>
                <w:lang w:val="en-GB"/>
              </w:rPr>
            </w:pPr>
            <w:r w:rsidRPr="00EC2317">
              <w:rPr>
                <w:b/>
                <w:lang w:val="en-GB"/>
              </w:rPr>
              <w:t>Example:</w:t>
            </w:r>
          </w:p>
        </w:tc>
        <w:tc>
          <w:tcPr>
            <w:tcW w:w="8571" w:type="dxa"/>
          </w:tcPr>
          <w:p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rsidR="007A1183" w:rsidRDefault="007A1183" w:rsidP="007A1183">
      <w:pPr>
        <w:pStyle w:val="berschrift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rsidR="007A1183" w:rsidRDefault="007A1183" w:rsidP="007A1183">
      <w:pPr>
        <w:pStyle w:val="berschrift3"/>
        <w:rPr>
          <w:lang w:val="en-GB"/>
        </w:rPr>
      </w:pPr>
      <w:proofErr w:type="gramStart"/>
      <w:r>
        <w:rPr>
          <w:lang w:val="en-GB"/>
        </w:rPr>
        <w:t>unique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Boolean</w:t>
            </w:r>
            <w:r>
              <w:rPr>
                <w:lang w:val="en-GB"/>
              </w:rPr>
              <w:t xml:space="preserve"> (0/1)</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PEP  KVPQVSTPTLVEVSR    P02768       0       …</w:t>
            </w:r>
            <w:r w:rsidRPr="00E92C27">
              <w:rPr>
                <w:rFonts w:cs="Courier New"/>
              </w:rPr>
              <w:br/>
              <w:t>PEP  VFDEFKPLVEEPQNLIK  P02768       1       …</w:t>
            </w:r>
          </w:p>
        </w:tc>
      </w:tr>
    </w:tbl>
    <w:p w:rsidR="007A1183" w:rsidRDefault="007A1183" w:rsidP="007A1183">
      <w:pPr>
        <w:pStyle w:val="berschrift3"/>
        <w:rPr>
          <w:lang w:val="en-GB"/>
        </w:rPr>
      </w:pPr>
      <w:proofErr w:type="gramStart"/>
      <w:r w:rsidRPr="006942AA">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227"/>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PEP  KVPQVSTPTLVEVSR    P02768       0       UniProtKB  …</w:t>
            </w:r>
            <w:r w:rsidRPr="00E92C27">
              <w:rPr>
                <w:rFonts w:cs="Courier New"/>
              </w:rPr>
              <w:br/>
            </w:r>
            <w:r w:rsidRPr="00E92C27">
              <w:rPr>
                <w:rFonts w:cs="Courier New"/>
              </w:rPr>
              <w:lastRenderedPageBreak/>
              <w:t>PEP  VFDEFKPLVEEPQNLIK  P02768       1       UniProtKB  …</w:t>
            </w:r>
          </w:p>
        </w:tc>
      </w:tr>
    </w:tbl>
    <w:p w:rsidR="007A1183" w:rsidRDefault="007A1183" w:rsidP="007A1183">
      <w:pPr>
        <w:pStyle w:val="berschrift3"/>
        <w:rPr>
          <w:lang w:val="en-GB"/>
        </w:rPr>
      </w:pPr>
      <w:r>
        <w:rPr>
          <w:lang w:val="en-GB"/>
        </w:rPr>
        <w:lastRenderedPageBreak/>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rsidR="007A1183" w:rsidRDefault="007A1183" w:rsidP="007A1183">
      <w:pPr>
        <w:pStyle w:val="berschrift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F6D72">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 delimited list of search engine(s) used to identify this peptide. Search engines must be supplied as parameters.</w:t>
            </w:r>
          </w:p>
        </w:tc>
      </w:tr>
      <w:tr w:rsidR="007A1183" w:rsidTr="004F6D72">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220366" w:rsidTr="004F6D72">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rsidTr="004F6D72">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[MS,MS:1001207,Mascot,]|[MS,MS:1001208,Sequest,]  …</w:t>
            </w:r>
            <w:r w:rsidRPr="00E92C27">
              <w:rPr>
                <w:rFonts w:cs="Courier New"/>
              </w:rPr>
              <w:br/>
              <w:t>PEP  VFDEFKPLVEEPQNLIK  …   [MS,MS:1001207,Mascot,]                           …</w:t>
            </w:r>
          </w:p>
        </w:tc>
      </w:tr>
    </w:tbl>
    <w:p w:rsidR="007A1183" w:rsidRDefault="00E9154F" w:rsidP="007A1183">
      <w:pPr>
        <w:pStyle w:val="berschrift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9341EE">
            <w:pPr>
              <w:rPr>
                <w:lang w:val="en-GB"/>
              </w:rPr>
            </w:pPr>
            <w:r w:rsidRPr="00EC2317">
              <w:rPr>
                <w:lang w:val="en-GB"/>
              </w:rPr>
              <w:t xml:space="preserve">A “|” delimited list of </w:t>
            </w:r>
            <w:r w:rsidR="009341EE">
              <w:rPr>
                <w:lang w:val="en-GB"/>
              </w:rPr>
              <w:t>best search</w:t>
            </w:r>
            <w:r w:rsidR="009341EE" w:rsidRPr="00EC2317">
              <w:rPr>
                <w:lang w:val="en-GB"/>
              </w:rPr>
              <w:t xml:space="preserve"> </w:t>
            </w:r>
            <w:r w:rsidRPr="00EC2317">
              <w:rPr>
                <w:lang w:val="en-GB"/>
              </w:rPr>
              <w:t>engine score(s) for the given peptide</w:t>
            </w:r>
            <w:r w:rsidR="009341EE">
              <w:rPr>
                <w:lang w:val="en-GB"/>
              </w:rPr>
              <w:t xml:space="preserve"> across all replicates</w:t>
            </w:r>
            <w:r w:rsidRPr="00EC2317">
              <w:rPr>
                <w:lang w:val="en-GB"/>
              </w:rPr>
              <w:t>. Scores SHOULD be reported using CV parameters whenever possible.</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220366">
        <w:tc>
          <w:tcPr>
            <w:tcW w:w="1617" w:type="dxa"/>
            <w:vAlign w:val="center"/>
          </w:tcPr>
          <w:p w:rsidR="00220366" w:rsidRPr="00EC2317" w:rsidRDefault="00220366"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220366" w:rsidRPr="00AB45A3" w:rsidTr="004263CD">
              <w:tc>
                <w:tcPr>
                  <w:tcW w:w="0" w:type="auto"/>
                  <w:tcBorders>
                    <w:top w:val="nil"/>
                    <w:left w:val="nil"/>
                  </w:tcBorders>
                </w:tcPr>
                <w:p w:rsidR="00220366" w:rsidRPr="00AB45A3" w:rsidRDefault="00220366" w:rsidP="004263CD">
                  <w:pPr>
                    <w:jc w:val="center"/>
                    <w:rPr>
                      <w:sz w:val="16"/>
                      <w:szCs w:val="16"/>
                      <w:lang w:val="en-GB"/>
                    </w:rPr>
                  </w:pPr>
                </w:p>
              </w:tc>
              <w:tc>
                <w:tcPr>
                  <w:tcW w:w="0" w:type="auto"/>
                </w:tcPr>
                <w:p w:rsidR="00220366" w:rsidRPr="00AB45A3" w:rsidRDefault="00220366" w:rsidP="004263CD">
                  <w:pPr>
                    <w:jc w:val="center"/>
                    <w:rPr>
                      <w:sz w:val="16"/>
                      <w:szCs w:val="16"/>
                      <w:lang w:val="en-GB"/>
                    </w:rPr>
                  </w:pPr>
                  <w:r w:rsidRPr="00AB45A3">
                    <w:rPr>
                      <w:sz w:val="16"/>
                      <w:szCs w:val="16"/>
                      <w:lang w:val="en-GB"/>
                    </w:rPr>
                    <w:t>Summary</w:t>
                  </w:r>
                </w:p>
              </w:tc>
              <w:tc>
                <w:tcPr>
                  <w:tcW w:w="0" w:type="auto"/>
                </w:tcPr>
                <w:p w:rsidR="00220366" w:rsidRPr="00AB45A3" w:rsidRDefault="00220366" w:rsidP="004263CD">
                  <w:pPr>
                    <w:jc w:val="center"/>
                    <w:rPr>
                      <w:sz w:val="16"/>
                      <w:szCs w:val="16"/>
                      <w:lang w:val="en-GB"/>
                    </w:rPr>
                  </w:pPr>
                  <w:r w:rsidRPr="00AB45A3">
                    <w:rPr>
                      <w:sz w:val="16"/>
                      <w:szCs w:val="16"/>
                      <w:lang w:val="en-GB"/>
                    </w:rPr>
                    <w:t>Complete</w:t>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Quantification</w:t>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c>
                <w:tcPr>
                  <w:tcW w:w="0" w:type="auto"/>
                </w:tcPr>
                <w:p w:rsidR="00220366" w:rsidRPr="00AB45A3" w:rsidRDefault="00220366" w:rsidP="004263CD">
                  <w:pPr>
                    <w:jc w:val="center"/>
                    <w:rPr>
                      <w:sz w:val="16"/>
                      <w:szCs w:val="16"/>
                      <w:lang w:val="en-GB"/>
                    </w:rPr>
                  </w:pPr>
                  <w:r>
                    <w:rPr>
                      <w:sz w:val="16"/>
                      <w:szCs w:val="16"/>
                      <w:lang w:val="en-GB"/>
                    </w:rPr>
                    <w:sym w:font="Wingdings" w:char="F0FC"/>
                  </w:r>
                </w:p>
              </w:tc>
            </w:tr>
            <w:tr w:rsidR="00220366" w:rsidRPr="00AB45A3" w:rsidTr="004263CD">
              <w:tc>
                <w:tcPr>
                  <w:tcW w:w="0" w:type="auto"/>
                </w:tcPr>
                <w:p w:rsidR="00220366" w:rsidRPr="00AB45A3" w:rsidRDefault="00220366" w:rsidP="004263CD">
                  <w:pPr>
                    <w:rPr>
                      <w:sz w:val="16"/>
                      <w:szCs w:val="16"/>
                      <w:lang w:val="en-GB"/>
                    </w:rPr>
                  </w:pPr>
                  <w:r w:rsidRPr="00AB45A3">
                    <w:rPr>
                      <w:sz w:val="16"/>
                      <w:szCs w:val="16"/>
                      <w:lang w:val="en-GB"/>
                    </w:rPr>
                    <w:t>Identification</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tc>
          <w:tcPr>
            <w:tcW w:w="1617" w:type="dxa"/>
            <w:vAlign w:val="center"/>
          </w:tcPr>
          <w:p w:rsidR="00220366" w:rsidRPr="00EC2317" w:rsidRDefault="00220366" w:rsidP="007A1183">
            <w:pPr>
              <w:rPr>
                <w:b/>
                <w:lang w:val="en-GB"/>
              </w:rPr>
            </w:pPr>
            <w:r w:rsidRPr="00EC2317">
              <w:rPr>
                <w:b/>
                <w:lang w:val="en-GB"/>
              </w:rPr>
              <w:t>Example:</w:t>
            </w:r>
          </w:p>
        </w:tc>
        <w:tc>
          <w:tcPr>
            <w:tcW w:w="8571" w:type="dxa"/>
          </w:tcPr>
          <w:p w:rsidR="00220366" w:rsidRPr="00E92C27" w:rsidRDefault="00220366" w:rsidP="007A1183">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                …</w:t>
            </w:r>
            <w:r w:rsidRPr="00E92C27">
              <w:rPr>
                <w:rFonts w:cs="Courier New"/>
              </w:rPr>
              <w:br/>
              <w:t>PEP  KVPQVSTPTLVEVSR    …   [MS,MS:1001155,Sequest:xcorr,2]    …</w:t>
            </w:r>
            <w:r w:rsidRPr="00E92C27">
              <w:rPr>
                <w:rFonts w:cs="Courier New"/>
              </w:rPr>
              <w:br/>
              <w:t>PEP  VFDEFKPLVEEPQNLIK  …   [MS,MS:1001171,Mascot score,47.2]  …</w:t>
            </w:r>
          </w:p>
        </w:tc>
      </w:tr>
    </w:tbl>
    <w:p w:rsidR="00891201" w:rsidRDefault="00891201" w:rsidP="00891201">
      <w:pPr>
        <w:pStyle w:val="berschrift3"/>
        <w:rPr>
          <w:lang w:val="en-GB"/>
        </w:rPr>
      </w:pPr>
      <w:r w:rsidRPr="00D114D1">
        <w:rPr>
          <w:lang w:val="en-GB"/>
        </w:rPr>
        <w:t>search_engine_score</w:t>
      </w:r>
      <w:r w:rsidR="000711B5">
        <w:rPr>
          <w:lang w:val="en-GB"/>
        </w:rPr>
        <w:t>_</w:t>
      </w:r>
      <w:r w:rsidR="00A83AAF">
        <w:rPr>
          <w:lang w:val="en-GB"/>
        </w:rPr>
        <w:t>ms_</w:t>
      </w:r>
      <w:proofErr w:type="gramStart"/>
      <w:r w:rsidR="00A83AAF">
        <w:rPr>
          <w:lang w:val="en-GB"/>
        </w:rPr>
        <w:t>run</w:t>
      </w:r>
      <w:r w:rsidR="000711B5">
        <w:rPr>
          <w:lang w:val="en-GB"/>
        </w:rPr>
        <w:t>[</w:t>
      </w:r>
      <w:proofErr w:type="gramEnd"/>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rsidTr="00E00DD5">
        <w:tc>
          <w:tcPr>
            <w:tcW w:w="1617" w:type="dxa"/>
            <w:vAlign w:val="center"/>
          </w:tcPr>
          <w:p w:rsidR="00891201" w:rsidRPr="00EC2317" w:rsidRDefault="00891201" w:rsidP="006A2BC1">
            <w:pPr>
              <w:rPr>
                <w:b/>
                <w:lang w:val="en-GB"/>
              </w:rPr>
            </w:pPr>
            <w:r w:rsidRPr="00EC2317">
              <w:rPr>
                <w:b/>
                <w:lang w:val="en-GB"/>
              </w:rPr>
              <w:t>Description:</w:t>
            </w:r>
          </w:p>
        </w:tc>
        <w:tc>
          <w:tcPr>
            <w:tcW w:w="8571" w:type="dxa"/>
          </w:tcPr>
          <w:p w:rsidR="00891201" w:rsidRPr="00EC2317" w:rsidRDefault="00891201" w:rsidP="006A2BC1">
            <w:pPr>
              <w:rPr>
                <w:lang w:val="en-GB"/>
              </w:rPr>
            </w:pPr>
            <w:r w:rsidRPr="00EC2317">
              <w:rPr>
                <w:lang w:val="en-GB"/>
              </w:rPr>
              <w:t>A “|” delimited list of search engine score(s) for the given peptide</w:t>
            </w:r>
            <w:r w:rsidR="000F0FC2">
              <w:rPr>
                <w:lang w:val="en-GB"/>
              </w:rPr>
              <w:t xml:space="preserve"> from a given </w:t>
            </w:r>
            <w:r w:rsidR="00A83AAF">
              <w:rPr>
                <w:lang w:val="en-GB"/>
              </w:rPr>
              <w:t>MS run</w:t>
            </w:r>
            <w:r w:rsidRPr="00EC2317">
              <w:rPr>
                <w:lang w:val="en-GB"/>
              </w:rPr>
              <w:t>. Scores SHOULD be reported using CV parameters whenever possible.</w:t>
            </w:r>
          </w:p>
        </w:tc>
      </w:tr>
      <w:tr w:rsidR="00891201" w:rsidTr="00E00DD5">
        <w:tc>
          <w:tcPr>
            <w:tcW w:w="1617" w:type="dxa"/>
            <w:vAlign w:val="center"/>
          </w:tcPr>
          <w:p w:rsidR="00891201" w:rsidRPr="00EC2317" w:rsidRDefault="00891201" w:rsidP="006A2BC1">
            <w:pPr>
              <w:rPr>
                <w:b/>
                <w:lang w:val="en-GB"/>
              </w:rPr>
            </w:pPr>
            <w:r w:rsidRPr="00EC2317">
              <w:rPr>
                <w:b/>
                <w:lang w:val="en-GB"/>
              </w:rPr>
              <w:t>Type:</w:t>
            </w:r>
          </w:p>
        </w:tc>
        <w:tc>
          <w:tcPr>
            <w:tcW w:w="8571" w:type="dxa"/>
          </w:tcPr>
          <w:p w:rsidR="00891201" w:rsidRPr="00EC2317" w:rsidRDefault="00891201" w:rsidP="006A2BC1">
            <w:pPr>
              <w:rPr>
                <w:lang w:val="en-GB"/>
              </w:rPr>
            </w:pPr>
            <w:r w:rsidRPr="00EC2317">
              <w:rPr>
                <w:lang w:val="en-GB"/>
              </w:rPr>
              <w:t>Parameter List</w:t>
            </w:r>
          </w:p>
        </w:tc>
      </w:tr>
      <w:tr w:rsidR="00E00DD5" w:rsidTr="00E00DD5">
        <w:tc>
          <w:tcPr>
            <w:tcW w:w="1617" w:type="dxa"/>
            <w:vAlign w:val="center"/>
          </w:tcPr>
          <w:p w:rsidR="00E00DD5" w:rsidRPr="00EC2317" w:rsidRDefault="00E00DD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00DD5" w:rsidRPr="00AB45A3" w:rsidTr="004263CD">
              <w:tc>
                <w:tcPr>
                  <w:tcW w:w="0" w:type="auto"/>
                  <w:tcBorders>
                    <w:top w:val="nil"/>
                    <w:left w:val="nil"/>
                  </w:tcBorders>
                </w:tcPr>
                <w:p w:rsidR="00E00DD5" w:rsidRPr="00AB45A3" w:rsidRDefault="00E00DD5" w:rsidP="004263CD">
                  <w:pPr>
                    <w:jc w:val="center"/>
                    <w:rPr>
                      <w:sz w:val="16"/>
                      <w:szCs w:val="16"/>
                      <w:lang w:val="en-GB"/>
                    </w:rPr>
                  </w:pPr>
                </w:p>
              </w:tc>
              <w:tc>
                <w:tcPr>
                  <w:tcW w:w="0" w:type="auto"/>
                </w:tcPr>
                <w:p w:rsidR="00E00DD5" w:rsidRPr="00AB45A3" w:rsidRDefault="00E00DD5" w:rsidP="004263CD">
                  <w:pPr>
                    <w:jc w:val="center"/>
                    <w:rPr>
                      <w:sz w:val="16"/>
                      <w:szCs w:val="16"/>
                      <w:lang w:val="en-GB"/>
                    </w:rPr>
                  </w:pPr>
                  <w:r w:rsidRPr="00AB45A3">
                    <w:rPr>
                      <w:sz w:val="16"/>
                      <w:szCs w:val="16"/>
                      <w:lang w:val="en-GB"/>
                    </w:rPr>
                    <w:t>Summary</w:t>
                  </w:r>
                </w:p>
              </w:tc>
              <w:tc>
                <w:tcPr>
                  <w:tcW w:w="0" w:type="auto"/>
                </w:tcPr>
                <w:p w:rsidR="00E00DD5" w:rsidRPr="00AB45A3" w:rsidRDefault="00E00DD5" w:rsidP="004263CD">
                  <w:pPr>
                    <w:jc w:val="center"/>
                    <w:rPr>
                      <w:sz w:val="16"/>
                      <w:szCs w:val="16"/>
                      <w:lang w:val="en-GB"/>
                    </w:rPr>
                  </w:pPr>
                  <w:r w:rsidRPr="00AB45A3">
                    <w:rPr>
                      <w:sz w:val="16"/>
                      <w:szCs w:val="16"/>
                      <w:lang w:val="en-GB"/>
                    </w:rPr>
                    <w:t>Complete</w:t>
                  </w:r>
                </w:p>
              </w:tc>
            </w:tr>
            <w:tr w:rsidR="00E00DD5" w:rsidRPr="00AB45A3" w:rsidTr="004263CD">
              <w:tc>
                <w:tcPr>
                  <w:tcW w:w="0" w:type="auto"/>
                </w:tcPr>
                <w:p w:rsidR="00E00DD5" w:rsidRPr="00AB45A3" w:rsidRDefault="00E00DD5" w:rsidP="004263CD">
                  <w:pPr>
                    <w:rPr>
                      <w:sz w:val="16"/>
                      <w:szCs w:val="16"/>
                      <w:lang w:val="en-GB"/>
                    </w:rPr>
                  </w:pPr>
                  <w:r w:rsidRPr="00AB45A3">
                    <w:rPr>
                      <w:sz w:val="16"/>
                      <w:szCs w:val="16"/>
                      <w:lang w:val="en-GB"/>
                    </w:rPr>
                    <w:t>Quantification</w:t>
                  </w:r>
                </w:p>
              </w:tc>
              <w:tc>
                <w:tcPr>
                  <w:tcW w:w="0" w:type="auto"/>
                </w:tcPr>
                <w:p w:rsidR="00E00DD5" w:rsidRPr="00AB45A3" w:rsidRDefault="00E00DD5" w:rsidP="004263CD">
                  <w:pPr>
                    <w:jc w:val="center"/>
                    <w:rPr>
                      <w:sz w:val="16"/>
                      <w:szCs w:val="16"/>
                      <w:lang w:val="en-GB"/>
                    </w:rPr>
                  </w:pPr>
                </w:p>
              </w:tc>
              <w:tc>
                <w:tcPr>
                  <w:tcW w:w="0" w:type="auto"/>
                </w:tcPr>
                <w:p w:rsidR="00E00DD5" w:rsidRPr="00AB45A3" w:rsidRDefault="00E00DD5" w:rsidP="004263CD">
                  <w:pPr>
                    <w:jc w:val="center"/>
                    <w:rPr>
                      <w:sz w:val="16"/>
                      <w:szCs w:val="16"/>
                      <w:lang w:val="en-GB"/>
                    </w:rPr>
                  </w:pPr>
                  <w:r>
                    <w:rPr>
                      <w:sz w:val="16"/>
                      <w:szCs w:val="16"/>
                      <w:lang w:val="en-GB"/>
                    </w:rPr>
                    <w:sym w:font="Wingdings" w:char="F0FC"/>
                  </w:r>
                </w:p>
              </w:tc>
            </w:tr>
            <w:tr w:rsidR="00E00DD5" w:rsidRPr="00AB45A3" w:rsidTr="004263CD">
              <w:tc>
                <w:tcPr>
                  <w:tcW w:w="0" w:type="auto"/>
                </w:tcPr>
                <w:p w:rsidR="00E00DD5" w:rsidRPr="00AB45A3" w:rsidRDefault="00E00DD5" w:rsidP="004263CD">
                  <w:pPr>
                    <w:rPr>
                      <w:sz w:val="16"/>
                      <w:szCs w:val="16"/>
                      <w:lang w:val="en-GB"/>
                    </w:rPr>
                  </w:pPr>
                  <w:r w:rsidRPr="00AB45A3">
                    <w:rPr>
                      <w:sz w:val="16"/>
                      <w:szCs w:val="16"/>
                      <w:lang w:val="en-GB"/>
                    </w:rPr>
                    <w:t>Identification</w:t>
                  </w:r>
                </w:p>
              </w:tc>
              <w:tc>
                <w:tcPr>
                  <w:tcW w:w="0" w:type="auto"/>
                </w:tcPr>
                <w:p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rsidTr="00E00DD5">
        <w:tc>
          <w:tcPr>
            <w:tcW w:w="1617" w:type="dxa"/>
            <w:vAlign w:val="center"/>
          </w:tcPr>
          <w:p w:rsidR="00E00DD5" w:rsidRPr="00EC2317" w:rsidRDefault="00E00DD5" w:rsidP="006A2BC1">
            <w:pPr>
              <w:rPr>
                <w:b/>
                <w:lang w:val="en-GB"/>
              </w:rPr>
            </w:pPr>
            <w:r w:rsidRPr="00EC2317">
              <w:rPr>
                <w:b/>
                <w:lang w:val="en-GB"/>
              </w:rPr>
              <w:t>Example:</w:t>
            </w:r>
          </w:p>
        </w:tc>
        <w:tc>
          <w:tcPr>
            <w:tcW w:w="8571" w:type="dxa"/>
          </w:tcPr>
          <w:p w:rsidR="00E00DD5" w:rsidRPr="00E92C27" w:rsidRDefault="00E00DD5" w:rsidP="006A2BC1">
            <w:pPr>
              <w:pStyle w:val="Code"/>
              <w:rPr>
                <w:rFonts w:cs="Courier New"/>
              </w:rPr>
            </w:pPr>
            <w:r w:rsidRPr="00E92C27">
              <w:rPr>
                <w:rFonts w:cs="Courier New"/>
              </w:rPr>
              <w:t>P</w:t>
            </w:r>
            <w:r>
              <w:rPr>
                <w:rFonts w:cs="Courier New"/>
              </w:rPr>
              <w:t>E</w:t>
            </w:r>
            <w:r w:rsidRPr="00E92C27">
              <w:rPr>
                <w:rFonts w:cs="Courier New"/>
              </w:rPr>
              <w:t>H  sequence           …   search_engine_score</w:t>
            </w:r>
            <w:r>
              <w:rPr>
                <w:rFonts w:cs="Courier New"/>
              </w:rPr>
              <w:t>_ms_run[1]</w:t>
            </w:r>
            <w:r w:rsidRPr="00E92C27">
              <w:rPr>
                <w:rFonts w:cs="Courier New"/>
              </w:rPr>
              <w:t xml:space="preserve">                …</w:t>
            </w:r>
            <w:r w:rsidRPr="00E92C27">
              <w:rPr>
                <w:rFonts w:cs="Courier New"/>
              </w:rPr>
              <w:br/>
              <w:t>PEP  KVPQVSTPTLVEVSR    …   [MS,MS:1001155,Sequest:xcorr,2]    …</w:t>
            </w:r>
            <w:r w:rsidRPr="00E92C27">
              <w:rPr>
                <w:rFonts w:cs="Courier New"/>
              </w:rPr>
              <w:br/>
              <w:t>PEP  VFDEFKPLVEEPQNLIK  …   [MS,MS:1001171,Mascot score,47.2]  …</w:t>
            </w:r>
          </w:p>
        </w:tc>
      </w:tr>
    </w:tbl>
    <w:p w:rsidR="007A1183" w:rsidRDefault="007A1183" w:rsidP="007A1183">
      <w:pPr>
        <w:pStyle w:val="berschrift3"/>
        <w:rPr>
          <w:lang w:val="en-GB"/>
        </w:rPr>
      </w:pPr>
      <w:proofErr w:type="gramStart"/>
      <w:r w:rsidRPr="00D90D2C">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The reliability of the given peptide identification. This must be supplied by the </w:t>
            </w:r>
            <w:r w:rsidRPr="00EC2317">
              <w:rPr>
                <w:lang w:val="en-GB"/>
              </w:rPr>
              <w:lastRenderedPageBreak/>
              <w:t xml:space="preserve">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p>
          <w:p w:rsidR="007A1183" w:rsidRPr="00EC2317" w:rsidRDefault="007A1183" w:rsidP="007A1183">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 dependent.</w:t>
            </w:r>
          </w:p>
        </w:tc>
      </w:tr>
      <w:tr w:rsidR="007A1183" w:rsidTr="006B631B">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Integer</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rsidR="007A1183" w:rsidRDefault="007A1183" w:rsidP="007A1183">
      <w:pPr>
        <w:pStyle w:val="berschrift3"/>
        <w:rPr>
          <w:lang w:val="en-GB"/>
        </w:rPr>
      </w:pPr>
      <w:proofErr w:type="gramStart"/>
      <w:r w:rsidRPr="00C30E45">
        <w:rPr>
          <w:lang w:val="en-GB"/>
        </w:rPr>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w:t>
            </w:r>
            <w:proofErr w:type="gramStart"/>
            <w:r w:rsidR="00D431E0">
              <w:rPr>
                <w:lang w:val="en-GB"/>
              </w:rPr>
              <w:t>PSM  section</w:t>
            </w:r>
            <w:proofErr w:type="gramEnd"/>
            <w:r w:rsidR="00D431E0">
              <w:rPr>
                <w:lang w:val="en-GB"/>
              </w:rPr>
              <w:t xml:space="preserve">,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rsidR="007A1183" w:rsidRDefault="007A1183" w:rsidP="007A1183">
      <w:pPr>
        <w:pStyle w:val="berschrift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E10FC">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rsidTr="004E10FC">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 List</w:t>
            </w:r>
          </w:p>
        </w:tc>
      </w:tr>
      <w:tr w:rsidR="006B631B" w:rsidTr="004E10FC">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4E10FC">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rsidR="004E10FC" w:rsidRDefault="004E10FC" w:rsidP="004E10FC">
      <w:pPr>
        <w:pStyle w:val="berschrift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rsidTr="006B631B">
        <w:tc>
          <w:tcPr>
            <w:tcW w:w="1617" w:type="dxa"/>
            <w:vAlign w:val="center"/>
          </w:tcPr>
          <w:p w:rsidR="004E10FC" w:rsidRPr="00EC2317" w:rsidRDefault="004E10FC" w:rsidP="00F15431">
            <w:pPr>
              <w:rPr>
                <w:b/>
                <w:lang w:val="en-GB"/>
              </w:rPr>
            </w:pPr>
            <w:r w:rsidRPr="00EC2317">
              <w:rPr>
                <w:b/>
                <w:lang w:val="en-GB"/>
              </w:rPr>
              <w:t>Description:</w:t>
            </w:r>
          </w:p>
        </w:tc>
        <w:tc>
          <w:tcPr>
            <w:tcW w:w="8571" w:type="dxa"/>
          </w:tcPr>
          <w:p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w:t>
            </w:r>
            <w:r w:rsidR="004E10FC">
              <w:rPr>
                <w:lang w:val="en-GB"/>
              </w:rPr>
              <w:lastRenderedPageBreak/>
              <w:t xml:space="preserve">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rsidTr="006B631B">
        <w:tc>
          <w:tcPr>
            <w:tcW w:w="1617" w:type="dxa"/>
            <w:vAlign w:val="center"/>
          </w:tcPr>
          <w:p w:rsidR="004E10FC" w:rsidRPr="00EC2317" w:rsidRDefault="004E10FC" w:rsidP="00F15431">
            <w:pPr>
              <w:rPr>
                <w:b/>
                <w:lang w:val="en-GB"/>
              </w:rPr>
            </w:pPr>
            <w:r w:rsidRPr="00EC2317">
              <w:rPr>
                <w:b/>
                <w:lang w:val="en-GB"/>
              </w:rPr>
              <w:lastRenderedPageBreak/>
              <w:t>Type:</w:t>
            </w:r>
          </w:p>
        </w:tc>
        <w:tc>
          <w:tcPr>
            <w:tcW w:w="8571" w:type="dxa"/>
          </w:tcPr>
          <w:p w:rsidR="004E10FC" w:rsidRPr="00EC2317" w:rsidRDefault="004E10FC" w:rsidP="00F15431">
            <w:pPr>
              <w:rPr>
                <w:lang w:val="en-GB"/>
              </w:rPr>
            </w:pPr>
            <w:r w:rsidRPr="00EC2317">
              <w:rPr>
                <w:lang w:val="en-GB"/>
              </w:rPr>
              <w:t>Double List</w:t>
            </w:r>
          </w:p>
        </w:tc>
      </w:tr>
      <w:tr w:rsidR="006B631B" w:rsidTr="006B631B">
        <w:tc>
          <w:tcPr>
            <w:tcW w:w="1617" w:type="dxa"/>
            <w:vAlign w:val="center"/>
          </w:tcPr>
          <w:p w:rsidR="006B631B" w:rsidRPr="00EC2317" w:rsidRDefault="006B631B" w:rsidP="00F1543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F15431">
            <w:pPr>
              <w:rPr>
                <w:b/>
                <w:lang w:val="en-GB"/>
              </w:rPr>
            </w:pPr>
            <w:r w:rsidRPr="00EC2317">
              <w:rPr>
                <w:b/>
                <w:lang w:val="en-GB"/>
              </w:rPr>
              <w:t>Example:</w:t>
            </w:r>
          </w:p>
        </w:tc>
        <w:tc>
          <w:tcPr>
            <w:tcW w:w="8571" w:type="dxa"/>
          </w:tcPr>
          <w:p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rsidR="004E10FC" w:rsidRDefault="004E10FC" w:rsidP="007A1183">
      <w:pPr>
        <w:pStyle w:val="berschrift3"/>
        <w:rPr>
          <w:lang w:val="en-GB"/>
        </w:rPr>
      </w:pPr>
    </w:p>
    <w:p w:rsidR="007A1183" w:rsidRDefault="007A1183" w:rsidP="007A1183">
      <w:pPr>
        <w:pStyle w:val="berschrift3"/>
        <w:rPr>
          <w:lang w:val="en-GB"/>
        </w:rPr>
      </w:pPr>
      <w:proofErr w:type="gramStart"/>
      <w:r w:rsidRPr="004E482D">
        <w:rPr>
          <w:lang w:val="en-GB"/>
        </w:rPr>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Pr>
                <w:lang w:val="en-GB"/>
              </w:rPr>
              <w:t>Integer</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rsidR="007A1183" w:rsidRDefault="007A1183" w:rsidP="007A1183">
      <w:pPr>
        <w:pStyle w:val="berschrift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c>
                <w:tcPr>
                  <w:tcW w:w="0" w:type="auto"/>
                </w:tcPr>
                <w:p w:rsidR="006B631B" w:rsidRPr="00AB45A3" w:rsidRDefault="006B631B" w:rsidP="004263CD">
                  <w:pPr>
                    <w:jc w:val="center"/>
                    <w:rPr>
                      <w:sz w:val="16"/>
                      <w:szCs w:val="16"/>
                      <w:lang w:val="en-GB"/>
                    </w:rPr>
                  </w:pPr>
                  <w:r>
                    <w:rPr>
                      <w:sz w:val="16"/>
                      <w:szCs w:val="16"/>
                      <w:lang w:val="en-GB"/>
                    </w:rPr>
                    <w:sym w:font="Wingdings" w:char="F0FC"/>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rsidR="007A1183" w:rsidRDefault="007A1183" w:rsidP="007A1183">
      <w:pPr>
        <w:pStyle w:val="berschrift3"/>
        <w:rPr>
          <w:lang w:val="en-GB"/>
        </w:rPr>
      </w:pPr>
      <w:proofErr w:type="gramStart"/>
      <w:r w:rsidRPr="00091CB5">
        <w:rPr>
          <w:lang w:val="en-GB"/>
        </w:rPr>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B631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rsidTr="006B631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6B631B" w:rsidT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rsidT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rsidR="007A1183" w:rsidRDefault="007A1183" w:rsidP="007A1183">
      <w:pPr>
        <w:pStyle w:val="berschrift3"/>
        <w:rPr>
          <w:lang w:val="en-GB"/>
        </w:rPr>
      </w:pPr>
      <w:r w:rsidRPr="0019529D">
        <w:rPr>
          <w:lang w:val="en-GB"/>
        </w:rPr>
        <w:lastRenderedPageBreak/>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w:t>
            </w:r>
            <w:proofErr w:type="gramStart"/>
            <w:r w:rsidR="00A83AAF">
              <w:rPr>
                <w:rStyle w:val="CodeZchn"/>
                <w:sz w:val="24"/>
                <w:szCs w:val="24"/>
              </w:rPr>
              <w:t>run</w:t>
            </w:r>
            <w:r w:rsidRPr="00EC2317">
              <w:rPr>
                <w:rStyle w:val="CodeZchn"/>
                <w:sz w:val="24"/>
                <w:szCs w:val="24"/>
              </w:rPr>
              <w:t>[</w:t>
            </w:r>
            <w:proofErr w:type="gramEnd"/>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D723F5">
              <w:rPr>
                <w:lang w:val="en-GB"/>
              </w:rPr>
              <w:t>5.2</w:t>
            </w:r>
            <w:r w:rsidR="00D526DA">
              <w:rPr>
                <w:lang w:val="en-GB"/>
              </w:rPr>
              <w:fldChar w:fldCharType="end"/>
            </w:r>
            <w:r w:rsidRPr="00EC2317">
              <w:rPr>
                <w:lang w:val="en-GB"/>
              </w:rPr>
              <w:t>. Multiple spectra MUST be referenced using a “|” delimited list.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6B631B">
        <w:tc>
          <w:tcPr>
            <w:tcW w:w="1617" w:type="dxa"/>
            <w:vAlign w:val="center"/>
          </w:tcPr>
          <w:p w:rsidR="006B631B" w:rsidRPr="00EC2317" w:rsidRDefault="006B631B"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B631B" w:rsidRPr="00AB45A3" w:rsidTr="004263CD">
              <w:tc>
                <w:tcPr>
                  <w:tcW w:w="0" w:type="auto"/>
                  <w:tcBorders>
                    <w:top w:val="nil"/>
                    <w:left w:val="nil"/>
                  </w:tcBorders>
                </w:tcPr>
                <w:p w:rsidR="006B631B" w:rsidRPr="00AB45A3" w:rsidRDefault="006B631B" w:rsidP="004263CD">
                  <w:pPr>
                    <w:jc w:val="center"/>
                    <w:rPr>
                      <w:sz w:val="16"/>
                      <w:szCs w:val="16"/>
                      <w:lang w:val="en-GB"/>
                    </w:rPr>
                  </w:pPr>
                </w:p>
              </w:tc>
              <w:tc>
                <w:tcPr>
                  <w:tcW w:w="0" w:type="auto"/>
                </w:tcPr>
                <w:p w:rsidR="006B631B" w:rsidRPr="00AB45A3" w:rsidRDefault="006B631B" w:rsidP="004263CD">
                  <w:pPr>
                    <w:jc w:val="center"/>
                    <w:rPr>
                      <w:sz w:val="16"/>
                      <w:szCs w:val="16"/>
                      <w:lang w:val="en-GB"/>
                    </w:rPr>
                  </w:pPr>
                  <w:r w:rsidRPr="00AB45A3">
                    <w:rPr>
                      <w:sz w:val="16"/>
                      <w:szCs w:val="16"/>
                      <w:lang w:val="en-GB"/>
                    </w:rPr>
                    <w:t>Summary</w:t>
                  </w:r>
                </w:p>
              </w:tc>
              <w:tc>
                <w:tcPr>
                  <w:tcW w:w="0" w:type="auto"/>
                </w:tcPr>
                <w:p w:rsidR="006B631B" w:rsidRPr="00AB45A3" w:rsidRDefault="006B631B" w:rsidP="004263CD">
                  <w:pPr>
                    <w:jc w:val="center"/>
                    <w:rPr>
                      <w:sz w:val="16"/>
                      <w:szCs w:val="16"/>
                      <w:lang w:val="en-GB"/>
                    </w:rPr>
                  </w:pPr>
                  <w:r w:rsidRPr="00AB45A3">
                    <w:rPr>
                      <w:sz w:val="16"/>
                      <w:szCs w:val="16"/>
                      <w:lang w:val="en-GB"/>
                    </w:rPr>
                    <w:t>Complete</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Quantification</w:t>
                  </w:r>
                </w:p>
              </w:tc>
              <w:tc>
                <w:tcPr>
                  <w:tcW w:w="0" w:type="auto"/>
                </w:tcPr>
                <w:p w:rsidR="006B631B" w:rsidRPr="00AB45A3" w:rsidRDefault="006B631B" w:rsidP="00F7415D">
                  <w:pPr>
                    <w:jc w:val="center"/>
                    <w:rPr>
                      <w:sz w:val="16"/>
                      <w:szCs w:val="16"/>
                      <w:lang w:val="en-GB"/>
                    </w:rPr>
                  </w:pPr>
                </w:p>
              </w:tc>
              <w:tc>
                <w:tcPr>
                  <w:tcW w:w="0" w:type="auto"/>
                </w:tcPr>
                <w:p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rsidTr="004263CD">
              <w:tc>
                <w:tcPr>
                  <w:tcW w:w="0" w:type="auto"/>
                </w:tcPr>
                <w:p w:rsidR="006B631B" w:rsidRPr="00AB45A3" w:rsidRDefault="006B631B" w:rsidP="004263CD">
                  <w:pPr>
                    <w:rPr>
                      <w:sz w:val="16"/>
                      <w:szCs w:val="16"/>
                      <w:lang w:val="en-GB"/>
                    </w:rPr>
                  </w:pPr>
                  <w:r w:rsidRPr="00AB45A3">
                    <w:rPr>
                      <w:sz w:val="16"/>
                      <w:szCs w:val="16"/>
                      <w:lang w:val="en-GB"/>
                    </w:rPr>
                    <w:t>Identification</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tc>
          <w:tcPr>
            <w:tcW w:w="1617" w:type="dxa"/>
            <w:vAlign w:val="center"/>
          </w:tcPr>
          <w:p w:rsidR="006B631B" w:rsidRPr="00EC2317" w:rsidRDefault="006B631B" w:rsidP="007A1183">
            <w:pPr>
              <w:rPr>
                <w:b/>
                <w:lang w:val="en-GB"/>
              </w:rPr>
            </w:pPr>
            <w:r w:rsidRPr="00EC2317">
              <w:rPr>
                <w:b/>
                <w:lang w:val="en-GB"/>
              </w:rPr>
              <w:t>Example:</w:t>
            </w:r>
          </w:p>
        </w:tc>
        <w:tc>
          <w:tcPr>
            <w:tcW w:w="8571" w:type="dxa"/>
          </w:tcPr>
          <w:p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rsidR="002E1B61" w:rsidRDefault="002E1B61" w:rsidP="002E1B61">
      <w:pPr>
        <w:pStyle w:val="berschrift3"/>
        <w:rPr>
          <w:lang w:val="en-GB"/>
        </w:rPr>
      </w:pPr>
      <w:r>
        <w:rPr>
          <w:lang w:val="en-GB"/>
        </w:rPr>
        <w:t>peptide_abundance_</w:t>
      </w:r>
      <w:proofErr w:type="gramStart"/>
      <w:r>
        <w:rPr>
          <w:lang w:val="en-GB"/>
        </w:rPr>
        <w:t>assay</w:t>
      </w:r>
      <w:r w:rsidRPr="00BD070F">
        <w:rPr>
          <w:lang w:val="en-GB"/>
        </w:rPr>
        <w:t>[</w:t>
      </w:r>
      <w:proofErr w:type="gramEnd"/>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rsidTr="009366E7">
        <w:tc>
          <w:tcPr>
            <w:tcW w:w="1617" w:type="dxa"/>
            <w:vAlign w:val="center"/>
          </w:tcPr>
          <w:p w:rsidR="002E1B61" w:rsidRPr="00EC2317" w:rsidRDefault="002E1B61" w:rsidP="006A2BC1">
            <w:pPr>
              <w:rPr>
                <w:b/>
                <w:lang w:val="en-GB"/>
              </w:rPr>
            </w:pPr>
            <w:r w:rsidRPr="00EC2317">
              <w:rPr>
                <w:b/>
                <w:lang w:val="en-GB"/>
              </w:rPr>
              <w:t>Description:</w:t>
            </w:r>
          </w:p>
        </w:tc>
        <w:tc>
          <w:tcPr>
            <w:tcW w:w="8571" w:type="dxa"/>
          </w:tcPr>
          <w:p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rsidTr="009366E7">
        <w:tc>
          <w:tcPr>
            <w:tcW w:w="1617" w:type="dxa"/>
            <w:vAlign w:val="center"/>
          </w:tcPr>
          <w:p w:rsidR="002E1B61" w:rsidRPr="00EC2317" w:rsidRDefault="002E1B61" w:rsidP="006A2BC1">
            <w:pPr>
              <w:rPr>
                <w:b/>
                <w:lang w:val="en-GB"/>
              </w:rPr>
            </w:pPr>
            <w:r w:rsidRPr="00EC2317">
              <w:rPr>
                <w:b/>
                <w:lang w:val="en-GB"/>
              </w:rPr>
              <w:t>Type:</w:t>
            </w:r>
          </w:p>
        </w:tc>
        <w:tc>
          <w:tcPr>
            <w:tcW w:w="8571" w:type="dxa"/>
          </w:tcPr>
          <w:p w:rsidR="002E1B61" w:rsidRPr="00EC2317" w:rsidRDefault="002E1B61" w:rsidP="006A2BC1">
            <w:pPr>
              <w:rPr>
                <w:lang w:val="en-GB"/>
              </w:rPr>
            </w:pPr>
            <w:r w:rsidRPr="00EC2317">
              <w:rPr>
                <w:lang w:val="en-GB"/>
              </w:rPr>
              <w:t>Double</w:t>
            </w:r>
          </w:p>
        </w:tc>
      </w:tr>
      <w:tr w:rsidR="009366E7" w:rsidTr="004263CD">
        <w:tc>
          <w:tcPr>
            <w:tcW w:w="1617" w:type="dxa"/>
            <w:vAlign w:val="center"/>
          </w:tcPr>
          <w:p w:rsidR="009366E7" w:rsidRPr="00EC2317" w:rsidRDefault="009366E7" w:rsidP="004263CD">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Quantification</w:t>
                  </w:r>
                </w:p>
              </w:tc>
              <w:tc>
                <w:tcPr>
                  <w:tcW w:w="0" w:type="auto"/>
                </w:tcPr>
                <w:p w:rsidR="009366E7" w:rsidRPr="00AB45A3" w:rsidRDefault="009366E7" w:rsidP="004263CD">
                  <w:pPr>
                    <w:jc w:val="center"/>
                    <w:rPr>
                      <w:sz w:val="16"/>
                      <w:szCs w:val="16"/>
                      <w:lang w:val="en-GB"/>
                    </w:rPr>
                  </w:pPr>
                </w:p>
              </w:tc>
              <w:tc>
                <w:tcPr>
                  <w:tcW w:w="0" w:type="auto"/>
                </w:tcPr>
                <w:p w:rsidR="009366E7" w:rsidRPr="00AB45A3" w:rsidRDefault="009366E7" w:rsidP="009366E7">
                  <w:pPr>
                    <w:jc w:val="center"/>
                    <w:rPr>
                      <w:sz w:val="16"/>
                      <w:szCs w:val="16"/>
                      <w:lang w:val="en-GB"/>
                    </w:rPr>
                  </w:pPr>
                  <w:r>
                    <w:rPr>
                      <w:sz w:val="16"/>
                      <w:szCs w:val="16"/>
                      <w:lang w:val="en-GB"/>
                    </w:rPr>
                    <w:sym w:font="Wingdings" w:char="F0FC"/>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A13D6F" w:rsidRPr="00F7415D" w:rsidRDefault="00A13D6F" w:rsidP="00AD38C2">
            <w:pPr>
              <w:pStyle w:val="Code"/>
              <w:rPr>
                <w:rFonts w:ascii="Arial" w:hAnsi="Arial" w:cs="Arial"/>
              </w:rPr>
            </w:pPr>
            <w:r w:rsidRPr="001419D1">
              <w:rPr>
                <w:sz w:val="18"/>
                <w:vertAlign w:val="superscript"/>
              </w:rPr>
              <w:t>2</w:t>
            </w:r>
            <w:r w:rsidRPr="00506B44">
              <w:rPr>
                <w:rFonts w:ascii="Arial" w:hAnsi="Arial" w:cs="Arial"/>
                <w:sz w:val="18"/>
              </w:rPr>
              <w:t xml:space="preserve">If </w:t>
            </w:r>
            <w:r w:rsidR="00CC0841">
              <w:rPr>
                <w:rFonts w:ascii="Arial" w:hAnsi="Arial" w:cs="Arial"/>
                <w:sz w:val="18"/>
              </w:rPr>
              <w:t xml:space="preserve">quantification data is reported on </w:t>
            </w:r>
            <w:r w:rsidRPr="00506B44">
              <w:rPr>
                <w:rFonts w:ascii="Arial" w:hAnsi="Arial" w:cs="Arial"/>
                <w:sz w:val="18"/>
              </w:rPr>
              <w:t xml:space="preserve">assays </w:t>
            </w:r>
            <w:r w:rsidR="00CC0841">
              <w:rPr>
                <w:rFonts w:ascii="Arial" w:hAnsi="Arial" w:cs="Arial"/>
                <w:sz w:val="18"/>
              </w:rPr>
              <w:t>level</w:t>
            </w:r>
          </w:p>
        </w:tc>
      </w:tr>
      <w:tr w:rsidR="002E1B61" w:rsidTr="009366E7">
        <w:tc>
          <w:tcPr>
            <w:tcW w:w="1617" w:type="dxa"/>
            <w:vAlign w:val="center"/>
          </w:tcPr>
          <w:p w:rsidR="002E1B61" w:rsidRPr="00EC2317" w:rsidRDefault="002E1B61" w:rsidP="006A2BC1">
            <w:pPr>
              <w:rPr>
                <w:b/>
                <w:lang w:val="en-GB"/>
              </w:rPr>
            </w:pPr>
            <w:r w:rsidRPr="00EC2317">
              <w:rPr>
                <w:b/>
                <w:lang w:val="en-GB"/>
              </w:rPr>
              <w:t>Example:</w:t>
            </w:r>
          </w:p>
        </w:tc>
        <w:tc>
          <w:tcPr>
            <w:tcW w:w="8571" w:type="dxa"/>
          </w:tcPr>
          <w:p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rsidR="007A1183" w:rsidRDefault="007A1183" w:rsidP="007A1183">
      <w:pPr>
        <w:pStyle w:val="berschrift3"/>
        <w:rPr>
          <w:lang w:val="en-GB"/>
        </w:rPr>
      </w:pPr>
      <w:r w:rsidRPr="00BD070F">
        <w:rPr>
          <w:lang w:val="en-GB"/>
        </w:rPr>
        <w:t>peptide_abundance_s</w:t>
      </w:r>
      <w:r w:rsidR="00A207D1">
        <w:rPr>
          <w:lang w:val="en-GB"/>
        </w:rPr>
        <w:t>tudy_</w:t>
      </w:r>
      <w:proofErr w:type="gramStart"/>
      <w:r w:rsidR="00A207D1">
        <w:rPr>
          <w:lang w:val="en-GB"/>
        </w:rPr>
        <w:t>variable</w:t>
      </w:r>
      <w:r w:rsidRPr="00BD070F">
        <w:rPr>
          <w:lang w:val="en-GB"/>
        </w:rPr>
        <w:t>[</w:t>
      </w:r>
      <w:proofErr w:type="gramEnd"/>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366E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rsidTr="009366E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rsidT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EB09DB">
                  <w:pPr>
                    <w:jc w:val="center"/>
                    <w:rPr>
                      <w:sz w:val="16"/>
                      <w:szCs w:val="16"/>
                      <w:lang w:val="en-GB"/>
                    </w:rPr>
                  </w:pPr>
                  <w:r>
                    <w:rPr>
                      <w:sz w:val="16"/>
                      <w:szCs w:val="16"/>
                      <w:lang w:val="en-GB"/>
                    </w:rPr>
                    <w:sym w:font="Wingdings" w:char="F0FC"/>
                  </w:r>
                </w:p>
              </w:tc>
              <w:tc>
                <w:tcPr>
                  <w:tcW w:w="0" w:type="auto"/>
                </w:tcPr>
                <w:p w:rsidR="00F27BEA" w:rsidRPr="00AB45A3" w:rsidRDefault="00F27BEA" w:rsidP="00EB09DB">
                  <w:pPr>
                    <w:jc w:val="center"/>
                    <w:rPr>
                      <w:sz w:val="16"/>
                      <w:szCs w:val="16"/>
                      <w:lang w:val="en-GB"/>
                    </w:rPr>
                  </w:pPr>
                  <w:r>
                    <w:rPr>
                      <w:sz w:val="16"/>
                      <w:szCs w:val="16"/>
                      <w:lang w:val="en-GB"/>
                    </w:rPr>
                    <w:sym w:font="Wingdings" w:char="F0FC"/>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F27BEA" w:rsidP="00AD38C2">
            <w:pPr>
              <w:pStyle w:val="Code"/>
              <w:rPr>
                <w:rFonts w:cs="Courier New"/>
              </w:rPr>
            </w:pPr>
            <w:r w:rsidRPr="00506B44">
              <w:rPr>
                <w:rFonts w:ascii="Arial" w:hAnsi="Arial" w:cs="Arial"/>
                <w:sz w:val="18"/>
                <w:vertAlign w:val="superscript"/>
              </w:rPr>
              <w:t>2</w:t>
            </w:r>
            <w:r>
              <w:rPr>
                <w:rFonts w:ascii="Arial" w:hAnsi="Arial" w:cs="Arial"/>
              </w:rPr>
              <w:t>mandatory if study variables are reported</w:t>
            </w:r>
          </w:p>
        </w:tc>
      </w:tr>
      <w:tr w:rsidR="009366E7" w:rsidTr="009366E7">
        <w:tc>
          <w:tcPr>
            <w:tcW w:w="1617" w:type="dxa"/>
            <w:vAlign w:val="center"/>
          </w:tcPr>
          <w:p w:rsidR="009366E7" w:rsidRPr="00EC2317" w:rsidRDefault="009366E7" w:rsidP="007A1183">
            <w:pPr>
              <w:rPr>
                <w:b/>
                <w:lang w:val="en-GB"/>
              </w:rPr>
            </w:pPr>
            <w:r w:rsidRPr="00EC2317">
              <w:rPr>
                <w:b/>
                <w:lang w:val="en-GB"/>
              </w:rPr>
              <w:t>Example:</w:t>
            </w:r>
          </w:p>
        </w:tc>
        <w:tc>
          <w:tcPr>
            <w:tcW w:w="8571" w:type="dxa"/>
          </w:tcPr>
          <w:p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rsidR="007A1183" w:rsidRDefault="007A1183" w:rsidP="007A1183">
      <w:pPr>
        <w:pStyle w:val="berschrift3"/>
        <w:rPr>
          <w:lang w:val="en-GB"/>
        </w:rPr>
      </w:pPr>
      <w:r w:rsidRPr="00FC1CF4">
        <w:rPr>
          <w:lang w:val="en-GB"/>
        </w:rPr>
        <w:t>peptide_abundance_stdev_s</w:t>
      </w:r>
      <w:r w:rsidR="005F1D6B">
        <w:rPr>
          <w:lang w:val="en-GB"/>
        </w:rPr>
        <w:t>tudy_</w:t>
      </w:r>
      <w:proofErr w:type="gramStart"/>
      <w:r w:rsidR="005F1D6B">
        <w:rPr>
          <w:lang w:val="en-GB"/>
        </w:rPr>
        <w:t>variable</w:t>
      </w:r>
      <w:r w:rsidRPr="00FC1CF4">
        <w:rPr>
          <w:lang w:val="en-GB"/>
        </w:rPr>
        <w:t>[</w:t>
      </w:r>
      <w:proofErr w:type="gramEnd"/>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9366E7">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rsidTr="009366E7">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rsidT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t>Identification</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rsidTr="009366E7">
        <w:tc>
          <w:tcPr>
            <w:tcW w:w="1617" w:type="dxa"/>
            <w:vAlign w:val="center"/>
          </w:tcPr>
          <w:p w:rsidR="009366E7" w:rsidRPr="00EC2317" w:rsidRDefault="009366E7" w:rsidP="007A1183">
            <w:pPr>
              <w:rPr>
                <w:b/>
                <w:lang w:val="en-GB"/>
              </w:rPr>
            </w:pPr>
            <w:r w:rsidRPr="00EC2317">
              <w:rPr>
                <w:b/>
                <w:lang w:val="en-GB"/>
              </w:rPr>
              <w:t>Example:</w:t>
            </w:r>
          </w:p>
        </w:tc>
        <w:tc>
          <w:tcPr>
            <w:tcW w:w="8571" w:type="dxa"/>
          </w:tcPr>
          <w:p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rsidR="007A1183" w:rsidRDefault="007A1183" w:rsidP="007A1183">
      <w:pPr>
        <w:pStyle w:val="berschrift3"/>
        <w:rPr>
          <w:lang w:val="en-GB"/>
        </w:rPr>
      </w:pPr>
      <w:r w:rsidRPr="001C17A7">
        <w:rPr>
          <w:lang w:val="en-GB"/>
        </w:rPr>
        <w:t>peptide_abundance_std_error_</w:t>
      </w:r>
      <w:r w:rsidR="005562FE" w:rsidRPr="00FC1CF4">
        <w:rPr>
          <w:lang w:val="en-GB"/>
        </w:rPr>
        <w:t>s</w:t>
      </w:r>
      <w:r w:rsidR="005562FE">
        <w:rPr>
          <w:lang w:val="en-GB"/>
        </w:rPr>
        <w:t>tudy_</w:t>
      </w:r>
      <w:proofErr w:type="gramStart"/>
      <w:r w:rsidR="005562FE">
        <w:rPr>
          <w:lang w:val="en-GB"/>
        </w:rPr>
        <w:t>variable</w:t>
      </w:r>
      <w:r w:rsidRPr="001C17A7">
        <w:rPr>
          <w:lang w:val="en-GB"/>
        </w:rPr>
        <w:t>[</w:t>
      </w:r>
      <w:proofErr w:type="gramEnd"/>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9366E7">
        <w:tc>
          <w:tcPr>
            <w:tcW w:w="1617" w:type="dxa"/>
            <w:vAlign w:val="center"/>
          </w:tcPr>
          <w:p w:rsidR="009366E7" w:rsidRPr="00EC2317" w:rsidRDefault="009366E7"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9366E7" w:rsidRPr="00AB45A3" w:rsidTr="004263CD">
              <w:tc>
                <w:tcPr>
                  <w:tcW w:w="0" w:type="auto"/>
                  <w:tcBorders>
                    <w:top w:val="nil"/>
                    <w:left w:val="nil"/>
                  </w:tcBorders>
                </w:tcPr>
                <w:p w:rsidR="009366E7" w:rsidRPr="00AB45A3" w:rsidRDefault="009366E7" w:rsidP="004263CD">
                  <w:pPr>
                    <w:jc w:val="center"/>
                    <w:rPr>
                      <w:sz w:val="16"/>
                      <w:szCs w:val="16"/>
                      <w:lang w:val="en-GB"/>
                    </w:rPr>
                  </w:pPr>
                </w:p>
              </w:tc>
              <w:tc>
                <w:tcPr>
                  <w:tcW w:w="0" w:type="auto"/>
                </w:tcPr>
                <w:p w:rsidR="009366E7" w:rsidRPr="00AB45A3" w:rsidRDefault="009366E7" w:rsidP="004263CD">
                  <w:pPr>
                    <w:jc w:val="center"/>
                    <w:rPr>
                      <w:sz w:val="16"/>
                      <w:szCs w:val="16"/>
                      <w:lang w:val="en-GB"/>
                    </w:rPr>
                  </w:pPr>
                  <w:r w:rsidRPr="00AB45A3">
                    <w:rPr>
                      <w:sz w:val="16"/>
                      <w:szCs w:val="16"/>
                      <w:lang w:val="en-GB"/>
                    </w:rPr>
                    <w:t>Summary</w:t>
                  </w:r>
                </w:p>
              </w:tc>
              <w:tc>
                <w:tcPr>
                  <w:tcW w:w="0" w:type="auto"/>
                </w:tcPr>
                <w:p w:rsidR="009366E7" w:rsidRPr="00AB45A3" w:rsidRDefault="009366E7" w:rsidP="004263CD">
                  <w:pPr>
                    <w:jc w:val="center"/>
                    <w:rPr>
                      <w:sz w:val="16"/>
                      <w:szCs w:val="16"/>
                      <w:lang w:val="en-GB"/>
                    </w:rPr>
                  </w:pPr>
                  <w:r w:rsidRPr="00AB45A3">
                    <w:rPr>
                      <w:sz w:val="16"/>
                      <w:szCs w:val="16"/>
                      <w:lang w:val="en-GB"/>
                    </w:rPr>
                    <w:t>Complete</w:t>
                  </w:r>
                </w:p>
              </w:tc>
            </w:tr>
            <w:tr w:rsidR="00F27BEA" w:rsidRPr="00AB45A3" w:rsidTr="004263CD">
              <w:tc>
                <w:tcPr>
                  <w:tcW w:w="0" w:type="auto"/>
                </w:tcPr>
                <w:p w:rsidR="00F27BEA" w:rsidRPr="00AB45A3" w:rsidRDefault="00F27BEA" w:rsidP="004263CD">
                  <w:pPr>
                    <w:rPr>
                      <w:sz w:val="16"/>
                      <w:szCs w:val="16"/>
                      <w:lang w:val="en-GB"/>
                    </w:rPr>
                  </w:pPr>
                  <w:r w:rsidRPr="00AB45A3">
                    <w:rPr>
                      <w:sz w:val="16"/>
                      <w:szCs w:val="16"/>
                      <w:lang w:val="en-GB"/>
                    </w:rPr>
                    <w:t>Quantification</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rsidTr="004263CD">
              <w:tc>
                <w:tcPr>
                  <w:tcW w:w="0" w:type="auto"/>
                </w:tcPr>
                <w:p w:rsidR="009366E7" w:rsidRPr="00AB45A3" w:rsidRDefault="009366E7" w:rsidP="004263CD">
                  <w:pPr>
                    <w:rPr>
                      <w:sz w:val="16"/>
                      <w:szCs w:val="16"/>
                      <w:lang w:val="en-GB"/>
                    </w:rPr>
                  </w:pPr>
                  <w:r w:rsidRPr="00AB45A3">
                    <w:rPr>
                      <w:sz w:val="16"/>
                      <w:szCs w:val="16"/>
                      <w:lang w:val="en-GB"/>
                    </w:rPr>
                    <w:lastRenderedPageBreak/>
                    <w:t>Identification</w:t>
                  </w:r>
                </w:p>
              </w:tc>
              <w:tc>
                <w:tcPr>
                  <w:tcW w:w="0" w:type="auto"/>
                </w:tcPr>
                <w:p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rsidR="00F27BEA" w:rsidRPr="00E92C27" w:rsidRDefault="00EB09DB"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tc>
          <w:tcPr>
            <w:tcW w:w="1617" w:type="dxa"/>
            <w:vAlign w:val="center"/>
          </w:tcPr>
          <w:p w:rsidR="009366E7" w:rsidRPr="00EC2317" w:rsidRDefault="009366E7" w:rsidP="007A1183">
            <w:pPr>
              <w:rPr>
                <w:b/>
                <w:lang w:val="en-GB"/>
              </w:rPr>
            </w:pPr>
            <w:r w:rsidRPr="00EC2317">
              <w:rPr>
                <w:b/>
                <w:lang w:val="en-GB"/>
              </w:rPr>
              <w:lastRenderedPageBreak/>
              <w:t>Example:</w:t>
            </w:r>
          </w:p>
        </w:tc>
        <w:tc>
          <w:tcPr>
            <w:tcW w:w="8571" w:type="dxa"/>
          </w:tcPr>
          <w:p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rsidR="00B55F6C" w:rsidRDefault="007D7A02">
      <w:pPr>
        <w:pStyle w:val="berschrift3"/>
        <w:rPr>
          <w:lang w:val="en-GB"/>
        </w:rPr>
      </w:pPr>
      <w:r w:rsidRPr="0081508A">
        <w:rPr>
          <w:lang w:val="en-GB"/>
        </w:rPr>
        <w:t>opt</w:t>
      </w:r>
      <w:r>
        <w:rPr>
          <w:lang w:val="en-GB"/>
        </w:rPr>
        <w:t>_global_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rsidTr="00DA6B7F">
        <w:tc>
          <w:tcPr>
            <w:tcW w:w="1617" w:type="dxa"/>
            <w:vAlign w:val="center"/>
          </w:tcPr>
          <w:p w:rsidR="006A160E" w:rsidRPr="00EC2317" w:rsidRDefault="006A160E" w:rsidP="006A2BC1">
            <w:pPr>
              <w:rPr>
                <w:b/>
                <w:lang w:val="en-GB"/>
              </w:rPr>
            </w:pPr>
            <w:r w:rsidRPr="00EC2317">
              <w:rPr>
                <w:b/>
                <w:lang w:val="en-GB"/>
              </w:rPr>
              <w:t>Description:</w:t>
            </w:r>
          </w:p>
        </w:tc>
        <w:tc>
          <w:tcPr>
            <w:tcW w:w="8571" w:type="dxa"/>
          </w:tcPr>
          <w:p w:rsidR="006A160E" w:rsidRPr="00EC2317" w:rsidRDefault="006A160E" w:rsidP="008E337B">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{OBJECT_ID}</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rsidTr="00DA6B7F">
        <w:tc>
          <w:tcPr>
            <w:tcW w:w="1617" w:type="dxa"/>
            <w:vAlign w:val="center"/>
          </w:tcPr>
          <w:p w:rsidR="006A160E" w:rsidRPr="00EC2317" w:rsidRDefault="006A160E" w:rsidP="006A2BC1">
            <w:pPr>
              <w:rPr>
                <w:b/>
                <w:lang w:val="en-GB"/>
              </w:rPr>
            </w:pPr>
            <w:r w:rsidRPr="00EC2317">
              <w:rPr>
                <w:b/>
                <w:lang w:val="en-GB"/>
              </w:rPr>
              <w:t>Type:</w:t>
            </w:r>
          </w:p>
        </w:tc>
        <w:tc>
          <w:tcPr>
            <w:tcW w:w="8571" w:type="dxa"/>
          </w:tcPr>
          <w:p w:rsidR="006A160E" w:rsidRPr="00EC2317" w:rsidRDefault="006A160E" w:rsidP="006A2BC1">
            <w:pPr>
              <w:rPr>
                <w:lang w:val="en-GB"/>
              </w:rPr>
            </w:pPr>
            <w:r w:rsidRPr="00EC2317">
              <w:rPr>
                <w:lang w:val="en-GB"/>
              </w:rPr>
              <w:t>Column</w:t>
            </w:r>
          </w:p>
        </w:tc>
      </w:tr>
      <w:tr w:rsidR="00DA6B7F" w:rsidTr="00DA6B7F">
        <w:tc>
          <w:tcPr>
            <w:tcW w:w="1617" w:type="dxa"/>
            <w:vAlign w:val="center"/>
          </w:tcPr>
          <w:p w:rsidR="00DA6B7F" w:rsidRPr="00EC2317" w:rsidRDefault="00DA6B7F"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A6B7F" w:rsidRPr="00AB45A3" w:rsidTr="004263CD">
              <w:tc>
                <w:tcPr>
                  <w:tcW w:w="0" w:type="auto"/>
                  <w:tcBorders>
                    <w:top w:val="nil"/>
                    <w:left w:val="nil"/>
                  </w:tcBorders>
                </w:tcPr>
                <w:p w:rsidR="00DA6B7F" w:rsidRPr="00AB45A3" w:rsidRDefault="00DA6B7F" w:rsidP="004263CD">
                  <w:pPr>
                    <w:jc w:val="center"/>
                    <w:rPr>
                      <w:sz w:val="16"/>
                      <w:szCs w:val="16"/>
                      <w:lang w:val="en-GB"/>
                    </w:rPr>
                  </w:pPr>
                </w:p>
              </w:tc>
              <w:tc>
                <w:tcPr>
                  <w:tcW w:w="0" w:type="auto"/>
                </w:tcPr>
                <w:p w:rsidR="00DA6B7F" w:rsidRPr="00AB45A3" w:rsidRDefault="00DA6B7F" w:rsidP="004263CD">
                  <w:pPr>
                    <w:jc w:val="center"/>
                    <w:rPr>
                      <w:sz w:val="16"/>
                      <w:szCs w:val="16"/>
                      <w:lang w:val="en-GB"/>
                    </w:rPr>
                  </w:pPr>
                  <w:r w:rsidRPr="00AB45A3">
                    <w:rPr>
                      <w:sz w:val="16"/>
                      <w:szCs w:val="16"/>
                      <w:lang w:val="en-GB"/>
                    </w:rPr>
                    <w:t>Summary</w:t>
                  </w:r>
                </w:p>
              </w:tc>
              <w:tc>
                <w:tcPr>
                  <w:tcW w:w="0" w:type="auto"/>
                </w:tcPr>
                <w:p w:rsidR="00DA6B7F" w:rsidRPr="00AB45A3" w:rsidRDefault="00DA6B7F" w:rsidP="004263CD">
                  <w:pPr>
                    <w:jc w:val="center"/>
                    <w:rPr>
                      <w:sz w:val="16"/>
                      <w:szCs w:val="16"/>
                      <w:lang w:val="en-GB"/>
                    </w:rPr>
                  </w:pPr>
                  <w:r w:rsidRPr="00AB45A3">
                    <w:rPr>
                      <w:sz w:val="16"/>
                      <w:szCs w:val="16"/>
                      <w:lang w:val="en-GB"/>
                    </w:rPr>
                    <w:t>Complete</w:t>
                  </w:r>
                </w:p>
              </w:tc>
            </w:tr>
            <w:tr w:rsidR="00DA6B7F" w:rsidRPr="00AB45A3" w:rsidTr="004263CD">
              <w:tc>
                <w:tcPr>
                  <w:tcW w:w="0" w:type="auto"/>
                </w:tcPr>
                <w:p w:rsidR="00DA6B7F" w:rsidRPr="00AB45A3" w:rsidRDefault="00DA6B7F" w:rsidP="004263CD">
                  <w:pPr>
                    <w:rPr>
                      <w:sz w:val="16"/>
                      <w:szCs w:val="16"/>
                      <w:lang w:val="en-GB"/>
                    </w:rPr>
                  </w:pPr>
                  <w:r w:rsidRPr="00AB45A3">
                    <w:rPr>
                      <w:sz w:val="16"/>
                      <w:szCs w:val="16"/>
                      <w:lang w:val="en-GB"/>
                    </w:rPr>
                    <w:t>Quantification</w:t>
                  </w:r>
                </w:p>
              </w:tc>
              <w:tc>
                <w:tcPr>
                  <w:tcW w:w="0" w:type="auto"/>
                </w:tcPr>
                <w:p w:rsidR="00DA6B7F" w:rsidRPr="00AB45A3" w:rsidRDefault="00DA6B7F" w:rsidP="004263CD">
                  <w:pPr>
                    <w:jc w:val="center"/>
                    <w:rPr>
                      <w:sz w:val="16"/>
                      <w:szCs w:val="16"/>
                      <w:lang w:val="en-GB"/>
                    </w:rPr>
                  </w:pPr>
                </w:p>
              </w:tc>
              <w:tc>
                <w:tcPr>
                  <w:tcW w:w="0" w:type="auto"/>
                </w:tcPr>
                <w:p w:rsidR="00DA6B7F" w:rsidRPr="00AB45A3" w:rsidRDefault="00DA6B7F" w:rsidP="004263CD">
                  <w:pPr>
                    <w:jc w:val="center"/>
                    <w:rPr>
                      <w:sz w:val="16"/>
                      <w:szCs w:val="16"/>
                      <w:lang w:val="en-GB"/>
                    </w:rPr>
                  </w:pPr>
                </w:p>
              </w:tc>
            </w:tr>
            <w:tr w:rsidR="00DA6B7F" w:rsidRPr="00AB45A3" w:rsidTr="004263CD">
              <w:tc>
                <w:tcPr>
                  <w:tcW w:w="0" w:type="auto"/>
                </w:tcPr>
                <w:p w:rsidR="00DA6B7F" w:rsidRPr="00AB45A3" w:rsidRDefault="00DA6B7F" w:rsidP="004263CD">
                  <w:pPr>
                    <w:rPr>
                      <w:sz w:val="16"/>
                      <w:szCs w:val="16"/>
                      <w:lang w:val="en-GB"/>
                    </w:rPr>
                  </w:pPr>
                  <w:r w:rsidRPr="00AB45A3">
                    <w:rPr>
                      <w:sz w:val="16"/>
                      <w:szCs w:val="16"/>
                      <w:lang w:val="en-GB"/>
                    </w:rPr>
                    <w:t>Identification</w:t>
                  </w:r>
                </w:p>
              </w:tc>
              <w:tc>
                <w:tcPr>
                  <w:tcW w:w="0" w:type="auto"/>
                </w:tcPr>
                <w:p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rsidTr="00DA6B7F">
        <w:tc>
          <w:tcPr>
            <w:tcW w:w="1617" w:type="dxa"/>
            <w:vAlign w:val="center"/>
          </w:tcPr>
          <w:p w:rsidR="00DA6B7F" w:rsidRPr="00EC2317" w:rsidRDefault="00DA6B7F" w:rsidP="006A2BC1">
            <w:pPr>
              <w:rPr>
                <w:b/>
                <w:lang w:val="en-GB"/>
              </w:rPr>
            </w:pPr>
            <w:r w:rsidRPr="00EC2317">
              <w:rPr>
                <w:b/>
                <w:lang w:val="en-GB"/>
              </w:rPr>
              <w:t>Example:</w:t>
            </w:r>
          </w:p>
        </w:tc>
        <w:tc>
          <w:tcPr>
            <w:tcW w:w="8571" w:type="dxa"/>
          </w:tcPr>
          <w:p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rsidR="00545E5E" w:rsidRDefault="00545E5E" w:rsidP="007A1183">
      <w:pPr>
        <w:pStyle w:val="berschrift2"/>
        <w:rPr>
          <w:lang w:val="en-GB"/>
        </w:rPr>
      </w:pPr>
      <w:bookmarkStart w:id="161" w:name="_Toc356304554"/>
      <w:bookmarkStart w:id="162" w:name="_Toc356304648"/>
      <w:bookmarkStart w:id="163" w:name="_Toc359328081"/>
      <w:bookmarkStart w:id="164" w:name="_Toc359328180"/>
      <w:bookmarkStart w:id="165" w:name="_Toc248307715"/>
      <w:bookmarkEnd w:id="161"/>
      <w:bookmarkEnd w:id="162"/>
      <w:bookmarkEnd w:id="163"/>
      <w:bookmarkEnd w:id="164"/>
      <w:r>
        <w:rPr>
          <w:lang w:val="en-GB"/>
        </w:rPr>
        <w:t>PSM Section</w:t>
      </w:r>
      <w:bookmarkEnd w:id="165"/>
    </w:p>
    <w:p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rsidR="00545E5E" w:rsidRDefault="00545E5E" w:rsidP="00545E5E">
      <w:pPr>
        <w:pStyle w:val="berschrift3"/>
        <w:rPr>
          <w:lang w:val="en-GB"/>
        </w:rPr>
      </w:pPr>
      <w:proofErr w:type="gramStart"/>
      <w:r w:rsidRPr="00820668">
        <w:rPr>
          <w:lang w:val="en-GB"/>
        </w:rPr>
        <w:t>sequence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6A2BC1">
            <w:pPr>
              <w:pStyle w:val="Code"/>
              <w:rPr>
                <w:rFonts w:cs="Courier New"/>
              </w:rPr>
            </w:pPr>
          </w:p>
        </w:tc>
      </w:tr>
      <w:tr w:rsid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rsidR="00B342D1" w:rsidRDefault="00B342D1" w:rsidP="00B342D1">
      <w:pPr>
        <w:pStyle w:val="berschrift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rsidTr="00E62C59">
        <w:tc>
          <w:tcPr>
            <w:tcW w:w="1617" w:type="dxa"/>
            <w:vAlign w:val="center"/>
          </w:tcPr>
          <w:p w:rsidR="00B342D1" w:rsidRPr="00EC2317" w:rsidRDefault="00B342D1" w:rsidP="006A2BC1">
            <w:pPr>
              <w:rPr>
                <w:b/>
                <w:lang w:val="en-GB"/>
              </w:rPr>
            </w:pPr>
            <w:r w:rsidRPr="00EC2317">
              <w:rPr>
                <w:b/>
                <w:lang w:val="en-GB"/>
              </w:rPr>
              <w:t>Description:</w:t>
            </w:r>
          </w:p>
        </w:tc>
        <w:tc>
          <w:tcPr>
            <w:tcW w:w="8571" w:type="dxa"/>
          </w:tcPr>
          <w:p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rsidTr="00E62C59">
        <w:tc>
          <w:tcPr>
            <w:tcW w:w="1617" w:type="dxa"/>
            <w:vAlign w:val="center"/>
          </w:tcPr>
          <w:p w:rsidR="00B342D1" w:rsidRPr="00EC2317" w:rsidRDefault="00B342D1" w:rsidP="006A2BC1">
            <w:pPr>
              <w:rPr>
                <w:b/>
                <w:lang w:val="en-GB"/>
              </w:rPr>
            </w:pPr>
            <w:r w:rsidRPr="00EC2317">
              <w:rPr>
                <w:b/>
                <w:lang w:val="en-GB"/>
              </w:rPr>
              <w:t>Type:</w:t>
            </w:r>
          </w:p>
        </w:tc>
        <w:tc>
          <w:tcPr>
            <w:tcW w:w="8571" w:type="dxa"/>
          </w:tcPr>
          <w:p w:rsidR="00B342D1" w:rsidRPr="00EC2317" w:rsidRDefault="006C7F14" w:rsidP="006A2BC1">
            <w:pPr>
              <w:rPr>
                <w:lang w:val="en-GB"/>
              </w:rPr>
            </w:pPr>
            <w:r>
              <w:rPr>
                <w:lang w:val="en-GB"/>
              </w:rPr>
              <w:t>Integer</w:t>
            </w:r>
          </w:p>
        </w:tc>
      </w:tr>
      <w:tr w:rsidR="00E62C59" w:rsidT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931D46">
            <w:pPr>
              <w:pStyle w:val="Code"/>
              <w:rPr>
                <w:rFonts w:cs="Courier New"/>
              </w:rPr>
            </w:pPr>
          </w:p>
        </w:tc>
      </w:tr>
      <w:tr w:rsidR="00E62C59" w:rsidT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Default="00E62C59" w:rsidP="00931D46">
            <w:pPr>
              <w:pStyle w:val="Code"/>
              <w:rPr>
                <w:rFonts w:cs="Courier New"/>
              </w:rPr>
            </w:pPr>
            <w:proofErr w:type="gramStart"/>
            <w:r>
              <w:rPr>
                <w:rFonts w:cs="Courier New"/>
              </w:rPr>
              <w:t>PSH</w:t>
            </w:r>
            <w:r w:rsidRPr="00E92C27">
              <w:rPr>
                <w:rFonts w:cs="Courier New"/>
              </w:rPr>
              <w:t xml:space="preserve">  sequence</w:t>
            </w:r>
            <w:proofErr w:type="gramEnd"/>
            <w:r w:rsidRPr="00E92C27">
              <w:rPr>
                <w:rFonts w:cs="Courier New"/>
              </w:rPr>
              <w:t xml:space="preserv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rsidR="00545E5E" w:rsidRDefault="00545E5E" w:rsidP="00545E5E">
      <w:pPr>
        <w:pStyle w:val="berschrift3"/>
        <w:rPr>
          <w:lang w:val="en-GB"/>
        </w:rPr>
      </w:pPr>
      <w:proofErr w:type="gramStart"/>
      <w:r>
        <w:rPr>
          <w:lang w:val="en-GB"/>
        </w:rPr>
        <w:t>accession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rsidTr="00E62C59">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B55F6C" w:rsidRDefault="00545E5E">
            <w:pPr>
              <w:rPr>
                <w:lang w:val="en-GB"/>
              </w:rPr>
            </w:pPr>
            <w:r w:rsidRPr="00EC2317">
              <w:rPr>
                <w:lang w:val="en-GB"/>
              </w:rPr>
              <w:t xml:space="preserve">The protein's accession the </w:t>
            </w:r>
            <w:r w:rsidR="00C72BE2">
              <w:rPr>
                <w:lang w:val="en-GB"/>
              </w:rPr>
              <w:t xml:space="preserve">corresponding peptide sequence (coming from the </w:t>
            </w:r>
            <w:r w:rsidR="00C72BE2">
              <w:rPr>
                <w:lang w:val="en-GB"/>
              </w:rPr>
              <w:lastRenderedPageBreak/>
              <w:t>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rsidTr="00E62C59">
        <w:tc>
          <w:tcPr>
            <w:tcW w:w="1617" w:type="dxa"/>
            <w:vAlign w:val="center"/>
          </w:tcPr>
          <w:p w:rsidR="00545E5E" w:rsidRPr="00EC2317" w:rsidRDefault="00545E5E" w:rsidP="006A2BC1">
            <w:pPr>
              <w:rPr>
                <w:b/>
                <w:lang w:val="en-GB"/>
              </w:rPr>
            </w:pPr>
            <w:r w:rsidRPr="00EC2317">
              <w:rPr>
                <w:b/>
                <w:lang w:val="en-GB"/>
              </w:rPr>
              <w:lastRenderedPageBreak/>
              <w:t>Type:</w:t>
            </w:r>
          </w:p>
        </w:tc>
        <w:tc>
          <w:tcPr>
            <w:tcW w:w="8571" w:type="dxa"/>
          </w:tcPr>
          <w:p w:rsidR="00545E5E" w:rsidRPr="00EC2317" w:rsidRDefault="00545E5E" w:rsidP="006A2BC1">
            <w:pPr>
              <w:rPr>
                <w:lang w:val="en-GB"/>
              </w:rPr>
            </w:pPr>
            <w:r w:rsidRPr="00EC2317">
              <w:rPr>
                <w:lang w:val="en-GB"/>
              </w:rPr>
              <w:t>String</w:t>
            </w:r>
          </w:p>
        </w:tc>
      </w:tr>
      <w:tr w:rsidR="00E62C59" w:rsidTr="00E62C59">
        <w:tc>
          <w:tcPr>
            <w:tcW w:w="1617" w:type="dxa"/>
            <w:vAlign w:val="center"/>
          </w:tcPr>
          <w:p w:rsidR="00E62C59" w:rsidRPr="00EC2317" w:rsidRDefault="00E62C59"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E62C59" w:rsidRPr="00AB45A3" w:rsidTr="004263CD">
              <w:tc>
                <w:tcPr>
                  <w:tcW w:w="0" w:type="auto"/>
                  <w:tcBorders>
                    <w:top w:val="nil"/>
                    <w:left w:val="nil"/>
                  </w:tcBorders>
                </w:tcPr>
                <w:p w:rsidR="00E62C59" w:rsidRPr="00AB45A3" w:rsidRDefault="00E62C59" w:rsidP="004263CD">
                  <w:pPr>
                    <w:jc w:val="center"/>
                    <w:rPr>
                      <w:sz w:val="16"/>
                      <w:szCs w:val="16"/>
                      <w:lang w:val="en-GB"/>
                    </w:rPr>
                  </w:pPr>
                </w:p>
              </w:tc>
              <w:tc>
                <w:tcPr>
                  <w:tcW w:w="0" w:type="auto"/>
                </w:tcPr>
                <w:p w:rsidR="00E62C59" w:rsidRPr="00AB45A3" w:rsidRDefault="00E62C59" w:rsidP="004263CD">
                  <w:pPr>
                    <w:jc w:val="center"/>
                    <w:rPr>
                      <w:sz w:val="16"/>
                      <w:szCs w:val="16"/>
                      <w:lang w:val="en-GB"/>
                    </w:rPr>
                  </w:pPr>
                  <w:r w:rsidRPr="00AB45A3">
                    <w:rPr>
                      <w:sz w:val="16"/>
                      <w:szCs w:val="16"/>
                      <w:lang w:val="en-GB"/>
                    </w:rPr>
                    <w:t>Summary</w:t>
                  </w:r>
                </w:p>
              </w:tc>
              <w:tc>
                <w:tcPr>
                  <w:tcW w:w="0" w:type="auto"/>
                </w:tcPr>
                <w:p w:rsidR="00E62C59" w:rsidRPr="00AB45A3" w:rsidRDefault="00E62C59"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E62C59" w:rsidRDefault="00E62C59" w:rsidP="006A2BC1">
            <w:pPr>
              <w:pStyle w:val="Code"/>
              <w:rPr>
                <w:rFonts w:cs="Courier New"/>
              </w:rPr>
            </w:pPr>
          </w:p>
        </w:tc>
      </w:tr>
      <w:tr w:rsidR="00E62C59" w:rsidTr="00E62C59">
        <w:tc>
          <w:tcPr>
            <w:tcW w:w="1617" w:type="dxa"/>
            <w:vAlign w:val="center"/>
          </w:tcPr>
          <w:p w:rsidR="00E62C59" w:rsidRPr="00EC2317" w:rsidRDefault="00E62C59" w:rsidP="006A2BC1">
            <w:pPr>
              <w:rPr>
                <w:b/>
                <w:lang w:val="en-GB"/>
              </w:rPr>
            </w:pPr>
            <w:r w:rsidRPr="00EC2317">
              <w:rPr>
                <w:b/>
                <w:lang w:val="en-GB"/>
              </w:rPr>
              <w:t>Example:</w:t>
            </w:r>
          </w:p>
        </w:tc>
        <w:tc>
          <w:tcPr>
            <w:tcW w:w="8571" w:type="dxa"/>
          </w:tcPr>
          <w:p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rsidR="00545E5E" w:rsidRDefault="00545E5E" w:rsidP="00545E5E">
      <w:pPr>
        <w:pStyle w:val="berschrift3"/>
        <w:rPr>
          <w:lang w:val="en-GB"/>
        </w:rPr>
      </w:pPr>
      <w:proofErr w:type="gramStart"/>
      <w:r>
        <w:rPr>
          <w:lang w:val="en-GB"/>
        </w:rPr>
        <w:t>unique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Boolean</w:t>
            </w:r>
            <w:r>
              <w:rPr>
                <w:lang w:val="en-GB"/>
              </w:rPr>
              <w:t xml:space="preserve"> (0/1)</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rsidR="00545E5E" w:rsidRDefault="00545E5E" w:rsidP="00545E5E">
      <w:pPr>
        <w:pStyle w:val="berschrift3"/>
        <w:rPr>
          <w:lang w:val="en-GB"/>
        </w:rPr>
      </w:pPr>
      <w:proofErr w:type="gramStart"/>
      <w:r w:rsidRPr="006942AA">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rsidR="00545E5E" w:rsidRDefault="00545E5E" w:rsidP="00545E5E">
      <w:pPr>
        <w:pStyle w:val="berschrift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rsidR="00545E5E" w:rsidRDefault="00545E5E" w:rsidP="00545E5E">
      <w:pPr>
        <w:pStyle w:val="berschrift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9341EE">
            <w:pPr>
              <w:rPr>
                <w:lang w:val="en-GB"/>
              </w:rPr>
            </w:pPr>
            <w:r w:rsidRPr="00EC2317">
              <w:rPr>
                <w:lang w:val="en-GB"/>
              </w:rPr>
              <w:t xml:space="preserve">A “|” delimited list of search engine(s) used </w:t>
            </w:r>
            <w:r w:rsidR="009341EE">
              <w:rPr>
                <w:lang w:val="en-GB"/>
              </w:rPr>
              <w:t>to create the PSM</w:t>
            </w:r>
            <w:r w:rsidRPr="00EC2317">
              <w:rPr>
                <w:lang w:val="en-GB"/>
              </w:rPr>
              <w:t>. Search engines must be supplied as parameters.</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Parameter List</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[MS,MS:1001207,Mascot,]|[MS,MS:1001208,Sequest,]  …</w:t>
            </w:r>
            <w:r w:rsidRPr="00E92C27">
              <w:rPr>
                <w:rFonts w:cs="Courier New"/>
              </w:rPr>
              <w:br/>
            </w:r>
            <w:r>
              <w:rPr>
                <w:rFonts w:cs="Courier New"/>
              </w:rPr>
              <w:t>PSM</w:t>
            </w:r>
            <w:r w:rsidRPr="00E92C27">
              <w:rPr>
                <w:rFonts w:cs="Courier New"/>
              </w:rPr>
              <w:t xml:space="preserve">  VFDEFKPLVEEPQNLIK  …   [MS,MS:1001207,Mascot,]                           …</w:t>
            </w:r>
          </w:p>
        </w:tc>
      </w:tr>
    </w:tbl>
    <w:p w:rsidR="00545E5E" w:rsidRDefault="00545E5E" w:rsidP="00545E5E">
      <w:pPr>
        <w:pStyle w:val="berschrift3"/>
        <w:rPr>
          <w:lang w:val="en-GB"/>
        </w:rPr>
      </w:pPr>
      <w:r w:rsidRPr="00D114D1">
        <w:rPr>
          <w:lang w:val="en-GB"/>
        </w:rPr>
        <w:lastRenderedPageBreak/>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9341EE">
            <w:pPr>
              <w:rPr>
                <w:lang w:val="en-GB"/>
              </w:rPr>
            </w:pPr>
            <w:r w:rsidRPr="00EC2317">
              <w:rPr>
                <w:lang w:val="en-GB"/>
              </w:rPr>
              <w:t xml:space="preserve">A “|” delimited list of search engine score(s) for the given </w:t>
            </w:r>
            <w:r w:rsidR="009341EE">
              <w:rPr>
                <w:lang w:val="en-GB"/>
              </w:rPr>
              <w:t>PSM.</w:t>
            </w:r>
            <w:r w:rsidRPr="00EC2317">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Parameter List</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search_e</w:t>
            </w:r>
            <w:r>
              <w:rPr>
                <w:rFonts w:cs="Courier New"/>
              </w:rPr>
              <w:t>ngine_score                …</w:t>
            </w:r>
            <w:r>
              <w:rPr>
                <w:rFonts w:cs="Courier New"/>
              </w:rPr>
              <w:br/>
              <w:t>PSM</w:t>
            </w:r>
            <w:r w:rsidRPr="00E92C27">
              <w:rPr>
                <w:rFonts w:cs="Courier New"/>
              </w:rPr>
              <w:t xml:space="preserve">  KVPQVSTPTLVEVSR    …   [MS,MS:1</w:t>
            </w:r>
            <w:r>
              <w:rPr>
                <w:rFonts w:cs="Courier New"/>
              </w:rPr>
              <w:t>001155,Sequest:xcorr,2]    …</w:t>
            </w:r>
            <w:r>
              <w:rPr>
                <w:rFonts w:cs="Courier New"/>
              </w:rPr>
              <w:br/>
              <w:t>PSM</w:t>
            </w:r>
            <w:r w:rsidRPr="00E92C27">
              <w:rPr>
                <w:rFonts w:cs="Courier New"/>
              </w:rPr>
              <w:t xml:space="preserve">  VFDEFKPLVEEPQNLIK  …   [MS,MS:1001171,Mascot score,47.2]  …</w:t>
            </w:r>
          </w:p>
        </w:tc>
      </w:tr>
    </w:tbl>
    <w:p w:rsidR="00545E5E" w:rsidRDefault="00545E5E" w:rsidP="00545E5E">
      <w:pPr>
        <w:pStyle w:val="berschrift3"/>
        <w:rPr>
          <w:lang w:val="en-GB"/>
        </w:rPr>
      </w:pPr>
      <w:proofErr w:type="gramStart"/>
      <w:r w:rsidRPr="00D90D2C">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rsidR="00545E5E" w:rsidRPr="00EC2317" w:rsidRDefault="00545E5E" w:rsidP="006A2BC1">
            <w:pPr>
              <w:ind w:firstLine="720"/>
              <w:jc w:val="both"/>
              <w:rPr>
                <w:lang w:val="en-GB"/>
              </w:rPr>
            </w:pPr>
            <w:r w:rsidRPr="00EC2317">
              <w:rPr>
                <w:lang w:val="en-GB"/>
              </w:rPr>
              <w:t>1: high reliability</w:t>
            </w:r>
          </w:p>
          <w:p w:rsidR="00545E5E" w:rsidRPr="00EC2317" w:rsidRDefault="00545E5E" w:rsidP="006A2BC1">
            <w:pPr>
              <w:ind w:firstLine="720"/>
              <w:jc w:val="both"/>
              <w:rPr>
                <w:lang w:val="en-GB"/>
              </w:rPr>
            </w:pPr>
            <w:r w:rsidRPr="00EC2317">
              <w:rPr>
                <w:lang w:val="en-GB"/>
              </w:rPr>
              <w:t>2: medium reliability</w:t>
            </w:r>
          </w:p>
          <w:p w:rsidR="00545E5E" w:rsidRPr="00EC2317" w:rsidRDefault="00545E5E" w:rsidP="006A2BC1">
            <w:pPr>
              <w:ind w:firstLine="720"/>
              <w:jc w:val="both"/>
              <w:rPr>
                <w:lang w:val="en-GB"/>
              </w:rPr>
            </w:pPr>
            <w:r w:rsidRPr="00EC2317">
              <w:rPr>
                <w:lang w:val="en-GB"/>
              </w:rPr>
              <w:t>3: poor reliability</w:t>
            </w:r>
          </w:p>
          <w:p w:rsidR="00545E5E" w:rsidRPr="00EC2317" w:rsidRDefault="00545E5E" w:rsidP="006A2BC1">
            <w:pPr>
              <w:rPr>
                <w:lang w:val="en-GB"/>
              </w:rPr>
            </w:pPr>
          </w:p>
          <w:p w:rsidR="00545E5E" w:rsidRPr="00EC2317" w:rsidRDefault="00545E5E" w:rsidP="006A2BC1">
            <w:pPr>
              <w:rPr>
                <w:lang w:val="en-GB"/>
              </w:rPr>
            </w:pPr>
            <w:r w:rsidRPr="00EC2317">
              <w:rPr>
                <w:lang w:val="en-GB"/>
              </w:rPr>
              <w:t xml:space="preserve">Important: </w:t>
            </w:r>
            <w:proofErr w:type="gramStart"/>
            <w:r w:rsidRPr="00EC2317">
              <w:rPr>
                <w:lang w:val="en-GB"/>
              </w:rPr>
              <w:t>An identification's</w:t>
            </w:r>
            <w:proofErr w:type="gramEnd"/>
            <w:r w:rsidRPr="00EC2317">
              <w:rPr>
                <w:lang w:val="en-GB"/>
              </w:rPr>
              <w:t xml:space="preserve"> reliability is resource dependent.</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Integer</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Quantification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Identification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rsidR="00545E5E" w:rsidRDefault="00545E5E" w:rsidP="00545E5E">
      <w:pPr>
        <w:pStyle w:val="berschrift3"/>
        <w:rPr>
          <w:lang w:val="en-GB"/>
        </w:rPr>
      </w:pPr>
      <w:proofErr w:type="gramStart"/>
      <w:r w:rsidRPr="00C30E45">
        <w:rPr>
          <w:lang w:val="en-GB"/>
        </w:rPr>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3C7B20">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3C7B2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[MS,MS:100xxxx,Probability Score Y,0.8]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rsidR="00545E5E" w:rsidRDefault="00545E5E" w:rsidP="00545E5E">
      <w:pPr>
        <w:pStyle w:val="berschrift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Double List</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rsidR="00545E5E" w:rsidRDefault="00545E5E" w:rsidP="00545E5E">
      <w:pPr>
        <w:pStyle w:val="berschrift3"/>
        <w:rPr>
          <w:lang w:val="en-GB"/>
        </w:rPr>
      </w:pPr>
      <w:proofErr w:type="gramStart"/>
      <w:r w:rsidRPr="004E482D">
        <w:rPr>
          <w:lang w:val="en-GB"/>
        </w:rPr>
        <w:lastRenderedPageBreak/>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Pr>
                <w:lang w:val="en-GB"/>
              </w:rPr>
              <w:t>Integer</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rsidR="00545E5E" w:rsidRDefault="00A65834" w:rsidP="00545E5E">
      <w:pPr>
        <w:pStyle w:val="berschrift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Double</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rsidR="00ED5296" w:rsidRDefault="00ED5296" w:rsidP="00ED5296">
      <w:pPr>
        <w:pStyle w:val="berschrift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rsidTr="00D063A5">
        <w:tc>
          <w:tcPr>
            <w:tcW w:w="1617" w:type="dxa"/>
            <w:vAlign w:val="center"/>
          </w:tcPr>
          <w:p w:rsidR="00ED5296" w:rsidRPr="00EC2317" w:rsidRDefault="00ED5296" w:rsidP="006A2BC1">
            <w:pPr>
              <w:rPr>
                <w:b/>
                <w:lang w:val="en-GB"/>
              </w:rPr>
            </w:pPr>
            <w:r w:rsidRPr="00EC2317">
              <w:rPr>
                <w:b/>
                <w:lang w:val="en-GB"/>
              </w:rPr>
              <w:t>Description:</w:t>
            </w:r>
          </w:p>
        </w:tc>
        <w:tc>
          <w:tcPr>
            <w:tcW w:w="8571" w:type="dxa"/>
          </w:tcPr>
          <w:p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rsidTr="00D063A5">
        <w:tc>
          <w:tcPr>
            <w:tcW w:w="1617" w:type="dxa"/>
            <w:vAlign w:val="center"/>
          </w:tcPr>
          <w:p w:rsidR="00ED5296" w:rsidRPr="00EC2317" w:rsidRDefault="00ED5296" w:rsidP="006A2BC1">
            <w:pPr>
              <w:rPr>
                <w:b/>
                <w:lang w:val="en-GB"/>
              </w:rPr>
            </w:pPr>
            <w:r w:rsidRPr="00EC2317">
              <w:rPr>
                <w:b/>
                <w:lang w:val="en-GB"/>
              </w:rPr>
              <w:t>Type:</w:t>
            </w:r>
          </w:p>
        </w:tc>
        <w:tc>
          <w:tcPr>
            <w:tcW w:w="8571" w:type="dxa"/>
          </w:tcPr>
          <w:p w:rsidR="00ED5296" w:rsidRPr="00EC2317" w:rsidRDefault="00ED5296" w:rsidP="006A2BC1">
            <w:pPr>
              <w:rPr>
                <w:lang w:val="en-GB"/>
              </w:rPr>
            </w:pPr>
            <w:r w:rsidRPr="00EC2317">
              <w:rPr>
                <w:lang w:val="en-GB"/>
              </w:rPr>
              <w:t>Double</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rsidR="00545E5E" w:rsidRDefault="00545E5E" w:rsidP="00545E5E">
      <w:pPr>
        <w:pStyle w:val="berschrift3"/>
        <w:rPr>
          <w:lang w:val="en-GB"/>
        </w:rPr>
      </w:pPr>
      <w:proofErr w:type="gramStart"/>
      <w:r w:rsidRPr="00091CB5">
        <w:rPr>
          <w:lang w:val="en-GB"/>
        </w:rPr>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Tr="00D063A5">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rsidTr="00D063A5">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URI</w:t>
            </w:r>
          </w:p>
        </w:tc>
      </w:tr>
      <w:tr w:rsidR="00D063A5" w:rsidT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Quantification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Identification</w:t>
                  </w:r>
                </w:p>
              </w:tc>
              <w:tc>
                <w:tcPr>
                  <w:tcW w:w="0" w:type="auto"/>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p>
              </w:tc>
            </w:tr>
          </w:tbl>
          <w:p w:rsidR="00D063A5" w:rsidRPr="00E92C27" w:rsidRDefault="00D063A5" w:rsidP="006A2BC1">
            <w:pPr>
              <w:pStyle w:val="Code"/>
              <w:rPr>
                <w:rFonts w:cs="Courier New"/>
              </w:rPr>
            </w:pPr>
          </w:p>
        </w:tc>
      </w:tr>
      <w:tr w:rsidR="00D063A5" w:rsidT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rsidR="00545E5E" w:rsidRDefault="00545E5E" w:rsidP="00545E5E">
      <w:pPr>
        <w:pStyle w:val="berschrift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tc>
          <w:tcPr>
            <w:tcW w:w="1617" w:type="dxa"/>
            <w:vAlign w:val="center"/>
          </w:tcPr>
          <w:p w:rsidR="00545E5E" w:rsidRPr="00EC2317" w:rsidRDefault="00545E5E" w:rsidP="006A2BC1">
            <w:pPr>
              <w:rPr>
                <w:b/>
                <w:lang w:val="en-GB"/>
              </w:rPr>
            </w:pPr>
            <w:r w:rsidRPr="00EC2317">
              <w:rPr>
                <w:b/>
                <w:lang w:val="en-GB"/>
              </w:rPr>
              <w:t>Description:</w:t>
            </w:r>
          </w:p>
        </w:tc>
        <w:tc>
          <w:tcPr>
            <w:tcW w:w="8571" w:type="dxa"/>
          </w:tcPr>
          <w:p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w:t>
            </w:r>
            <w:proofErr w:type="gramStart"/>
            <w:r w:rsidR="00A83AAF">
              <w:rPr>
                <w:rStyle w:val="CodeZchn"/>
                <w:sz w:val="24"/>
                <w:szCs w:val="24"/>
              </w:rPr>
              <w:t>run</w:t>
            </w:r>
            <w:r w:rsidRPr="00EC2317">
              <w:rPr>
                <w:rStyle w:val="CodeZchn"/>
                <w:sz w:val="24"/>
                <w:szCs w:val="24"/>
              </w:rPr>
              <w:t>[</w:t>
            </w:r>
            <w:proofErr w:type="gramEnd"/>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D723F5">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tc>
          <w:tcPr>
            <w:tcW w:w="1617" w:type="dxa"/>
            <w:vAlign w:val="center"/>
          </w:tcPr>
          <w:p w:rsidR="00545E5E" w:rsidRPr="00EC2317" w:rsidRDefault="00545E5E" w:rsidP="006A2BC1">
            <w:pPr>
              <w:rPr>
                <w:b/>
                <w:lang w:val="en-GB"/>
              </w:rPr>
            </w:pPr>
            <w:r w:rsidRPr="00EC2317">
              <w:rPr>
                <w:b/>
                <w:lang w:val="en-GB"/>
              </w:rPr>
              <w:t>Type:</w:t>
            </w:r>
          </w:p>
        </w:tc>
        <w:tc>
          <w:tcPr>
            <w:tcW w:w="8571" w:type="dxa"/>
          </w:tcPr>
          <w:p w:rsidR="00545E5E" w:rsidRPr="00EC2317" w:rsidRDefault="00545E5E" w:rsidP="006A2BC1">
            <w:pPr>
              <w:rPr>
                <w:lang w:val="en-GB"/>
              </w:rPr>
            </w:pPr>
            <w:r w:rsidRPr="00EC2317">
              <w:rPr>
                <w:lang w:val="en-GB"/>
              </w:rPr>
              <w:t>String</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Quantification</w:t>
                  </w:r>
                </w:p>
              </w:tc>
              <w:tc>
                <w:tcPr>
                  <w:tcW w:w="0" w:type="auto"/>
                </w:tcPr>
                <w:p w:rsidR="00D063A5" w:rsidRPr="00AB45A3" w:rsidRDefault="008C52EA" w:rsidP="004263CD">
                  <w:pPr>
                    <w:jc w:val="center"/>
                    <w:rPr>
                      <w:sz w:val="16"/>
                      <w:szCs w:val="16"/>
                      <w:lang w:val="en-GB"/>
                    </w:rPr>
                  </w:pPr>
                  <w:r>
                    <w:rPr>
                      <w:sz w:val="16"/>
                      <w:szCs w:val="16"/>
                      <w:lang w:val="en-GB"/>
                    </w:rPr>
                    <w:sym w:font="Wingdings" w:char="F0FC"/>
                  </w:r>
                </w:p>
              </w:tc>
              <w:tc>
                <w:tcPr>
                  <w:tcW w:w="0" w:type="auto"/>
                </w:tcPr>
                <w:p w:rsidR="00D063A5" w:rsidRPr="00AB45A3" w:rsidRDefault="00D063A5" w:rsidP="004263CD">
                  <w:pPr>
                    <w:jc w:val="center"/>
                    <w:rPr>
                      <w:sz w:val="16"/>
                      <w:szCs w:val="16"/>
                      <w:lang w:val="en-GB"/>
                    </w:rPr>
                  </w:pPr>
                  <w:r>
                    <w:rPr>
                      <w:sz w:val="16"/>
                      <w:szCs w:val="16"/>
                      <w:lang w:val="en-GB"/>
                    </w:rPr>
                    <w:sym w:font="Wingdings" w:char="F0FC"/>
                  </w:r>
                </w:p>
              </w:tc>
            </w:tr>
            <w:tr w:rsidR="00D063A5" w:rsidRPr="00AB45A3" w:rsidTr="004263CD">
              <w:tc>
                <w:tcPr>
                  <w:tcW w:w="0" w:type="auto"/>
                </w:tcPr>
                <w:p w:rsidR="00D063A5" w:rsidRPr="00AB45A3" w:rsidRDefault="00D063A5" w:rsidP="004263CD">
                  <w:pPr>
                    <w:rPr>
                      <w:sz w:val="16"/>
                      <w:szCs w:val="16"/>
                      <w:lang w:val="en-GB"/>
                    </w:rPr>
                  </w:pPr>
                  <w:r w:rsidRPr="00AB45A3">
                    <w:rPr>
                      <w:sz w:val="16"/>
                      <w:szCs w:val="16"/>
                      <w:lang w:val="en-GB"/>
                    </w:rPr>
                    <w:t>Identification</w:t>
                  </w:r>
                </w:p>
              </w:tc>
              <w:tc>
                <w:tcPr>
                  <w:tcW w:w="0" w:type="auto"/>
                </w:tcPr>
                <w:p w:rsidR="00D063A5" w:rsidRPr="00AB45A3" w:rsidRDefault="008C52EA" w:rsidP="004263CD">
                  <w:pPr>
                    <w:jc w:val="center"/>
                    <w:rPr>
                      <w:sz w:val="16"/>
                      <w:szCs w:val="16"/>
                      <w:lang w:val="en-GB"/>
                    </w:rPr>
                  </w:pPr>
                  <w:r>
                    <w:rPr>
                      <w:sz w:val="16"/>
                      <w:szCs w:val="16"/>
                      <w:lang w:val="en-GB"/>
                    </w:rPr>
                    <w:sym w:font="Wingdings" w:char="F0FC"/>
                  </w:r>
                </w:p>
              </w:tc>
              <w:tc>
                <w:tcPr>
                  <w:tcW w:w="0" w:type="auto"/>
                </w:tcPr>
                <w:p w:rsidR="00D063A5" w:rsidRPr="00AB45A3" w:rsidRDefault="00D063A5"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rsidR="00396602" w:rsidRDefault="00396602" w:rsidP="00396602">
      <w:pPr>
        <w:pStyle w:val="berschrift3"/>
        <w:rPr>
          <w:lang w:val="en-GB"/>
        </w:rPr>
      </w:pPr>
      <w:proofErr w:type="gramStart"/>
      <w:r>
        <w:rPr>
          <w:lang w:val="en-GB"/>
        </w:rPr>
        <w:t>pre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lastRenderedPageBreak/>
              <w:t xml:space="preserve">MUST </w:t>
            </w:r>
            <w:r>
              <w:rPr>
                <w:lang w:val="en-GB"/>
              </w:rPr>
              <w:t xml:space="preserve">be used. </w:t>
            </w:r>
          </w:p>
        </w:tc>
      </w:tr>
      <w:tr w:rsidR="00396602">
        <w:tc>
          <w:tcPr>
            <w:tcW w:w="1617" w:type="dxa"/>
            <w:vAlign w:val="center"/>
          </w:tcPr>
          <w:p w:rsidR="00396602" w:rsidRPr="00EC2317" w:rsidRDefault="00396602" w:rsidP="006A2BC1">
            <w:pPr>
              <w:rPr>
                <w:b/>
                <w:lang w:val="en-GB"/>
              </w:rPr>
            </w:pPr>
            <w:r w:rsidRPr="00EC2317">
              <w:rPr>
                <w:b/>
                <w:lang w:val="en-GB"/>
              </w:rPr>
              <w:lastRenderedPageBreak/>
              <w:t>Type:</w:t>
            </w:r>
          </w:p>
        </w:tc>
        <w:tc>
          <w:tcPr>
            <w:tcW w:w="8571" w:type="dxa"/>
          </w:tcPr>
          <w:p w:rsidR="00396602" w:rsidRPr="00EC2317" w:rsidRDefault="00396602" w:rsidP="006A2BC1">
            <w:pPr>
              <w:rPr>
                <w:lang w:val="en-GB"/>
              </w:rPr>
            </w:pPr>
            <w:r w:rsidRPr="00EC2317">
              <w:rPr>
                <w:lang w:val="en-GB"/>
              </w:rPr>
              <w:t>String</w:t>
            </w:r>
          </w:p>
        </w:tc>
      </w:tr>
      <w:tr w:rsidR="00D063A5" w:rsidTr="004263CD">
        <w:tc>
          <w:tcPr>
            <w:tcW w:w="1617" w:type="dxa"/>
            <w:vAlign w:val="center"/>
          </w:tcPr>
          <w:p w:rsidR="00D063A5" w:rsidRPr="00EC2317" w:rsidRDefault="00D063A5" w:rsidP="004263CD">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4263CD">
            <w:pPr>
              <w:pStyle w:val="Code"/>
              <w:rPr>
                <w:rFonts w:cs="Courier New"/>
              </w:rPr>
            </w:pPr>
          </w:p>
        </w:tc>
      </w:tr>
      <w:tr w:rsidR="00396602">
        <w:tc>
          <w:tcPr>
            <w:tcW w:w="1617" w:type="dxa"/>
            <w:vAlign w:val="center"/>
          </w:tcPr>
          <w:p w:rsidR="00396602" w:rsidRPr="00EC2317" w:rsidRDefault="00396602" w:rsidP="006A2BC1">
            <w:pPr>
              <w:rPr>
                <w:b/>
                <w:lang w:val="en-GB"/>
              </w:rPr>
            </w:pPr>
            <w:r w:rsidRPr="00EC2317">
              <w:rPr>
                <w:b/>
                <w:lang w:val="en-GB"/>
              </w:rPr>
              <w:t>Example:</w:t>
            </w:r>
          </w:p>
        </w:tc>
        <w:tc>
          <w:tcPr>
            <w:tcW w:w="8571" w:type="dxa"/>
          </w:tcPr>
          <w:p w:rsidR="00396602" w:rsidRPr="00E92C27" w:rsidRDefault="00396602" w:rsidP="006A1FFA">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Pr>
                <w:rFonts w:cs="Courier New"/>
              </w:rPr>
              <w:t xml:space="preserve">…   </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Pr="00E92C27">
              <w:rPr>
                <w:rFonts w:cs="Courier New"/>
              </w:rPr>
              <w:t>…</w:t>
            </w:r>
          </w:p>
        </w:tc>
      </w:tr>
    </w:tbl>
    <w:p w:rsidR="00396602" w:rsidRDefault="007A5D32" w:rsidP="00396602">
      <w:pPr>
        <w:pStyle w:val="berschrift3"/>
        <w:rPr>
          <w:lang w:val="en-GB"/>
        </w:rPr>
      </w:pPr>
      <w:proofErr w:type="gramStart"/>
      <w:r>
        <w:rPr>
          <w:lang w:val="en-GB"/>
        </w:rPr>
        <w:t>post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tc>
          <w:tcPr>
            <w:tcW w:w="1617" w:type="dxa"/>
            <w:vAlign w:val="center"/>
          </w:tcPr>
          <w:p w:rsidR="00396602" w:rsidRPr="00EC2317" w:rsidRDefault="00396602" w:rsidP="006A2BC1">
            <w:pPr>
              <w:rPr>
                <w:b/>
                <w:lang w:val="en-GB"/>
              </w:rPr>
            </w:pPr>
            <w:r w:rsidRPr="00EC2317">
              <w:rPr>
                <w:b/>
                <w:lang w:val="en-GB"/>
              </w:rPr>
              <w:t>Type:</w:t>
            </w:r>
          </w:p>
        </w:tc>
        <w:tc>
          <w:tcPr>
            <w:tcW w:w="8571" w:type="dxa"/>
          </w:tcPr>
          <w:p w:rsidR="00396602" w:rsidRPr="00EC2317" w:rsidRDefault="00396602" w:rsidP="006A2BC1">
            <w:pPr>
              <w:rPr>
                <w:lang w:val="en-GB"/>
              </w:rPr>
            </w:pPr>
            <w:r w:rsidRPr="00EC2317">
              <w:rPr>
                <w:lang w:val="en-GB"/>
              </w:rPr>
              <w:t>String</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   </w:t>
            </w:r>
            <w:r>
              <w:rPr>
                <w:rFonts w:cs="Courier New"/>
              </w:rPr>
              <w:br/>
              <w:t>PSM</w:t>
            </w:r>
            <w:r w:rsidRPr="00E92C27">
              <w:rPr>
                <w:rFonts w:cs="Courier New"/>
              </w:rPr>
              <w:t xml:space="preserve">  VFDEFKPLVEEPQNLIK  …   </w:t>
            </w:r>
            <w:r>
              <w:rPr>
                <w:rFonts w:cs="Courier New"/>
              </w:rPr>
              <w:t xml:space="preserve">R      L   </w:t>
            </w:r>
            <w:r w:rsidRPr="00E92C27">
              <w:rPr>
                <w:rFonts w:cs="Courier New"/>
              </w:rPr>
              <w:t>…</w:t>
            </w:r>
          </w:p>
        </w:tc>
      </w:tr>
    </w:tbl>
    <w:p w:rsidR="00396602" w:rsidRDefault="008A05D6" w:rsidP="00396602">
      <w:pPr>
        <w:pStyle w:val="berschrift3"/>
        <w:rPr>
          <w:lang w:val="en-GB"/>
        </w:rPr>
      </w:pPr>
      <w:proofErr w:type="gramStart"/>
      <w:r>
        <w:rPr>
          <w:lang w:val="en-GB"/>
        </w:rPr>
        <w:t>start</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tc>
          <w:tcPr>
            <w:tcW w:w="1617" w:type="dxa"/>
            <w:vAlign w:val="center"/>
          </w:tcPr>
          <w:p w:rsidR="00396602" w:rsidRPr="00EC2317" w:rsidRDefault="00396602" w:rsidP="006A2BC1">
            <w:pPr>
              <w:rPr>
                <w:b/>
                <w:lang w:val="en-GB"/>
              </w:rPr>
            </w:pPr>
            <w:r w:rsidRPr="00EC2317">
              <w:rPr>
                <w:b/>
                <w:lang w:val="en-GB"/>
              </w:rPr>
              <w:t>Description:</w:t>
            </w:r>
          </w:p>
        </w:tc>
        <w:tc>
          <w:tcPr>
            <w:tcW w:w="8571" w:type="dxa"/>
          </w:tcPr>
          <w:p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tc>
          <w:tcPr>
            <w:tcW w:w="1617" w:type="dxa"/>
            <w:vAlign w:val="center"/>
          </w:tcPr>
          <w:p w:rsidR="00396602" w:rsidRPr="00EC2317" w:rsidRDefault="00396602" w:rsidP="006A2BC1">
            <w:pPr>
              <w:rPr>
                <w:b/>
                <w:lang w:val="en-GB"/>
              </w:rPr>
            </w:pPr>
            <w:r w:rsidRPr="00EC2317">
              <w:rPr>
                <w:b/>
                <w:lang w:val="en-GB"/>
              </w:rPr>
              <w:t>Type:</w:t>
            </w:r>
          </w:p>
        </w:tc>
        <w:tc>
          <w:tcPr>
            <w:tcW w:w="8571" w:type="dxa"/>
          </w:tcPr>
          <w:p w:rsidR="00396602" w:rsidRPr="00EC2317" w:rsidRDefault="00396602" w:rsidP="006A2BC1">
            <w:pPr>
              <w:rPr>
                <w:lang w:val="en-GB"/>
              </w:rPr>
            </w:pPr>
            <w:r w:rsidRPr="00EC2317">
              <w:rPr>
                <w:lang w:val="en-GB"/>
              </w:rPr>
              <w:t>String</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1C0B66">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1C0B66">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 xml:space="preserve">57                 …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rsidR="00375CB3" w:rsidRDefault="00375CB3" w:rsidP="00375CB3">
      <w:pPr>
        <w:pStyle w:val="berschrift3"/>
        <w:rPr>
          <w:lang w:val="en-GB"/>
        </w:rPr>
      </w:pPr>
      <w:proofErr w:type="gramStart"/>
      <w:r>
        <w:rPr>
          <w:lang w:val="en-GB"/>
        </w:rPr>
        <w:t>end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tc>
          <w:tcPr>
            <w:tcW w:w="1617" w:type="dxa"/>
            <w:vAlign w:val="center"/>
          </w:tcPr>
          <w:p w:rsidR="00375CB3" w:rsidRPr="00EC2317" w:rsidRDefault="00375CB3" w:rsidP="006A2BC1">
            <w:pPr>
              <w:rPr>
                <w:b/>
                <w:lang w:val="en-GB"/>
              </w:rPr>
            </w:pPr>
            <w:r w:rsidRPr="00EC2317">
              <w:rPr>
                <w:b/>
                <w:lang w:val="en-GB"/>
              </w:rPr>
              <w:t>Description:</w:t>
            </w:r>
          </w:p>
        </w:tc>
        <w:tc>
          <w:tcPr>
            <w:tcW w:w="8571" w:type="dxa"/>
          </w:tcPr>
          <w:p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tc>
          <w:tcPr>
            <w:tcW w:w="1617" w:type="dxa"/>
            <w:vAlign w:val="center"/>
          </w:tcPr>
          <w:p w:rsidR="00375CB3" w:rsidRPr="00EC2317" w:rsidRDefault="00375CB3" w:rsidP="006A2BC1">
            <w:pPr>
              <w:rPr>
                <w:b/>
                <w:lang w:val="en-GB"/>
              </w:rPr>
            </w:pPr>
            <w:r w:rsidRPr="00EC2317">
              <w:rPr>
                <w:b/>
                <w:lang w:val="en-GB"/>
              </w:rPr>
              <w:t>Type:</w:t>
            </w:r>
          </w:p>
        </w:tc>
        <w:tc>
          <w:tcPr>
            <w:tcW w:w="8571" w:type="dxa"/>
          </w:tcPr>
          <w:p w:rsidR="00375CB3" w:rsidRPr="00EC2317" w:rsidRDefault="00375CB3" w:rsidP="006A2BC1">
            <w:pPr>
              <w:rPr>
                <w:lang w:val="en-GB"/>
              </w:rPr>
            </w:pPr>
            <w:r w:rsidRPr="00EC2317">
              <w:rPr>
                <w:lang w:val="en-GB"/>
              </w:rPr>
              <w:t>String</w:t>
            </w:r>
          </w:p>
        </w:tc>
      </w:tr>
      <w:tr w:rsidR="00D063A5">
        <w:tc>
          <w:tcPr>
            <w:tcW w:w="1617" w:type="dxa"/>
            <w:vAlign w:val="center"/>
          </w:tcPr>
          <w:p w:rsidR="00D063A5" w:rsidRPr="00EC2317" w:rsidRDefault="00D063A5"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D063A5" w:rsidRPr="00AB45A3" w:rsidTr="004263CD">
              <w:tc>
                <w:tcPr>
                  <w:tcW w:w="0" w:type="auto"/>
                  <w:tcBorders>
                    <w:top w:val="nil"/>
                    <w:left w:val="nil"/>
                  </w:tcBorders>
                </w:tcPr>
                <w:p w:rsidR="00D063A5" w:rsidRPr="00AB45A3" w:rsidRDefault="00D063A5" w:rsidP="004263CD">
                  <w:pPr>
                    <w:jc w:val="center"/>
                    <w:rPr>
                      <w:sz w:val="16"/>
                      <w:szCs w:val="16"/>
                      <w:lang w:val="en-GB"/>
                    </w:rPr>
                  </w:pPr>
                </w:p>
              </w:tc>
              <w:tc>
                <w:tcPr>
                  <w:tcW w:w="0" w:type="auto"/>
                </w:tcPr>
                <w:p w:rsidR="00D063A5" w:rsidRPr="00AB45A3" w:rsidRDefault="00D063A5" w:rsidP="004263CD">
                  <w:pPr>
                    <w:jc w:val="center"/>
                    <w:rPr>
                      <w:sz w:val="16"/>
                      <w:szCs w:val="16"/>
                      <w:lang w:val="en-GB"/>
                    </w:rPr>
                  </w:pPr>
                  <w:r w:rsidRPr="00AB45A3">
                    <w:rPr>
                      <w:sz w:val="16"/>
                      <w:szCs w:val="16"/>
                      <w:lang w:val="en-GB"/>
                    </w:rPr>
                    <w:t>Summary</w:t>
                  </w:r>
                </w:p>
              </w:tc>
              <w:tc>
                <w:tcPr>
                  <w:tcW w:w="0" w:type="auto"/>
                </w:tcPr>
                <w:p w:rsidR="00D063A5" w:rsidRPr="00AB45A3" w:rsidRDefault="00D063A5" w:rsidP="004263CD">
                  <w:pPr>
                    <w:jc w:val="center"/>
                    <w:rPr>
                      <w:sz w:val="16"/>
                      <w:szCs w:val="16"/>
                      <w:lang w:val="en-GB"/>
                    </w:rPr>
                  </w:pPr>
                  <w:r w:rsidRPr="00AB45A3">
                    <w:rPr>
                      <w:sz w:val="16"/>
                      <w:szCs w:val="16"/>
                      <w:lang w:val="en-GB"/>
                    </w:rPr>
                    <w:t>Complete</w:t>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Quantification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r w:rsidR="007E40A6" w:rsidRPr="00AB45A3" w:rsidTr="004263CD">
              <w:tc>
                <w:tcPr>
                  <w:tcW w:w="0" w:type="auto"/>
                </w:tcPr>
                <w:p w:rsidR="007E40A6" w:rsidRPr="00AB45A3" w:rsidRDefault="007E40A6" w:rsidP="004263CD">
                  <w:pPr>
                    <w:rPr>
                      <w:sz w:val="16"/>
                      <w:szCs w:val="16"/>
                      <w:lang w:val="en-GB"/>
                    </w:rPr>
                  </w:pPr>
                  <w:r w:rsidRPr="00AB45A3">
                    <w:rPr>
                      <w:sz w:val="16"/>
                      <w:szCs w:val="16"/>
                      <w:lang w:val="en-GB"/>
                    </w:rPr>
                    <w:t>Identification</w:t>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c>
                <w:tcPr>
                  <w:tcW w:w="0" w:type="auto"/>
                </w:tcPr>
                <w:p w:rsidR="007E40A6" w:rsidRPr="00AB45A3" w:rsidRDefault="007E40A6" w:rsidP="004263CD">
                  <w:pPr>
                    <w:jc w:val="center"/>
                    <w:rPr>
                      <w:sz w:val="16"/>
                      <w:szCs w:val="16"/>
                      <w:lang w:val="en-GB"/>
                    </w:rPr>
                  </w:pPr>
                  <w:r>
                    <w:rPr>
                      <w:sz w:val="16"/>
                      <w:szCs w:val="16"/>
                      <w:lang w:val="en-GB"/>
                    </w:rPr>
                    <w:sym w:font="Wingdings" w:char="F0FC"/>
                  </w:r>
                </w:p>
              </w:tc>
            </w:tr>
          </w:tbl>
          <w:p w:rsidR="00D063A5" w:rsidRPr="00E92C27" w:rsidRDefault="00D063A5" w:rsidP="006A2BC1">
            <w:pPr>
              <w:pStyle w:val="Code"/>
              <w:rPr>
                <w:rFonts w:cs="Courier New"/>
              </w:rPr>
            </w:pPr>
          </w:p>
        </w:tc>
      </w:tr>
      <w:tr w:rsidR="00D063A5">
        <w:tc>
          <w:tcPr>
            <w:tcW w:w="1617" w:type="dxa"/>
            <w:vAlign w:val="center"/>
          </w:tcPr>
          <w:p w:rsidR="00D063A5" w:rsidRPr="00EC2317" w:rsidRDefault="00D063A5" w:rsidP="006A2BC1">
            <w:pPr>
              <w:rPr>
                <w:b/>
                <w:lang w:val="en-GB"/>
              </w:rPr>
            </w:pPr>
            <w:r w:rsidRPr="00EC2317">
              <w:rPr>
                <w:b/>
                <w:lang w:val="en-GB"/>
              </w:rPr>
              <w:t>Example:</w:t>
            </w:r>
          </w:p>
        </w:tc>
        <w:tc>
          <w:tcPr>
            <w:tcW w:w="8571" w:type="dxa"/>
          </w:tcPr>
          <w:p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 xml:space="preserve">57                 …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rsidR="00B55F6C" w:rsidRDefault="007D7A02">
      <w:pPr>
        <w:pStyle w:val="berschrift3"/>
        <w:rPr>
          <w:lang w:val="en-GB"/>
        </w:rPr>
      </w:pPr>
      <w:r w:rsidRPr="0081508A">
        <w:rPr>
          <w:lang w:val="en-GB"/>
        </w:rPr>
        <w:t>opt</w:t>
      </w:r>
      <w:r>
        <w:rPr>
          <w:lang w:val="en-GB"/>
        </w:rPr>
        <w:t>_global_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rsidTr="00756591">
        <w:tc>
          <w:tcPr>
            <w:tcW w:w="1617" w:type="dxa"/>
            <w:vAlign w:val="center"/>
          </w:tcPr>
          <w:p w:rsidR="00306864" w:rsidRPr="00EC2317" w:rsidRDefault="00306864" w:rsidP="006A2BC1">
            <w:pPr>
              <w:rPr>
                <w:b/>
                <w:lang w:val="en-GB"/>
              </w:rPr>
            </w:pPr>
            <w:r w:rsidRPr="00EC2317">
              <w:rPr>
                <w:b/>
                <w:lang w:val="en-GB"/>
              </w:rPr>
              <w:t>Description:</w:t>
            </w:r>
          </w:p>
        </w:tc>
        <w:tc>
          <w:tcPr>
            <w:tcW w:w="8571" w:type="dxa"/>
          </w:tcPr>
          <w:p w:rsidR="00306864" w:rsidRPr="00EC2317" w:rsidRDefault="00306864" w:rsidP="008E337B">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rsidTr="00756591">
        <w:tc>
          <w:tcPr>
            <w:tcW w:w="1617" w:type="dxa"/>
            <w:vAlign w:val="center"/>
          </w:tcPr>
          <w:p w:rsidR="00306864" w:rsidRPr="00EC2317" w:rsidRDefault="00306864" w:rsidP="006A2BC1">
            <w:pPr>
              <w:rPr>
                <w:b/>
                <w:lang w:val="en-GB"/>
              </w:rPr>
            </w:pPr>
            <w:r w:rsidRPr="00EC2317">
              <w:rPr>
                <w:b/>
                <w:lang w:val="en-GB"/>
              </w:rPr>
              <w:t>Type:</w:t>
            </w:r>
          </w:p>
        </w:tc>
        <w:tc>
          <w:tcPr>
            <w:tcW w:w="8571" w:type="dxa"/>
          </w:tcPr>
          <w:p w:rsidR="00306864" w:rsidRPr="00EC2317" w:rsidRDefault="00306864" w:rsidP="006A2BC1">
            <w:pPr>
              <w:rPr>
                <w:lang w:val="en-GB"/>
              </w:rPr>
            </w:pPr>
            <w:r w:rsidRPr="00EC2317">
              <w:rPr>
                <w:lang w:val="en-GB"/>
              </w:rPr>
              <w:t>Column</w:t>
            </w:r>
          </w:p>
        </w:tc>
      </w:tr>
      <w:tr w:rsidR="00756591" w:rsidTr="00756591">
        <w:tc>
          <w:tcPr>
            <w:tcW w:w="1617" w:type="dxa"/>
            <w:vAlign w:val="center"/>
          </w:tcPr>
          <w:p w:rsidR="00756591" w:rsidRPr="00EC2317" w:rsidRDefault="00756591"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756591" w:rsidRPr="00AB45A3" w:rsidTr="004263CD">
              <w:tc>
                <w:tcPr>
                  <w:tcW w:w="0" w:type="auto"/>
                  <w:tcBorders>
                    <w:top w:val="nil"/>
                    <w:left w:val="nil"/>
                  </w:tcBorders>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r w:rsidRPr="00AB45A3">
                    <w:rPr>
                      <w:sz w:val="16"/>
                      <w:szCs w:val="16"/>
                      <w:lang w:val="en-GB"/>
                    </w:rPr>
                    <w:t>Summary</w:t>
                  </w:r>
                </w:p>
              </w:tc>
              <w:tc>
                <w:tcPr>
                  <w:tcW w:w="0" w:type="auto"/>
                </w:tcPr>
                <w:p w:rsidR="00756591" w:rsidRPr="00AB45A3" w:rsidRDefault="00756591" w:rsidP="004263CD">
                  <w:pPr>
                    <w:jc w:val="center"/>
                    <w:rPr>
                      <w:sz w:val="16"/>
                      <w:szCs w:val="16"/>
                      <w:lang w:val="en-GB"/>
                    </w:rPr>
                  </w:pPr>
                  <w:r w:rsidRPr="00AB45A3">
                    <w:rPr>
                      <w:sz w:val="16"/>
                      <w:szCs w:val="16"/>
                      <w:lang w:val="en-GB"/>
                    </w:rPr>
                    <w:t>Complete</w:t>
                  </w:r>
                </w:p>
              </w:tc>
            </w:tr>
            <w:tr w:rsidR="00756591" w:rsidRPr="00AB45A3" w:rsidTr="004263CD">
              <w:tc>
                <w:tcPr>
                  <w:tcW w:w="0" w:type="auto"/>
                </w:tcPr>
                <w:p w:rsidR="00756591" w:rsidRPr="00AB45A3" w:rsidRDefault="00756591" w:rsidP="004263CD">
                  <w:pPr>
                    <w:rPr>
                      <w:sz w:val="16"/>
                      <w:szCs w:val="16"/>
                      <w:lang w:val="en-GB"/>
                    </w:rPr>
                  </w:pPr>
                  <w:r w:rsidRPr="00AB45A3">
                    <w:rPr>
                      <w:sz w:val="16"/>
                      <w:szCs w:val="16"/>
                      <w:lang w:val="en-GB"/>
                    </w:rPr>
                    <w:t>Quantification</w:t>
                  </w:r>
                </w:p>
              </w:tc>
              <w:tc>
                <w:tcPr>
                  <w:tcW w:w="0" w:type="auto"/>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p>
              </w:tc>
            </w:tr>
            <w:tr w:rsidR="00756591" w:rsidRPr="00AB45A3" w:rsidTr="004263CD">
              <w:tc>
                <w:tcPr>
                  <w:tcW w:w="0" w:type="auto"/>
                </w:tcPr>
                <w:p w:rsidR="00756591" w:rsidRPr="00AB45A3" w:rsidRDefault="00756591" w:rsidP="004263CD">
                  <w:pPr>
                    <w:rPr>
                      <w:sz w:val="16"/>
                      <w:szCs w:val="16"/>
                      <w:lang w:val="en-GB"/>
                    </w:rPr>
                  </w:pPr>
                  <w:r w:rsidRPr="00AB45A3">
                    <w:rPr>
                      <w:sz w:val="16"/>
                      <w:szCs w:val="16"/>
                      <w:lang w:val="en-GB"/>
                    </w:rPr>
                    <w:t>Identification</w:t>
                  </w:r>
                </w:p>
              </w:tc>
              <w:tc>
                <w:tcPr>
                  <w:tcW w:w="0" w:type="auto"/>
                </w:tcPr>
                <w:p w:rsidR="00756591" w:rsidRPr="00AB45A3" w:rsidRDefault="00756591" w:rsidP="004263CD">
                  <w:pPr>
                    <w:jc w:val="center"/>
                    <w:rPr>
                      <w:sz w:val="16"/>
                      <w:szCs w:val="16"/>
                      <w:lang w:val="en-GB"/>
                    </w:rPr>
                  </w:pPr>
                </w:p>
              </w:tc>
              <w:tc>
                <w:tcPr>
                  <w:tcW w:w="0" w:type="auto"/>
                </w:tcPr>
                <w:p w:rsidR="00756591" w:rsidRPr="00AB45A3" w:rsidRDefault="00756591" w:rsidP="004263CD">
                  <w:pPr>
                    <w:jc w:val="center"/>
                    <w:rPr>
                      <w:sz w:val="16"/>
                      <w:szCs w:val="16"/>
                      <w:lang w:val="en-GB"/>
                    </w:rPr>
                  </w:pPr>
                </w:p>
              </w:tc>
            </w:tr>
          </w:tbl>
          <w:p w:rsidR="00756591" w:rsidRDefault="00756591" w:rsidP="000D098B">
            <w:pPr>
              <w:pStyle w:val="Code"/>
              <w:rPr>
                <w:rFonts w:cs="Courier New"/>
              </w:rPr>
            </w:pPr>
          </w:p>
        </w:tc>
      </w:tr>
      <w:tr w:rsidR="00756591" w:rsidTr="00756591">
        <w:tc>
          <w:tcPr>
            <w:tcW w:w="1617" w:type="dxa"/>
            <w:vAlign w:val="center"/>
          </w:tcPr>
          <w:p w:rsidR="00756591" w:rsidRPr="00EC2317" w:rsidRDefault="00756591" w:rsidP="006A2BC1">
            <w:pPr>
              <w:rPr>
                <w:b/>
                <w:lang w:val="en-GB"/>
              </w:rPr>
            </w:pPr>
            <w:r w:rsidRPr="00EC2317">
              <w:rPr>
                <w:b/>
                <w:lang w:val="en-GB"/>
              </w:rPr>
              <w:t>Example:</w:t>
            </w:r>
          </w:p>
        </w:tc>
        <w:tc>
          <w:tcPr>
            <w:tcW w:w="8571" w:type="dxa"/>
          </w:tcPr>
          <w:p w:rsidR="00756591" w:rsidRPr="00E92C27" w:rsidRDefault="00756591" w:rsidP="000D098B">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my_value  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rsidR="007A1183" w:rsidRDefault="007A1183" w:rsidP="007A1183">
      <w:pPr>
        <w:pStyle w:val="berschrift2"/>
        <w:rPr>
          <w:lang w:val="en-GB"/>
        </w:rPr>
      </w:pPr>
      <w:bookmarkStart w:id="166" w:name="_Toc248307716"/>
      <w:r>
        <w:rPr>
          <w:lang w:val="en-GB"/>
        </w:rPr>
        <w:lastRenderedPageBreak/>
        <w:t>Small Molecule Section</w:t>
      </w:r>
      <w:bookmarkEnd w:id="166"/>
    </w:p>
    <w:p w:rsidR="007A1183" w:rsidRDefault="007A1183" w:rsidP="007A1183">
      <w:pPr>
        <w:pStyle w:val="nobreak"/>
        <w:rPr>
          <w:lang w:val="en-GB"/>
        </w:rPr>
      </w:pPr>
      <w:r>
        <w:rPr>
          <w:lang w:val="en-GB"/>
        </w:rPr>
        <w:t xml:space="preserve">The small molecule section is table-based. The small molecule section MUST always come after the metadata section, peptide section and or protein section if they are present in the file. All table columns MUST be Tab separated. There MUST NOT </w:t>
      </w:r>
      <w:proofErr w:type="gramStart"/>
      <w:r>
        <w:rPr>
          <w:lang w:val="en-GB"/>
        </w:rPr>
        <w:t>be</w:t>
      </w:r>
      <w:proofErr w:type="gramEnd"/>
      <w:r>
        <w:rPr>
          <w:lang w:val="en-GB"/>
        </w:rPr>
        <w:t xml:space="preserve"> any empty cells.</w:t>
      </w:r>
    </w:p>
    <w:p w:rsidR="007A1183" w:rsidRDefault="007738F4" w:rsidP="007A1183">
      <w:pPr>
        <w:rPr>
          <w:lang w:val="en-GB"/>
        </w:rPr>
      </w:pPr>
      <w:r>
        <w:rPr>
          <w:lang w:val="en-GB"/>
        </w:rPr>
        <w:t>Missing values MUST be reported using “null”. Most columns are mandatory. The order of columns is not specified although for ease of human interpretation, it is RECOMMENDED to follow the order specified below.</w:t>
      </w:r>
    </w:p>
    <w:p w:rsidR="007A1183" w:rsidRDefault="007A1183" w:rsidP="007A1183">
      <w:pPr>
        <w:pStyle w:val="berschrift3"/>
        <w:rPr>
          <w:lang w:val="en-GB"/>
        </w:rPr>
      </w:pPr>
      <w:proofErr w:type="gramStart"/>
      <w:r>
        <w:rPr>
          <w:lang w:val="en-GB"/>
        </w:rPr>
        <w:t>identifier</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list of “|” separated possible identifiers for these small molecules.</w:t>
            </w:r>
          </w:p>
          <w:p w:rsidR="007A1183" w:rsidRPr="00EC2317" w:rsidRDefault="007A1183" w:rsidP="007A1183">
            <w:pPr>
              <w:rPr>
                <w:lang w:val="en-GB"/>
              </w:rPr>
            </w:pPr>
            <w:r w:rsidRPr="00EC2317">
              <w:rPr>
                <w:lang w:val="en-GB"/>
              </w:rPr>
              <w:t>The database identifier must be preceded by the resource description followed by a colon (in case this is not already part of the identifier format).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7B23C8" w:rsidP="00BC0F89">
                  <w:pPr>
                    <w:jc w:val="center"/>
                    <w:rPr>
                      <w:sz w:val="16"/>
                      <w:szCs w:val="16"/>
                      <w:lang w:val="en-GB"/>
                    </w:rPr>
                  </w:pPr>
                  <w:r>
                    <w:rPr>
                      <w:sz w:val="16"/>
                      <w:szCs w:val="16"/>
                      <w:lang w:val="en-GB"/>
                    </w:rPr>
                    <w:sym w:font="Wingdings" w:char="F0FC"/>
                  </w:r>
                </w:p>
              </w:tc>
              <w:tc>
                <w:tcPr>
                  <w:tcW w:w="0" w:type="auto"/>
                </w:tcPr>
                <w:p w:rsidR="004D169A" w:rsidRPr="00AB45A3" w:rsidRDefault="007B23C8"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w:t>
            </w:r>
            <w:r w:rsidRPr="00E92C27">
              <w:rPr>
                <w:rFonts w:cs="Courier New"/>
              </w:rPr>
              <w:br/>
              <w:t>SML  CID:00027395    …</w:t>
            </w:r>
            <w:r w:rsidRPr="00E92C27">
              <w:rPr>
                <w:rFonts w:cs="Courier New"/>
              </w:rPr>
              <w:br/>
              <w:t>SML  HMDB:HMDB12345  …</w:t>
            </w:r>
          </w:p>
        </w:tc>
      </w:tr>
    </w:tbl>
    <w:p w:rsidR="007A1183" w:rsidRDefault="007A1183" w:rsidP="007A1183">
      <w:pPr>
        <w:pStyle w:val="berschrift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chemical formula of the identified compound.</w:t>
            </w:r>
          </w:p>
          <w:p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rsidR="007A1183" w:rsidRPr="00EC2317" w:rsidRDefault="007A1183" w:rsidP="007A1183">
            <w:pPr>
              <w:rPr>
                <w:lang w:val="en-GB"/>
              </w:rPr>
            </w:pPr>
          </w:p>
          <w:p w:rsidR="007A1183" w:rsidRPr="00EC2317" w:rsidRDefault="007A1183" w:rsidP="007A1183">
            <w:pPr>
              <w:rPr>
                <w:lang w:val="en-GB"/>
              </w:rPr>
            </w:pPr>
            <w:r w:rsidRPr="00EC2317">
              <w:rPr>
                <w:b/>
                <w:lang w:val="en-GB"/>
              </w:rPr>
              <w:t>Example:</w:t>
            </w:r>
            <w:r w:rsidRPr="00EC2317">
              <w:rPr>
                <w:lang w:val="en-GB"/>
              </w:rPr>
              <w:t xml:space="preserve"> N-acetylglucosamine would be encoded by the string “C8H15NO6”</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chemical_formula  …</w:t>
            </w:r>
            <w:r w:rsidRPr="00E92C27">
              <w:rPr>
                <w:rFonts w:cs="Courier New"/>
              </w:rPr>
              <w:br/>
              <w:t>SML  CID:00027395      C17H20N4O2         …</w:t>
            </w:r>
          </w:p>
        </w:tc>
      </w:tr>
    </w:tbl>
    <w:p w:rsidR="007A1183" w:rsidRDefault="007A1183" w:rsidP="007A1183">
      <w:pPr>
        <w:pStyle w:val="berschrift3"/>
        <w:rPr>
          <w:lang w:val="en-GB"/>
        </w:rPr>
      </w:pPr>
      <w:proofErr w:type="gramStart"/>
      <w:r>
        <w:rPr>
          <w:lang w:val="en-GB"/>
        </w:rPr>
        <w:t>smiles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395B9E" w:rsidRDefault="007A1183" w:rsidP="00D36C0A">
            <w:pPr>
              <w:jc w:val="both"/>
              <w:rPr>
                <w:lang w:val="en-GB"/>
              </w:rPr>
            </w:pPr>
            <w:r w:rsidRPr="00EC2317">
              <w:rPr>
                <w:lang w:val="en-GB"/>
              </w:rPr>
              <w:t xml:space="preserve">The molecules structure in the simplified molecular-input line-entry system (SMILES). </w:t>
            </w:r>
            <w:r>
              <w:rPr>
                <w:lang w:val="en-GB"/>
              </w:rPr>
              <w:t>If there are more than one SMILES for a given small molecule, use the  “|” separator.</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r w:rsidR="00732A0A">
              <w:rPr>
                <w:lang w:val="en-GB"/>
              </w:rPr>
              <w:t xml:space="preserve"> List</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chemical_formula  smiles                                    …</w:t>
            </w:r>
            <w:r w:rsidRPr="00E92C27">
              <w:rPr>
                <w:rFonts w:cs="Courier New"/>
              </w:rPr>
              <w:br/>
              <w:t>SML  CID:00027395    … C17H20N4O2        C1=CC=C(C=C1)CCNC(=O)CCNNC(=O)C2=CC=NC=C2 …</w:t>
            </w:r>
          </w:p>
        </w:tc>
      </w:tr>
    </w:tbl>
    <w:p w:rsidR="007A1183" w:rsidRDefault="007A1183" w:rsidP="007A1183">
      <w:pPr>
        <w:pStyle w:val="berschrift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395B9E" w:rsidRDefault="007A1183" w:rsidP="00D36C0A">
            <w:pPr>
              <w:jc w:val="both"/>
              <w:rPr>
                <w:lang w:val="en-GB"/>
              </w:rPr>
            </w:pPr>
            <w:r w:rsidRPr="00EC2317">
              <w:rPr>
                <w:lang w:val="en-GB"/>
              </w:rPr>
              <w:t>The standard IUPAC International Chemical Identifier (InChI) Key of the given substance.</w:t>
            </w:r>
            <w:r>
              <w:rPr>
                <w:lang w:val="en-GB"/>
              </w:rPr>
              <w:t xml:space="preserve"> If there are more than one InChI identifier for a given small molecule, use the  “|” separator.</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r w:rsidR="00732A0A">
              <w:rPr>
                <w:lang w:val="en-GB"/>
              </w:rPr>
              <w:t xml:space="preserve">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lastRenderedPageBreak/>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lastRenderedPageBreak/>
              <w:t>Example:</w:t>
            </w:r>
          </w:p>
        </w:tc>
        <w:tc>
          <w:tcPr>
            <w:tcW w:w="8571" w:type="dxa"/>
          </w:tcPr>
          <w:p w:rsidR="004D169A" w:rsidRPr="00E92C27" w:rsidRDefault="004D169A" w:rsidP="007A1183">
            <w:pPr>
              <w:pStyle w:val="Code"/>
              <w:rPr>
                <w:rFonts w:cs="Courier New"/>
              </w:rPr>
            </w:pPr>
            <w:r w:rsidRPr="00E92C27">
              <w:rPr>
                <w:rFonts w:cs="Courier New"/>
              </w:rPr>
              <w:t>SMH  identifier      … chemical_formula  … inchi_key                   …</w:t>
            </w:r>
            <w:r w:rsidRPr="00E92C27">
              <w:rPr>
                <w:rFonts w:cs="Courier New"/>
              </w:rPr>
              <w:br/>
              <w:t>SML  CID:00027395    … C17H20N4O2        … QXBMEGUKVLFJAM-UHFFFAOYSA-N …</w:t>
            </w:r>
          </w:p>
        </w:tc>
      </w:tr>
    </w:tbl>
    <w:p w:rsidR="007A1183" w:rsidRDefault="007A1183" w:rsidP="007A1183">
      <w:pPr>
        <w:pStyle w:val="berschrift3"/>
        <w:rPr>
          <w:lang w:val="en-GB"/>
        </w:rPr>
      </w:pPr>
      <w:proofErr w:type="gramStart"/>
      <w:r w:rsidRPr="003468D1">
        <w:rPr>
          <w:lang w:val="en-GB"/>
        </w:rPr>
        <w:t>description</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small molecule’s description / name.</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proofErr w:type="gramStart"/>
            <w:r w:rsidRPr="00E92C27">
              <w:rPr>
                <w:rFonts w:cs="Courier New"/>
              </w:rPr>
              <w:t>SMH  identifier</w:t>
            </w:r>
            <w:proofErr w:type="gramEnd"/>
            <w:r w:rsidRPr="00E92C27">
              <w:rPr>
                <w:rFonts w:cs="Courier New"/>
              </w:rPr>
              <w:t xml:space="preserve">   … description                                                       …</w:t>
            </w:r>
            <w:r w:rsidRPr="00E92C27">
              <w:rPr>
                <w:rFonts w:cs="Courier New"/>
              </w:rPr>
              <w:br/>
              <w:t>SML  CID:00027395 … N-(2-phenylethyl)-3-[2-(pyridine-4-carbonyl)hydrazinyl]propanamide…</w:t>
            </w:r>
          </w:p>
        </w:tc>
      </w:tr>
    </w:tbl>
    <w:p w:rsidR="00F508EB" w:rsidRDefault="00F508EB" w:rsidP="00F508EB">
      <w:pPr>
        <w:pStyle w:val="berschrift3"/>
        <w:rPr>
          <w:lang w:val="en-GB"/>
        </w:rPr>
      </w:pPr>
      <w:r>
        <w:rPr>
          <w:lang w:val="en-GB"/>
        </w:rPr>
        <w:t>exp_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508EB">
        <w:tc>
          <w:tcPr>
            <w:tcW w:w="1617" w:type="dxa"/>
            <w:vAlign w:val="center"/>
          </w:tcPr>
          <w:p w:rsidR="00F508EB" w:rsidRPr="00EC2317" w:rsidRDefault="00F508EB" w:rsidP="00F508EB">
            <w:pPr>
              <w:rPr>
                <w:b/>
                <w:lang w:val="en-GB"/>
              </w:rPr>
            </w:pPr>
            <w:r w:rsidRPr="00EC2317">
              <w:rPr>
                <w:b/>
                <w:lang w:val="en-GB"/>
              </w:rPr>
              <w:t>Description:</w:t>
            </w:r>
          </w:p>
        </w:tc>
        <w:tc>
          <w:tcPr>
            <w:tcW w:w="8571" w:type="dxa"/>
          </w:tcPr>
          <w:p w:rsidR="00F508EB" w:rsidRPr="00EC2317" w:rsidRDefault="00F508EB" w:rsidP="00F508EB">
            <w:pPr>
              <w:rPr>
                <w:lang w:val="en-GB"/>
              </w:rPr>
            </w:pPr>
            <w:r w:rsidRPr="00EC2317">
              <w:rPr>
                <w:lang w:val="en-GB"/>
              </w:rPr>
              <w:t xml:space="preserve">The </w:t>
            </w:r>
            <w:r>
              <w:rPr>
                <w:lang w:val="en-GB"/>
              </w:rPr>
              <w:t>small molecule</w:t>
            </w:r>
            <w:r w:rsidRPr="00EC2317">
              <w:rPr>
                <w:lang w:val="en-GB"/>
              </w:rPr>
              <w:t>’s experimental mass to charge (</w:t>
            </w:r>
            <w:r w:rsidRPr="00EC2317">
              <w:rPr>
                <w:i/>
                <w:lang w:val="en-GB"/>
              </w:rPr>
              <w:t>m/z</w:t>
            </w:r>
            <w:r w:rsidRPr="00EC2317">
              <w:rPr>
                <w:lang w:val="en-GB"/>
              </w:rPr>
              <w:t>).</w:t>
            </w:r>
            <w:r>
              <w:rPr>
                <w:lang w:val="en-GB"/>
              </w:rPr>
              <w:t xml:space="preserve"> </w:t>
            </w:r>
          </w:p>
        </w:tc>
      </w:tr>
      <w:tr w:rsidR="00F508EB">
        <w:tc>
          <w:tcPr>
            <w:tcW w:w="1617" w:type="dxa"/>
            <w:vAlign w:val="center"/>
          </w:tcPr>
          <w:p w:rsidR="00F508EB" w:rsidRPr="00EC2317" w:rsidRDefault="00F508EB" w:rsidP="00F508EB">
            <w:pPr>
              <w:rPr>
                <w:b/>
                <w:lang w:val="en-GB"/>
              </w:rPr>
            </w:pPr>
            <w:r w:rsidRPr="00EC2317">
              <w:rPr>
                <w:b/>
                <w:lang w:val="en-GB"/>
              </w:rPr>
              <w:t>Type:</w:t>
            </w:r>
          </w:p>
        </w:tc>
        <w:tc>
          <w:tcPr>
            <w:tcW w:w="8571" w:type="dxa"/>
          </w:tcPr>
          <w:p w:rsidR="00F508EB" w:rsidRPr="00EC2317" w:rsidRDefault="00F508EB" w:rsidP="00F508EB">
            <w:pPr>
              <w:rPr>
                <w:lang w:val="en-GB"/>
              </w:rPr>
            </w:pPr>
            <w:r w:rsidRPr="00EC2317">
              <w:rPr>
                <w:lang w:val="en-GB"/>
              </w:rPr>
              <w:t>Double</w:t>
            </w:r>
          </w:p>
        </w:tc>
      </w:tr>
      <w:tr w:rsidR="004D169A">
        <w:tc>
          <w:tcPr>
            <w:tcW w:w="1617" w:type="dxa"/>
            <w:vAlign w:val="center"/>
          </w:tcPr>
          <w:p w:rsidR="004D169A" w:rsidRPr="00EC2317" w:rsidRDefault="004D169A" w:rsidP="00F508EB">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Default="004D169A">
            <w:pPr>
              <w:pStyle w:val="Code"/>
              <w:rPr>
                <w:rFonts w:cs="Courier New"/>
              </w:rPr>
            </w:pPr>
          </w:p>
        </w:tc>
      </w:tr>
      <w:tr w:rsidR="004D169A">
        <w:tc>
          <w:tcPr>
            <w:tcW w:w="1617" w:type="dxa"/>
            <w:vAlign w:val="center"/>
          </w:tcPr>
          <w:p w:rsidR="004D169A" w:rsidRPr="00EC2317" w:rsidRDefault="004D169A" w:rsidP="00F508EB">
            <w:pPr>
              <w:rPr>
                <w:b/>
                <w:lang w:val="en-GB"/>
              </w:rPr>
            </w:pPr>
            <w:r w:rsidRPr="00EC2317">
              <w:rPr>
                <w:b/>
                <w:lang w:val="en-GB"/>
              </w:rPr>
              <w:t>Example:</w:t>
            </w:r>
          </w:p>
        </w:tc>
        <w:tc>
          <w:tcPr>
            <w:tcW w:w="8571" w:type="dxa"/>
          </w:tcPr>
          <w:p w:rsidR="004D169A" w:rsidRDefault="004D169A">
            <w:pPr>
              <w:pStyle w:val="Code"/>
              <w:rPr>
                <w:rFonts w:cs="Courier New"/>
              </w:rPr>
            </w:pPr>
            <w:r>
              <w:rPr>
                <w:rFonts w:cs="Courier New"/>
              </w:rPr>
              <w:t>SMH</w:t>
            </w:r>
            <w:r w:rsidRPr="00E92C27">
              <w:rPr>
                <w:rFonts w:cs="Courier New"/>
              </w:rPr>
              <w:t xml:space="preserve">  sequence           …   mass_</w:t>
            </w:r>
            <w:r>
              <w:rPr>
                <w:rFonts w:cs="Courier New"/>
              </w:rPr>
              <w:t>to_charge   …</w:t>
            </w:r>
            <w:r>
              <w:rPr>
                <w:rFonts w:cs="Courier New"/>
              </w:rPr>
              <w:br/>
              <w:t>SMM</w:t>
            </w:r>
            <w:r w:rsidRPr="00E92C27">
              <w:rPr>
                <w:rFonts w:cs="Courier New"/>
              </w:rPr>
              <w:t xml:space="preserve">  CID:00027395    </w:t>
            </w:r>
            <w:r>
              <w:rPr>
                <w:rFonts w:cs="Courier New"/>
              </w:rPr>
              <w:t xml:space="preserve">    …   1234.4           …</w:t>
            </w:r>
          </w:p>
        </w:tc>
      </w:tr>
    </w:tbl>
    <w:p w:rsidR="000440D3" w:rsidRDefault="000440D3" w:rsidP="000440D3">
      <w:pPr>
        <w:pStyle w:val="berschrift3"/>
        <w:rPr>
          <w:lang w:val="en-GB"/>
        </w:rPr>
      </w:pPr>
      <w:r>
        <w:rPr>
          <w:lang w:val="en-GB"/>
        </w:rPr>
        <w:t>calc_</w:t>
      </w:r>
      <w:r w:rsidRPr="00403253">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rsidTr="004843FA">
        <w:tc>
          <w:tcPr>
            <w:tcW w:w="1617" w:type="dxa"/>
            <w:vAlign w:val="center"/>
          </w:tcPr>
          <w:p w:rsidR="000440D3" w:rsidRPr="00EC2317" w:rsidRDefault="000440D3" w:rsidP="00FD3302">
            <w:pPr>
              <w:rPr>
                <w:b/>
                <w:lang w:val="en-GB"/>
              </w:rPr>
            </w:pPr>
            <w:r w:rsidRPr="00EC2317">
              <w:rPr>
                <w:b/>
                <w:lang w:val="en-GB"/>
              </w:rPr>
              <w:t>Description:</w:t>
            </w:r>
          </w:p>
        </w:tc>
        <w:tc>
          <w:tcPr>
            <w:tcW w:w="8571" w:type="dxa"/>
          </w:tcPr>
          <w:p w:rsidR="000440D3" w:rsidRPr="00EC2317" w:rsidRDefault="000440D3" w:rsidP="00FD3302">
            <w:pPr>
              <w:rPr>
                <w:lang w:val="en-GB"/>
              </w:rPr>
            </w:pPr>
            <w:r w:rsidRPr="00EC2317">
              <w:rPr>
                <w:lang w:val="en-GB"/>
              </w:rPr>
              <w:t xml:space="preserve">The small molecule’s precursor’s </w:t>
            </w:r>
            <w:r>
              <w:rPr>
                <w:lang w:val="en-GB"/>
              </w:rPr>
              <w:t xml:space="preserve">calculated (theoretical) </w:t>
            </w:r>
            <w:r w:rsidRPr="00EC2317">
              <w:rPr>
                <w:lang w:val="en-GB"/>
              </w:rPr>
              <w:t>mass to charge ratio.</w:t>
            </w:r>
          </w:p>
        </w:tc>
      </w:tr>
      <w:tr w:rsidR="000440D3" w:rsidTr="004843FA">
        <w:tc>
          <w:tcPr>
            <w:tcW w:w="1617" w:type="dxa"/>
            <w:vAlign w:val="center"/>
          </w:tcPr>
          <w:p w:rsidR="000440D3" w:rsidRPr="00EC2317" w:rsidRDefault="000440D3" w:rsidP="00FD3302">
            <w:pPr>
              <w:rPr>
                <w:b/>
                <w:lang w:val="en-GB"/>
              </w:rPr>
            </w:pPr>
            <w:r w:rsidRPr="00EC2317">
              <w:rPr>
                <w:b/>
                <w:lang w:val="en-GB"/>
              </w:rPr>
              <w:t>Type:</w:t>
            </w:r>
          </w:p>
        </w:tc>
        <w:tc>
          <w:tcPr>
            <w:tcW w:w="8571" w:type="dxa"/>
          </w:tcPr>
          <w:p w:rsidR="000440D3" w:rsidRPr="00EC2317" w:rsidRDefault="000440D3" w:rsidP="00FD3302">
            <w:pPr>
              <w:rPr>
                <w:lang w:val="en-GB"/>
              </w:rPr>
            </w:pPr>
            <w:r w:rsidRPr="00EC2317">
              <w:rPr>
                <w:lang w:val="en-GB"/>
              </w:rPr>
              <w:t>Double</w:t>
            </w:r>
          </w:p>
        </w:tc>
      </w:tr>
      <w:tr w:rsidR="004D169A" w:rsidTr="004D169A">
        <w:tc>
          <w:tcPr>
            <w:tcW w:w="1617" w:type="dxa"/>
            <w:vAlign w:val="center"/>
          </w:tcPr>
          <w:p w:rsidR="004D169A" w:rsidRPr="00EC2317" w:rsidRDefault="004D169A" w:rsidP="00FD3302">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FD3302">
            <w:pPr>
              <w:pStyle w:val="Code"/>
              <w:rPr>
                <w:rFonts w:cs="Courier New"/>
              </w:rPr>
            </w:pPr>
          </w:p>
        </w:tc>
      </w:tr>
      <w:tr w:rsidR="004D169A" w:rsidTr="004843FA">
        <w:tc>
          <w:tcPr>
            <w:tcW w:w="1617" w:type="dxa"/>
            <w:vAlign w:val="center"/>
          </w:tcPr>
          <w:p w:rsidR="004D169A" w:rsidRPr="00EC2317" w:rsidRDefault="004D169A" w:rsidP="00FD3302">
            <w:pPr>
              <w:rPr>
                <w:b/>
                <w:lang w:val="en-GB"/>
              </w:rPr>
            </w:pPr>
            <w:r w:rsidRPr="00EC2317">
              <w:rPr>
                <w:b/>
                <w:lang w:val="en-GB"/>
              </w:rPr>
              <w:t>Example:</w:t>
            </w:r>
          </w:p>
        </w:tc>
        <w:tc>
          <w:tcPr>
            <w:tcW w:w="8571" w:type="dxa"/>
          </w:tcPr>
          <w:p w:rsidR="004D169A" w:rsidRPr="00E92C27" w:rsidRDefault="004D169A" w:rsidP="00FD3302">
            <w:pPr>
              <w:pStyle w:val="Code"/>
              <w:rPr>
                <w:rFonts w:cs="Courier New"/>
              </w:rPr>
            </w:pPr>
            <w:r w:rsidRPr="00E92C27">
              <w:rPr>
                <w:rFonts w:cs="Courier New"/>
              </w:rPr>
              <w:t>SMH  identifier      …  mass_to_charge  …</w:t>
            </w:r>
            <w:r w:rsidRPr="00E92C27">
              <w:rPr>
                <w:rFonts w:cs="Courier New"/>
              </w:rPr>
              <w:br/>
              <w:t>SML  CID:00027395    …  1234.5          …</w:t>
            </w:r>
          </w:p>
        </w:tc>
      </w:tr>
    </w:tbl>
    <w:p w:rsidR="007A1183" w:rsidRDefault="007A1183" w:rsidP="007A1183">
      <w:pPr>
        <w:pStyle w:val="berschrift3"/>
        <w:rPr>
          <w:lang w:val="en-GB"/>
        </w:rPr>
      </w:pPr>
      <w:proofErr w:type="gramStart"/>
      <w:r w:rsidRPr="00A1122F">
        <w:rPr>
          <w:lang w:val="en-GB"/>
        </w:rPr>
        <w:t>charge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946C7D" w:rsidP="007A1183">
            <w:pPr>
              <w:rPr>
                <w:lang w:val="en-GB"/>
              </w:rPr>
            </w:pPr>
            <w:r>
              <w:rPr>
                <w:lang w:val="en-GB"/>
              </w:rPr>
              <w:t>The charge assigned by the search engine/software</w:t>
            </w:r>
            <w:r w:rsidR="007A1183" w:rsidRPr="00EC2317">
              <w:rPr>
                <w:lang w:val="en-GB"/>
              </w:rPr>
              <w: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charge  …</w:t>
            </w:r>
            <w:r w:rsidRPr="00E92C27">
              <w:rPr>
                <w:rFonts w:cs="Courier New"/>
              </w:rPr>
              <w:br/>
              <w:t>SML  CID:00027395    …  2       …</w:t>
            </w:r>
          </w:p>
        </w:tc>
      </w:tr>
    </w:tbl>
    <w:p w:rsidR="007A1183" w:rsidRDefault="007A1183" w:rsidP="007A1183">
      <w:pPr>
        <w:pStyle w:val="berschrift3"/>
        <w:rPr>
          <w:lang w:val="en-GB"/>
        </w:rPr>
      </w:pPr>
      <w:r w:rsidRPr="00A1122F">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690A10" w:rsidRDefault="007A1183" w:rsidP="00690A10">
            <w:pPr>
              <w:rPr>
                <w:sz w:val="16"/>
                <w:szCs w:val="16"/>
              </w:rPr>
            </w:pPr>
            <w:r w:rsidRPr="00EC2317">
              <w:rPr>
                <w:lang w:val="en-GB"/>
              </w:rPr>
              <w:t xml:space="preserve">A </w:t>
            </w:r>
            <w:r>
              <w:rPr>
                <w:lang w:val="en-GB"/>
              </w:rPr>
              <w:t>‘|’</w:t>
            </w:r>
            <w:r w:rsidRPr="00EC2317">
              <w:rPr>
                <w:lang w:val="en-GB"/>
              </w:rPr>
              <w:t xml:space="preserve">-separated list of time points. Semantics may vary. This time should refer to the small molecule’s retention time if determined or the mid point between the first and last spectrum </w:t>
            </w:r>
            <w:r w:rsidR="00D526DA" w:rsidRPr="0016484B">
              <w:rPr>
                <w:lang w:val="en-GB"/>
              </w:rPr>
              <w:t>identifying the small molecule. It</w:t>
            </w:r>
            <w:r w:rsidR="00690A10">
              <w:rPr>
                <w:lang w:val="en-GB"/>
              </w:rPr>
              <w:t xml:space="preserve"> </w:t>
            </w:r>
            <w:r w:rsidR="00D526DA" w:rsidRPr="0016484B">
              <w:rPr>
                <w:lang w:val="en-GB"/>
              </w:rPr>
              <w:t>MUST be reported in seconds. Otherwise, the corresponding unit MUST be specified in the Metadata Section (‘</w:t>
            </w:r>
            <w:r w:rsidR="00D526DA" w:rsidRPr="0016484B">
              <w:t>columnit_smallmolecule’).</w:t>
            </w:r>
          </w:p>
          <w:p w:rsidR="007A1183" w:rsidRPr="00EC2317" w:rsidRDefault="007A1183" w:rsidP="007A1183">
            <w:pPr>
              <w:rPr>
                <w:lang w:val="en-GB"/>
              </w:rPr>
            </w:pP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retention_time  …</w:t>
            </w:r>
            <w:r w:rsidRPr="00E92C27">
              <w:rPr>
                <w:rFonts w:cs="Courier New"/>
              </w:rPr>
              <w:br/>
              <w:t>SML  CID:00027395      …  10.2|11.5                                …</w:t>
            </w:r>
          </w:p>
        </w:tc>
      </w:tr>
    </w:tbl>
    <w:p w:rsidR="007A1183" w:rsidRDefault="007A1183" w:rsidP="007A1183">
      <w:pPr>
        <w:pStyle w:val="berschrift3"/>
        <w:rPr>
          <w:lang w:val="en-GB"/>
        </w:rPr>
      </w:pPr>
      <w:proofErr w:type="gramStart"/>
      <w:r w:rsidRPr="003C1826">
        <w:rPr>
          <w:lang w:val="en-GB"/>
        </w:rPr>
        <w:t>taxid</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pPr>
              <w:rPr>
                <w:lang w:val="en-GB"/>
              </w:rPr>
            </w:pPr>
            <w:r w:rsidRPr="00EC2317">
              <w:rPr>
                <w:lang w:val="en-GB"/>
              </w:rPr>
              <w:t>The taxonomy id coming from the NEWT taxonomy for the species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taxid  …</w:t>
            </w:r>
            <w:r w:rsidRPr="00E92C27">
              <w:rPr>
                <w:rFonts w:cs="Courier New"/>
              </w:rPr>
              <w:br/>
              <w:t>SML  CID:00027395      …  null     …</w:t>
            </w:r>
          </w:p>
        </w:tc>
      </w:tr>
    </w:tbl>
    <w:p w:rsidR="007A1183" w:rsidRDefault="007A1183" w:rsidP="007A1183">
      <w:pPr>
        <w:pStyle w:val="berschrift3"/>
        <w:rPr>
          <w:lang w:val="en-GB"/>
        </w:rPr>
      </w:pPr>
      <w:proofErr w:type="gramStart"/>
      <w:r w:rsidRPr="00657256">
        <w:rPr>
          <w:lang w:val="en-GB"/>
        </w:rPr>
        <w:t>species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species as a human readable string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species  …</w:t>
            </w:r>
            <w:r w:rsidRPr="00E92C27">
              <w:rPr>
                <w:rFonts w:cs="Courier New"/>
              </w:rPr>
              <w:br/>
              <w:t>SML  CID:00027395      …  null       …</w:t>
            </w:r>
          </w:p>
        </w:tc>
      </w:tr>
    </w:tbl>
    <w:p w:rsidR="007A1183" w:rsidRDefault="007A1183" w:rsidP="007A1183">
      <w:pPr>
        <w:pStyle w:val="berschrift3"/>
        <w:rPr>
          <w:lang w:val="en-GB"/>
        </w:rPr>
      </w:pPr>
      <w:proofErr w:type="gramStart"/>
      <w:r>
        <w:rPr>
          <w:lang w:val="en-GB"/>
        </w:rPr>
        <w:t>database</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Generally references the used spectral library (if applicable).</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database               …</w:t>
            </w:r>
            <w:r w:rsidRPr="00E92C27">
              <w:rPr>
                <w:rFonts w:cs="Courier New"/>
              </w:rPr>
              <w:br/>
              <w:t>SML  CID:00027395      …  name of used database  …</w:t>
            </w:r>
          </w:p>
        </w:tc>
      </w:tr>
    </w:tbl>
    <w:p w:rsidR="007A1183" w:rsidRDefault="007A1183" w:rsidP="007A1183">
      <w:pPr>
        <w:pStyle w:val="berschrift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Either the version of the used database if available or otherwise the date of creation.</w:t>
            </w:r>
          </w:p>
          <w:p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c>
                <w:tcPr>
                  <w:tcW w:w="0" w:type="auto"/>
                </w:tcPr>
                <w:p w:rsidR="007B23C8" w:rsidRPr="00AB45A3" w:rsidRDefault="007B23C8"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database_version   …</w:t>
            </w:r>
            <w:r w:rsidRPr="00E92C27">
              <w:rPr>
                <w:rFonts w:cs="Courier New"/>
              </w:rPr>
              <w:br/>
              <w:t>SML  CID:00027395      …  2011-12-22         …</w:t>
            </w:r>
          </w:p>
        </w:tc>
      </w:tr>
    </w:tbl>
    <w:p w:rsidR="007A1183" w:rsidRDefault="007A1183" w:rsidP="007A1183">
      <w:pPr>
        <w:pStyle w:val="berschrift3"/>
        <w:rPr>
          <w:lang w:val="en-GB"/>
        </w:rPr>
      </w:pPr>
      <w:proofErr w:type="gramStart"/>
      <w:r w:rsidRPr="003516FF">
        <w:rPr>
          <w:lang w:val="en-GB"/>
        </w:rPr>
        <w:t>reliability</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5A54C5" w:rsidRPr="005A54C5" w:rsidRDefault="007A1183" w:rsidP="005A54C5">
            <w:r w:rsidRPr="00EC2317">
              <w:rPr>
                <w:lang w:val="en-GB"/>
              </w:rPr>
              <w:t xml:space="preserve">The reliability of the given small molecule identification. This must be supplied by the resource and </w:t>
            </w:r>
            <w:r w:rsidR="005A54C5">
              <w:t>MUST be</w:t>
            </w:r>
            <w:r w:rsidR="005A54C5" w:rsidRPr="005A54C5">
              <w:t xml:space="preserve"> </w:t>
            </w:r>
            <w:r w:rsidR="005A54C5">
              <w:t>reported as an integer between 1-4</w:t>
            </w:r>
            <w:r w:rsidR="005A54C5" w:rsidRPr="005A54C5">
              <w:t>:</w:t>
            </w:r>
          </w:p>
          <w:p w:rsidR="005A54C5" w:rsidRPr="00A6768B" w:rsidRDefault="005A54C5" w:rsidP="005A54C5">
            <w:pPr>
              <w:ind w:left="708"/>
            </w:pPr>
            <w:r w:rsidRPr="00A6768B">
              <w:t>1: identified metabolites  </w:t>
            </w:r>
          </w:p>
          <w:p w:rsidR="005A54C5" w:rsidRPr="00A6768B" w:rsidRDefault="005A54C5" w:rsidP="005A54C5">
            <w:pPr>
              <w:ind w:firstLine="708"/>
            </w:pPr>
            <w:r w:rsidRPr="00A6768B">
              <w:t>2: putatively annotated compounds</w:t>
            </w:r>
          </w:p>
          <w:p w:rsidR="005A54C5" w:rsidRPr="005A54C5" w:rsidRDefault="005A54C5" w:rsidP="005A54C5">
            <w:pPr>
              <w:ind w:firstLine="708"/>
            </w:pPr>
            <w:r w:rsidRPr="00A6768B">
              <w:t>3: putatively characteri</w:t>
            </w:r>
            <w:r>
              <w:t>z</w:t>
            </w:r>
            <w:r w:rsidRPr="005A54C5">
              <w:t>ed compound classes</w:t>
            </w:r>
          </w:p>
          <w:p w:rsidR="005A54C5" w:rsidRPr="005A54C5" w:rsidRDefault="005A54C5" w:rsidP="005A54C5">
            <w:pPr>
              <w:ind w:firstLine="708"/>
            </w:pPr>
            <w:r w:rsidRPr="005A54C5">
              <w:t>4: unknown compounds</w:t>
            </w:r>
          </w:p>
          <w:p w:rsidR="007A1183" w:rsidRPr="00EC2317" w:rsidRDefault="007A1183" w:rsidP="00AC1FA6">
            <w:pPr>
              <w:ind w:firstLine="720"/>
              <w:jc w:val="both"/>
              <w:rPr>
                <w:lang w:val="en-GB"/>
              </w:rPr>
            </w:pP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Integer</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reliability   …</w:t>
            </w:r>
            <w:r w:rsidRPr="00E92C27">
              <w:rPr>
                <w:rFonts w:cs="Courier New"/>
              </w:rPr>
              <w:br/>
              <w:t>SML  CID:00027395      …  3             …</w:t>
            </w:r>
          </w:p>
        </w:tc>
      </w:tr>
    </w:tbl>
    <w:p w:rsidR="007A1183" w:rsidRDefault="007A1183" w:rsidP="007A1183">
      <w:pPr>
        <w:pStyle w:val="berschrift3"/>
        <w:rPr>
          <w:lang w:val="en-GB"/>
        </w:rPr>
      </w:pPr>
      <w:proofErr w:type="gramStart"/>
      <w:r w:rsidRPr="00C31DEE">
        <w:rPr>
          <w:lang w:val="en-GB"/>
        </w:rPr>
        <w:t>uri</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URI pointing to the small molecule’s entry in the experiment it was identified in (e.g., the small molecule’s PRIDE entry).</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URI</w:t>
            </w:r>
          </w:p>
        </w:tc>
      </w:tr>
      <w:tr w:rsidR="004D169A" w:rsidTr="004D169A">
        <w:tc>
          <w:tcPr>
            <w:tcW w:w="1617" w:type="dxa"/>
            <w:vAlign w:val="center"/>
          </w:tcPr>
          <w:p w:rsidR="004D169A" w:rsidRPr="00EC2317" w:rsidRDefault="004D169A" w:rsidP="007A1183">
            <w:pPr>
              <w:rPr>
                <w:b/>
                <w:lang w:val="en-GB"/>
              </w:rPr>
            </w:pPr>
            <w:r>
              <w:rPr>
                <w:b/>
                <w:lang w:val="en-GB"/>
              </w:rPr>
              <w:lastRenderedPageBreak/>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Quantification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r w:rsidR="007B23C8" w:rsidRPr="00AB45A3" w:rsidTr="00BC0F89">
              <w:tc>
                <w:tcPr>
                  <w:tcW w:w="0" w:type="auto"/>
                </w:tcPr>
                <w:p w:rsidR="007B23C8" w:rsidRPr="00AB45A3" w:rsidRDefault="007B23C8" w:rsidP="00BC0F89">
                  <w:pPr>
                    <w:rPr>
                      <w:sz w:val="16"/>
                      <w:szCs w:val="16"/>
                      <w:lang w:val="en-GB"/>
                    </w:rPr>
                  </w:pPr>
                  <w:r w:rsidRPr="00AB45A3">
                    <w:rPr>
                      <w:sz w:val="16"/>
                      <w:szCs w:val="16"/>
                      <w:lang w:val="en-GB"/>
                    </w:rPr>
                    <w:t>Identification</w:t>
                  </w:r>
                </w:p>
              </w:tc>
              <w:tc>
                <w:tcPr>
                  <w:tcW w:w="0" w:type="auto"/>
                </w:tcPr>
                <w:p w:rsidR="007B23C8" w:rsidRPr="00AB45A3" w:rsidRDefault="007B23C8" w:rsidP="00BC0F89">
                  <w:pPr>
                    <w:jc w:val="center"/>
                    <w:rPr>
                      <w:sz w:val="16"/>
                      <w:szCs w:val="16"/>
                      <w:lang w:val="en-GB"/>
                    </w:rPr>
                  </w:pPr>
                </w:p>
              </w:tc>
              <w:tc>
                <w:tcPr>
                  <w:tcW w:w="0" w:type="auto"/>
                </w:tcPr>
                <w:p w:rsidR="007B23C8" w:rsidRPr="00AB45A3" w:rsidRDefault="007B23C8" w:rsidP="00BC0F89">
                  <w:pPr>
                    <w:jc w:val="center"/>
                    <w:rPr>
                      <w:sz w:val="16"/>
                      <w:szCs w:val="16"/>
                      <w:lang w:val="en-GB"/>
                    </w:rPr>
                  </w:pP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uri                                                 …</w:t>
            </w:r>
            <w:r w:rsidRPr="00E92C27">
              <w:rPr>
                <w:rFonts w:cs="Courier New"/>
              </w:rPr>
              <w:br/>
              <w:t>SML  CID:00027395  …  http://www.ebi.ac.uk/pride/link/to/identification   …</w:t>
            </w:r>
          </w:p>
        </w:tc>
      </w:tr>
    </w:tbl>
    <w:p w:rsidR="007A1183" w:rsidRDefault="007A1183" w:rsidP="007A1183">
      <w:pPr>
        <w:pStyle w:val="berschrift3"/>
        <w:rPr>
          <w:lang w:val="en-GB"/>
        </w:rPr>
      </w:pPr>
      <w:r w:rsidRPr="00CD27D2">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75A3B" w:rsidRDefault="007A1183" w:rsidP="0032336F">
            <w:pPr>
              <w:jc w:val="both"/>
              <w:rPr>
                <w:lang w:val="en-GB"/>
              </w:rPr>
            </w:pPr>
            <w:r w:rsidRPr="00EC2317">
              <w:rPr>
                <w:lang w:val="en-GB"/>
              </w:rPr>
              <w:t>Reference to a spectrum in a spectrum file. The reference must be in the format</w:t>
            </w:r>
            <w:r>
              <w:rPr>
                <w:lang w:val="en-GB"/>
              </w:rPr>
              <w:t xml:space="preserve"> </w:t>
            </w:r>
            <w:r w:rsidR="00A83AAF">
              <w:rPr>
                <w:lang w:val="en-GB"/>
              </w:rPr>
              <w:t>ms_</w:t>
            </w:r>
            <w:proofErr w:type="gramStart"/>
            <w:r w:rsidR="00A83AAF">
              <w:rPr>
                <w:lang w:val="en-GB"/>
              </w:rPr>
              <w:t>run</w:t>
            </w:r>
            <w:r w:rsidRPr="00EC2317">
              <w:rPr>
                <w:lang w:val="en-GB"/>
              </w:rPr>
              <w:t>[</w:t>
            </w:r>
            <w:proofErr w:type="gramEnd"/>
            <w:r w:rsidRPr="00EC2317">
              <w:rPr>
                <w:lang w:val="en-GB"/>
              </w:rPr>
              <w:t>1-n]:{SPEC</w:t>
            </w:r>
            <w:r>
              <w:rPr>
                <w:lang w:val="en-GB"/>
              </w:rPr>
              <w:t>TRA</w:t>
            </w:r>
            <w:r w:rsidRPr="00EC2317">
              <w:rPr>
                <w:lang w:val="en-GB"/>
              </w:rPr>
              <w:t xml:space="preserve">_REF} where </w:t>
            </w:r>
            <w:r w:rsidR="002E0DA8">
              <w:rPr>
                <w:lang w:val="en-GB"/>
              </w:rPr>
              <w:t>s</w:t>
            </w:r>
            <w:r w:rsidR="00B81E9C">
              <w:rPr>
                <w:lang w:val="en-GB"/>
              </w:rPr>
              <w:t>pectra</w:t>
            </w:r>
            <w:r w:rsidRPr="00EC2317">
              <w:rPr>
                <w:lang w:val="en-GB"/>
              </w:rPr>
              <w:t>_</w:t>
            </w:r>
            <w:r w:rsidR="002E0DA8">
              <w:rPr>
                <w:lang w:val="en-GB"/>
              </w:rPr>
              <w:t>r</w:t>
            </w:r>
            <w:r w:rsidR="00B81E9C">
              <w:rPr>
                <w:lang w:val="en-GB"/>
              </w:rPr>
              <w:t>ef</w:t>
            </w:r>
            <w:r w:rsidRPr="00EC2317">
              <w:rPr>
                <w:lang w:val="en-GB"/>
              </w:rPr>
              <w:t xml:space="preserve"> </w:t>
            </w:r>
            <w:r w:rsidR="00B81E9C">
              <w:rPr>
                <w:lang w:val="en-GB"/>
              </w:rPr>
              <w:t>MUST</w:t>
            </w:r>
            <w:r w:rsidRPr="00EC2317">
              <w:rPr>
                <w:lang w:val="en-GB"/>
              </w:rPr>
              <w:t xml:space="preserve">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D723F5">
              <w:rPr>
                <w:lang w:val="en-GB"/>
              </w:rPr>
              <w:t>5.2</w:t>
            </w:r>
            <w:r w:rsidR="00D526DA">
              <w:rPr>
                <w:lang w:val="en-GB"/>
              </w:rPr>
              <w:fldChar w:fldCharType="end"/>
            </w:r>
            <w:r w:rsidRPr="00EC2317">
              <w:rPr>
                <w:lang w:val="en-GB"/>
              </w:rPr>
              <w:t>. Multiple spectra can be referenced using a “|” delimited list.</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E26151" w:rsidP="00BC0F89">
                  <w:pPr>
                    <w:jc w:val="center"/>
                    <w:rPr>
                      <w:sz w:val="16"/>
                      <w:szCs w:val="16"/>
                      <w:lang w:val="en-GB"/>
                    </w:rPr>
                  </w:pPr>
                  <w:r>
                    <w:rPr>
                      <w:sz w:val="16"/>
                      <w:szCs w:val="16"/>
                      <w:lang w:val="en-GB"/>
                    </w:rPr>
                    <w:sym w:font="Wingdings" w:char="F0FC"/>
                  </w:r>
                </w:p>
              </w:tc>
              <w:tc>
                <w:tcPr>
                  <w:tcW w:w="0" w:type="auto"/>
                </w:tcPr>
                <w:p w:rsidR="004D169A" w:rsidRPr="00AB45A3" w:rsidRDefault="00B248CC"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E26151"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spectra_ref             …</w:t>
            </w:r>
            <w:r w:rsidRPr="00E92C27">
              <w:rPr>
                <w:rFonts w:cs="Courier New"/>
              </w:rPr>
              <w:br/>
              <w:t xml:space="preserve">SML  CID:00027395  …  </w:t>
            </w:r>
            <w:r>
              <w:rPr>
                <w:rFonts w:cs="Courier New"/>
              </w:rPr>
              <w:t>ms_run</w:t>
            </w:r>
            <w:r w:rsidRPr="00E92C27">
              <w:rPr>
                <w:rFonts w:cs="Courier New"/>
              </w:rPr>
              <w:t>[1]:index=1002   …</w:t>
            </w:r>
          </w:p>
        </w:tc>
      </w:tr>
    </w:tbl>
    <w:p w:rsidR="007A1183" w:rsidRDefault="007A1183" w:rsidP="007A1183">
      <w:pPr>
        <w:pStyle w:val="berschrift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 delimited list of search engine(s) used to identify this small molecule. Search engines must be supplied as parameters.</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search_engine                 …</w:t>
            </w:r>
            <w:r w:rsidRPr="00E92C27">
              <w:rPr>
                <w:rFonts w:cs="Courier New"/>
              </w:rPr>
              <w:br/>
              <w:t>SML  CID:00027395  …  [MS, MS:1001477, SpectraST,]  …</w:t>
            </w:r>
          </w:p>
        </w:tc>
      </w:tr>
    </w:tbl>
    <w:p w:rsidR="007A1183" w:rsidRDefault="00095911" w:rsidP="007A1183">
      <w:pPr>
        <w:pStyle w:val="berschrift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 “|” delimited list of </w:t>
            </w:r>
            <w:r w:rsidR="009740A6">
              <w:rPr>
                <w:lang w:val="en-GB"/>
              </w:rPr>
              <w:t xml:space="preserve">best </w:t>
            </w:r>
            <w:r w:rsidRPr="00EC2317">
              <w:rPr>
                <w:lang w:val="en-GB"/>
              </w:rPr>
              <w:t>search engine score(s)</w:t>
            </w:r>
            <w:r w:rsidR="009740A6">
              <w:rPr>
                <w:lang w:val="en-GB"/>
              </w:rPr>
              <w:t xml:space="preserve"> across replicates</w:t>
            </w:r>
            <w:r w:rsidRPr="00EC2317">
              <w:rPr>
                <w:lang w:val="en-GB"/>
              </w:rPr>
              <w:t xml:space="preserve"> for the given small molecule. Scores SHOULD be reported using CV parameters whenever possible.</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7A1183">
            <w:pPr>
              <w:pStyle w:val="Code"/>
              <w:rPr>
                <w:rFonts w:cs="Courier New"/>
              </w:rPr>
            </w:pPr>
            <w:r w:rsidRPr="00E92C27">
              <w:rPr>
                <w:rFonts w:cs="Courier New"/>
              </w:rPr>
              <w:t>SMH  identifier    …  search_engine_score                                    …</w:t>
            </w:r>
            <w:r w:rsidRPr="00E92C27">
              <w:rPr>
                <w:rFonts w:cs="Courier New"/>
              </w:rPr>
              <w:br/>
              <w:t>SML  CID:00027395  …  [MS, MS:1001419, SpectraST:discriminant score F, 0.7]  …</w:t>
            </w:r>
          </w:p>
        </w:tc>
      </w:tr>
    </w:tbl>
    <w:p w:rsidR="00BA7D6B" w:rsidRDefault="00BA7D6B" w:rsidP="00BA7D6B">
      <w:pPr>
        <w:pStyle w:val="berschrift3"/>
        <w:rPr>
          <w:lang w:val="en-GB"/>
        </w:rPr>
      </w:pPr>
      <w:r w:rsidRPr="00D114D1">
        <w:rPr>
          <w:lang w:val="en-GB"/>
        </w:rPr>
        <w:t>search_engine_score</w:t>
      </w:r>
      <w:r w:rsidR="002A7516">
        <w:rPr>
          <w:lang w:val="en-GB"/>
        </w:rPr>
        <w:t>_</w:t>
      </w:r>
      <w:r w:rsidR="00A83AAF">
        <w:rPr>
          <w:lang w:val="en-GB"/>
        </w:rPr>
        <w:t>ms_</w:t>
      </w:r>
      <w:proofErr w:type="gramStart"/>
      <w:r w:rsidR="00A83AAF">
        <w:rPr>
          <w:lang w:val="en-GB"/>
        </w:rPr>
        <w:t>run</w:t>
      </w:r>
      <w:r w:rsidR="002A7516">
        <w:rPr>
          <w:lang w:val="en-GB"/>
        </w:rPr>
        <w:t>[</w:t>
      </w:r>
      <w:proofErr w:type="gramEnd"/>
      <w:r w:rsidR="002A7516">
        <w:rPr>
          <w:lang w:val="en-GB"/>
        </w:rPr>
        <w:t>1-n]</w:t>
      </w:r>
      <w:r w:rsidR="00F3253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A7D6B" w:rsidTr="004D169A">
        <w:tc>
          <w:tcPr>
            <w:tcW w:w="1617" w:type="dxa"/>
            <w:vAlign w:val="center"/>
          </w:tcPr>
          <w:p w:rsidR="00BA7D6B" w:rsidRPr="00EC2317" w:rsidRDefault="00BA7D6B" w:rsidP="006A2BC1">
            <w:pPr>
              <w:rPr>
                <w:b/>
                <w:lang w:val="en-GB"/>
              </w:rPr>
            </w:pPr>
            <w:r w:rsidRPr="00EC2317">
              <w:rPr>
                <w:b/>
                <w:lang w:val="en-GB"/>
              </w:rPr>
              <w:t>Description:</w:t>
            </w:r>
          </w:p>
        </w:tc>
        <w:tc>
          <w:tcPr>
            <w:tcW w:w="8571" w:type="dxa"/>
          </w:tcPr>
          <w:p w:rsidR="00BA7D6B" w:rsidRPr="00EC2317" w:rsidRDefault="00BA7D6B" w:rsidP="00F3253E">
            <w:pPr>
              <w:rPr>
                <w:lang w:val="en-GB"/>
              </w:rPr>
            </w:pPr>
            <w:r w:rsidRPr="00EC2317">
              <w:rPr>
                <w:lang w:val="en-GB"/>
              </w:rPr>
              <w:t>A “|” delimited list of search engine score(s)</w:t>
            </w:r>
            <w:r>
              <w:rPr>
                <w:lang w:val="en-GB"/>
              </w:rPr>
              <w:t xml:space="preserve"> </w:t>
            </w:r>
            <w:r w:rsidR="00F3253E">
              <w:rPr>
                <w:lang w:val="en-GB"/>
              </w:rPr>
              <w:t xml:space="preserve">in each </w:t>
            </w:r>
            <w:r w:rsidR="00A83AAF">
              <w:rPr>
                <w:lang w:val="en-GB"/>
              </w:rPr>
              <w:t>MS run</w:t>
            </w:r>
            <w:r w:rsidRPr="00EC2317">
              <w:rPr>
                <w:lang w:val="en-GB"/>
              </w:rPr>
              <w:t xml:space="preserve"> for the given small molecule. Scores SHOULD be reported using CV parameters whenever possible.</w:t>
            </w:r>
          </w:p>
        </w:tc>
      </w:tr>
      <w:tr w:rsidR="00BA7D6B" w:rsidTr="004D169A">
        <w:tc>
          <w:tcPr>
            <w:tcW w:w="1617" w:type="dxa"/>
            <w:vAlign w:val="center"/>
          </w:tcPr>
          <w:p w:rsidR="00BA7D6B" w:rsidRPr="00EC2317" w:rsidRDefault="00BA7D6B" w:rsidP="006A2BC1">
            <w:pPr>
              <w:rPr>
                <w:b/>
                <w:lang w:val="en-GB"/>
              </w:rPr>
            </w:pPr>
            <w:r w:rsidRPr="00EC2317">
              <w:rPr>
                <w:b/>
                <w:lang w:val="en-GB"/>
              </w:rPr>
              <w:t>Type:</w:t>
            </w:r>
          </w:p>
        </w:tc>
        <w:tc>
          <w:tcPr>
            <w:tcW w:w="8571" w:type="dxa"/>
          </w:tcPr>
          <w:p w:rsidR="00BA7D6B" w:rsidRPr="00EC2317" w:rsidRDefault="00BA7D6B" w:rsidP="006A2BC1">
            <w:pPr>
              <w:rPr>
                <w:lang w:val="en-GB"/>
              </w:rPr>
            </w:pPr>
            <w:r w:rsidRPr="00EC2317">
              <w:rPr>
                <w:lang w:val="en-GB"/>
              </w:rPr>
              <w:t>Parameter List</w:t>
            </w:r>
          </w:p>
        </w:tc>
      </w:tr>
      <w:tr w:rsidR="004D169A" w:rsidTr="004D169A">
        <w:tc>
          <w:tcPr>
            <w:tcW w:w="1617" w:type="dxa"/>
            <w:vAlign w:val="center"/>
          </w:tcPr>
          <w:p w:rsidR="004D169A" w:rsidRPr="00EC2317" w:rsidRDefault="004D169A"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316EF" w:rsidRPr="00AB45A3" w:rsidTr="006316EF">
              <w:tc>
                <w:tcPr>
                  <w:tcW w:w="0" w:type="auto"/>
                  <w:tcBorders>
                    <w:top w:val="nil"/>
                    <w:left w:val="nil"/>
                  </w:tcBorders>
                </w:tcPr>
                <w:p w:rsidR="006316EF" w:rsidRPr="00AB45A3" w:rsidRDefault="006316EF" w:rsidP="006316EF">
                  <w:pPr>
                    <w:jc w:val="center"/>
                    <w:rPr>
                      <w:sz w:val="16"/>
                      <w:szCs w:val="16"/>
                      <w:lang w:val="en-GB"/>
                    </w:rPr>
                  </w:pPr>
                </w:p>
              </w:tc>
              <w:tc>
                <w:tcPr>
                  <w:tcW w:w="0" w:type="auto"/>
                </w:tcPr>
                <w:p w:rsidR="006316EF" w:rsidRPr="00AB45A3" w:rsidRDefault="006316EF" w:rsidP="006316EF">
                  <w:pPr>
                    <w:jc w:val="center"/>
                    <w:rPr>
                      <w:sz w:val="16"/>
                      <w:szCs w:val="16"/>
                      <w:lang w:val="en-GB"/>
                    </w:rPr>
                  </w:pPr>
                  <w:r w:rsidRPr="00AB45A3">
                    <w:rPr>
                      <w:sz w:val="16"/>
                      <w:szCs w:val="16"/>
                      <w:lang w:val="en-GB"/>
                    </w:rPr>
                    <w:t>Summary</w:t>
                  </w:r>
                </w:p>
              </w:tc>
              <w:tc>
                <w:tcPr>
                  <w:tcW w:w="0" w:type="auto"/>
                </w:tcPr>
                <w:p w:rsidR="006316EF" w:rsidRPr="00AB45A3" w:rsidRDefault="006316EF" w:rsidP="006316EF">
                  <w:pPr>
                    <w:jc w:val="center"/>
                    <w:rPr>
                      <w:sz w:val="16"/>
                      <w:szCs w:val="16"/>
                      <w:lang w:val="en-GB"/>
                    </w:rPr>
                  </w:pPr>
                  <w:r w:rsidRPr="00AB45A3">
                    <w:rPr>
                      <w:sz w:val="16"/>
                      <w:szCs w:val="16"/>
                      <w:lang w:val="en-GB"/>
                    </w:rPr>
                    <w:t>Complete</w:t>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Quantification</w:t>
                  </w:r>
                </w:p>
              </w:tc>
              <w:tc>
                <w:tcPr>
                  <w:tcW w:w="0" w:type="auto"/>
                </w:tcPr>
                <w:p w:rsidR="006316EF" w:rsidRPr="00AB45A3" w:rsidRDefault="006316EF" w:rsidP="006316EF">
                  <w:pPr>
                    <w:jc w:val="center"/>
                    <w:rPr>
                      <w:sz w:val="16"/>
                      <w:szCs w:val="16"/>
                      <w:lang w:val="en-GB"/>
                    </w:rPr>
                  </w:pPr>
                </w:p>
              </w:tc>
              <w:tc>
                <w:tcPr>
                  <w:tcW w:w="0" w:type="auto"/>
                </w:tcPr>
                <w:p w:rsidR="006316EF" w:rsidRPr="00AB45A3" w:rsidRDefault="006316EF" w:rsidP="006316EF">
                  <w:pPr>
                    <w:jc w:val="center"/>
                    <w:rPr>
                      <w:sz w:val="16"/>
                      <w:szCs w:val="16"/>
                      <w:lang w:val="en-GB"/>
                    </w:rPr>
                  </w:pPr>
                  <w:r>
                    <w:rPr>
                      <w:sz w:val="16"/>
                      <w:szCs w:val="16"/>
                      <w:lang w:val="en-GB"/>
                    </w:rPr>
                    <w:sym w:font="Wingdings" w:char="F0FC"/>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Identification</w:t>
                  </w:r>
                </w:p>
              </w:tc>
              <w:tc>
                <w:tcPr>
                  <w:tcW w:w="0" w:type="auto"/>
                </w:tcPr>
                <w:p w:rsidR="006316EF" w:rsidRPr="001419D1" w:rsidRDefault="006316EF" w:rsidP="006316EF">
                  <w:pPr>
                    <w:spacing w:after="60"/>
                    <w:jc w:val="center"/>
                    <w:outlineLvl w:val="1"/>
                    <w:rPr>
                      <w:sz w:val="18"/>
                      <w:szCs w:val="16"/>
                      <w:lang w:val="en-GB"/>
                    </w:rPr>
                  </w:pPr>
                  <w:r w:rsidRPr="001419D1">
                    <w:rPr>
                      <w:sz w:val="18"/>
                      <w:szCs w:val="16"/>
                      <w:vertAlign w:val="superscript"/>
                      <w:lang w:val="en-GB"/>
                    </w:rPr>
                    <w:t>1</w:t>
                  </w:r>
                </w:p>
              </w:tc>
              <w:tc>
                <w:tcPr>
                  <w:tcW w:w="0" w:type="auto"/>
                </w:tcPr>
                <w:p w:rsidR="006316EF" w:rsidRPr="001419D1" w:rsidRDefault="006316EF" w:rsidP="006316EF">
                  <w:pPr>
                    <w:spacing w:after="60"/>
                    <w:jc w:val="center"/>
                    <w:outlineLvl w:val="1"/>
                    <w:rPr>
                      <w:sz w:val="18"/>
                      <w:szCs w:val="16"/>
                      <w:lang w:val="en-GB"/>
                    </w:rPr>
                  </w:pPr>
                  <w:r w:rsidRPr="001419D1">
                    <w:rPr>
                      <w:sz w:val="18"/>
                      <w:szCs w:val="16"/>
                      <w:vertAlign w:val="superscript"/>
                      <w:lang w:val="en-GB"/>
                    </w:rPr>
                    <w:t>1</w:t>
                  </w:r>
                </w:p>
              </w:tc>
            </w:tr>
          </w:tbl>
          <w:p w:rsidR="004D169A" w:rsidRPr="00506B44" w:rsidRDefault="006316EF" w:rsidP="006A2BC1">
            <w:pPr>
              <w:pStyle w:val="Code"/>
              <w:spacing w:after="60"/>
              <w:jc w:val="center"/>
              <w:outlineLvl w:val="1"/>
              <w:rPr>
                <w:rFonts w:cs="Courier New"/>
                <w:b/>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4D169A" w:rsidTr="004D169A">
        <w:tc>
          <w:tcPr>
            <w:tcW w:w="1617" w:type="dxa"/>
            <w:vAlign w:val="center"/>
          </w:tcPr>
          <w:p w:rsidR="004D169A" w:rsidRPr="00EC2317" w:rsidRDefault="004D169A" w:rsidP="006A2BC1">
            <w:pPr>
              <w:rPr>
                <w:b/>
                <w:lang w:val="en-GB"/>
              </w:rPr>
            </w:pPr>
            <w:r w:rsidRPr="00EC2317">
              <w:rPr>
                <w:b/>
                <w:lang w:val="en-GB"/>
              </w:rPr>
              <w:t>Example:</w:t>
            </w:r>
          </w:p>
        </w:tc>
        <w:tc>
          <w:tcPr>
            <w:tcW w:w="8571" w:type="dxa"/>
          </w:tcPr>
          <w:p w:rsidR="004D169A" w:rsidRPr="00E92C27" w:rsidRDefault="004D169A" w:rsidP="006A2BC1">
            <w:pPr>
              <w:pStyle w:val="Code"/>
              <w:rPr>
                <w:rFonts w:cs="Courier New"/>
              </w:rPr>
            </w:pPr>
            <w:r w:rsidRPr="00E92C27">
              <w:rPr>
                <w:rFonts w:cs="Courier New"/>
              </w:rPr>
              <w:t>SMH  identifier    …  search_engine_score                                    …</w:t>
            </w:r>
            <w:r w:rsidRPr="00E92C27">
              <w:rPr>
                <w:rFonts w:cs="Courier New"/>
              </w:rPr>
              <w:br/>
              <w:t>SML  CID:00027395  …  [MS, MS:1001419, SpectraST:discriminant score F, 0.7]  …</w:t>
            </w:r>
          </w:p>
        </w:tc>
      </w:tr>
    </w:tbl>
    <w:p w:rsidR="007A1183" w:rsidRDefault="007A1183" w:rsidP="007A1183">
      <w:pPr>
        <w:pStyle w:val="berschrift3"/>
        <w:rPr>
          <w:lang w:val="en-GB"/>
        </w:rPr>
      </w:pPr>
      <w:proofErr w:type="gramStart"/>
      <w:r w:rsidRPr="004218F0">
        <w:rPr>
          <w:lang w:val="en-GB"/>
        </w:rPr>
        <w:t>modifications</w:t>
      </w:r>
      <w:proofErr w:type="gramEnd"/>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The small molecule’s modifications</w:t>
            </w:r>
            <w:r w:rsidR="00CD7A4D">
              <w:rPr>
                <w:lang w:val="en-GB"/>
              </w:rPr>
              <w:t xml:space="preserve"> or adducts</w:t>
            </w:r>
            <w:r w:rsidRPr="00EC2317">
              <w:rPr>
                <w:lang w:val="en-GB"/>
              </w:rPr>
              <w:t>. 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p>
        </w:tc>
      </w:tr>
      <w:tr w:rsidR="007A1183" w:rsidTr="004D169A">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String</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c>
                <w:tcPr>
                  <w:tcW w:w="0" w:type="auto"/>
                </w:tcPr>
                <w:p w:rsidR="00615731" w:rsidRPr="00AB45A3" w:rsidRDefault="00615731" w:rsidP="00BC0F89">
                  <w:pPr>
                    <w:jc w:val="center"/>
                    <w:rPr>
                      <w:sz w:val="16"/>
                      <w:szCs w:val="16"/>
                      <w:lang w:val="en-GB"/>
                    </w:rPr>
                  </w:pPr>
                  <w:r>
                    <w:rPr>
                      <w:sz w:val="16"/>
                      <w:szCs w:val="16"/>
                      <w:lang w:val="en-GB"/>
                    </w:rPr>
                    <w:sym w:font="Wingdings" w:char="F0FC"/>
                  </w:r>
                </w:p>
              </w:tc>
            </w:tr>
          </w:tbl>
          <w:p w:rsidR="004D169A" w:rsidRPr="00E92C27" w:rsidRDefault="004D169A" w:rsidP="007A1183">
            <w:pPr>
              <w:pStyle w:val="Code"/>
              <w:rPr>
                <w:rFonts w:cs="Courier New"/>
              </w:rPr>
            </w:pP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Default="004D169A" w:rsidP="007A1183">
            <w:pPr>
              <w:pStyle w:val="Code"/>
              <w:rPr>
                <w:rFonts w:cs="Courier New"/>
              </w:rPr>
            </w:pPr>
            <w:r w:rsidRPr="00E92C27">
              <w:rPr>
                <w:rFonts w:cs="Courier New"/>
              </w:rPr>
              <w:t>COM  example where an ammonium loss is found and the position is not</w:t>
            </w:r>
            <w:r w:rsidRPr="00E92C27">
              <w:rPr>
                <w:rFonts w:cs="Courier New"/>
              </w:rPr>
              <w:br/>
              <w:t>COM  applicable in the given small molecule</w:t>
            </w:r>
            <w:r w:rsidRPr="00E92C27">
              <w:rPr>
                <w:rFonts w:cs="Courier New"/>
              </w:rPr>
              <w:br/>
            </w:r>
            <w:r w:rsidRPr="00E92C27">
              <w:rPr>
                <w:rFonts w:cs="Courier New"/>
              </w:rPr>
              <w:br/>
              <w:t>SMH  identifier    …  modifications   …</w:t>
            </w:r>
            <w:r w:rsidRPr="00E92C27">
              <w:rPr>
                <w:rFonts w:cs="Courier New"/>
              </w:rPr>
              <w:br/>
              <w:t>SML  CID:00027395  …  CHEMMOD:-NH4    …</w:t>
            </w:r>
          </w:p>
          <w:p w:rsidR="004D169A" w:rsidRDefault="004D169A" w:rsidP="007A1183">
            <w:pPr>
              <w:pStyle w:val="Code"/>
              <w:rPr>
                <w:rFonts w:cs="Courier New"/>
              </w:rPr>
            </w:pPr>
          </w:p>
          <w:p w:rsidR="004D169A" w:rsidRDefault="004D169A" w:rsidP="007A1183">
            <w:pPr>
              <w:pStyle w:val="Code"/>
              <w:rPr>
                <w:rFonts w:cs="Courier New"/>
              </w:rPr>
            </w:pPr>
            <w:r>
              <w:rPr>
                <w:rFonts w:cs="Courier New"/>
              </w:rPr>
              <w:t xml:space="preserve">COM  reporting adducts: sodiated glycine </w:t>
            </w:r>
          </w:p>
          <w:p w:rsidR="004D169A" w:rsidRDefault="004D169A" w:rsidP="007A1183">
            <w:pPr>
              <w:pStyle w:val="Code"/>
              <w:rPr>
                <w:rFonts w:cs="Courier New"/>
              </w:rPr>
            </w:pPr>
            <w:r>
              <w:t xml:space="preserve">SMH  …  </w:t>
            </w:r>
            <w:r w:rsidRPr="00BA0829">
              <w:t>formula</w:t>
            </w:r>
            <w:r>
              <w:t xml:space="preserve">  …  charge  …  modifications</w:t>
            </w:r>
          </w:p>
          <w:p w:rsidR="004D169A" w:rsidRPr="00E92C27" w:rsidRDefault="004D169A" w:rsidP="00026B54">
            <w:pPr>
              <w:pStyle w:val="Code"/>
              <w:rPr>
                <w:rFonts w:cs="Courier New"/>
              </w:rPr>
            </w:pPr>
            <w:r>
              <w:rPr>
                <w:rFonts w:cs="Courier New"/>
              </w:rPr>
              <w:t>SML</w:t>
            </w:r>
            <w:r w:rsidRPr="00E92C27">
              <w:rPr>
                <w:rFonts w:cs="Courier New"/>
              </w:rPr>
              <w:t xml:space="preserve">  </w:t>
            </w:r>
            <w:r>
              <w:rPr>
                <w:rFonts w:cs="Courier New"/>
              </w:rPr>
              <w:t>…  C2H5NO2  …       1  …  CHEMMOD:+Na-H</w:t>
            </w:r>
          </w:p>
        </w:tc>
      </w:tr>
    </w:tbl>
    <w:p w:rsidR="007A1183" w:rsidRDefault="007A1183" w:rsidP="007A1183">
      <w:pPr>
        <w:pStyle w:val="berschrift3"/>
        <w:rPr>
          <w:lang w:val="en-GB"/>
        </w:rPr>
      </w:pPr>
      <w:r w:rsidRPr="004218F0">
        <w:rPr>
          <w:lang w:val="en-GB"/>
        </w:rPr>
        <w:t>smallmolecule_abundance_</w:t>
      </w:r>
      <w:proofErr w:type="gramStart"/>
      <w:r w:rsidR="00B21566">
        <w:rPr>
          <w:lang w:val="en-GB"/>
        </w:rPr>
        <w:t>assay</w:t>
      </w:r>
      <w:r w:rsidRPr="004218F0">
        <w:rPr>
          <w:lang w:val="en-GB"/>
        </w:rPr>
        <w:t>[</w:t>
      </w:r>
      <w:proofErr w:type="gramEnd"/>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 xml:space="preserve">The small molecule’s abundance in the given </w:t>
            </w:r>
            <w:r w:rsidR="00B21566">
              <w:rPr>
                <w:lang w:val="en-GB"/>
              </w:rPr>
              <w:t>assays</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316EF" w:rsidRPr="00AB45A3" w:rsidTr="006316EF">
              <w:tc>
                <w:tcPr>
                  <w:tcW w:w="0" w:type="auto"/>
                  <w:tcBorders>
                    <w:top w:val="nil"/>
                    <w:left w:val="nil"/>
                  </w:tcBorders>
                </w:tcPr>
                <w:p w:rsidR="006316EF" w:rsidRPr="00AB45A3" w:rsidRDefault="006316EF" w:rsidP="006316EF">
                  <w:pPr>
                    <w:jc w:val="center"/>
                    <w:rPr>
                      <w:sz w:val="16"/>
                      <w:szCs w:val="16"/>
                      <w:lang w:val="en-GB"/>
                    </w:rPr>
                  </w:pPr>
                </w:p>
              </w:tc>
              <w:tc>
                <w:tcPr>
                  <w:tcW w:w="0" w:type="auto"/>
                </w:tcPr>
                <w:p w:rsidR="006316EF" w:rsidRPr="00AB45A3" w:rsidRDefault="006316EF" w:rsidP="006316EF">
                  <w:pPr>
                    <w:jc w:val="center"/>
                    <w:rPr>
                      <w:sz w:val="16"/>
                      <w:szCs w:val="16"/>
                      <w:lang w:val="en-GB"/>
                    </w:rPr>
                  </w:pPr>
                  <w:r w:rsidRPr="00AB45A3">
                    <w:rPr>
                      <w:sz w:val="16"/>
                      <w:szCs w:val="16"/>
                      <w:lang w:val="en-GB"/>
                    </w:rPr>
                    <w:t>Summary</w:t>
                  </w:r>
                </w:p>
              </w:tc>
              <w:tc>
                <w:tcPr>
                  <w:tcW w:w="0" w:type="auto"/>
                </w:tcPr>
                <w:p w:rsidR="006316EF" w:rsidRPr="00AB45A3" w:rsidRDefault="006316EF" w:rsidP="006316EF">
                  <w:pPr>
                    <w:jc w:val="center"/>
                    <w:rPr>
                      <w:sz w:val="16"/>
                      <w:szCs w:val="16"/>
                      <w:lang w:val="en-GB"/>
                    </w:rPr>
                  </w:pPr>
                  <w:r w:rsidRPr="00AB45A3">
                    <w:rPr>
                      <w:sz w:val="16"/>
                      <w:szCs w:val="16"/>
                      <w:lang w:val="en-GB"/>
                    </w:rPr>
                    <w:t>Complete</w:t>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Quantification</w:t>
                  </w:r>
                </w:p>
              </w:tc>
              <w:tc>
                <w:tcPr>
                  <w:tcW w:w="0" w:type="auto"/>
                </w:tcPr>
                <w:p w:rsidR="006316EF" w:rsidRPr="00AB45A3" w:rsidRDefault="006316EF" w:rsidP="006316EF">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6132F7">
                    <w:rPr>
                      <w:sz w:val="18"/>
                      <w:szCs w:val="16"/>
                      <w:vertAlign w:val="superscript"/>
                      <w:lang w:val="en-GB"/>
                    </w:rPr>
                    <w:t>1</w:t>
                  </w:r>
                </w:p>
              </w:tc>
              <w:tc>
                <w:tcPr>
                  <w:tcW w:w="0" w:type="auto"/>
                </w:tcPr>
                <w:p w:rsidR="006316EF" w:rsidRPr="00AB45A3" w:rsidRDefault="006316EF" w:rsidP="006316EF">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6132F7">
                    <w:rPr>
                      <w:sz w:val="18"/>
                      <w:szCs w:val="16"/>
                      <w:vertAlign w:val="superscript"/>
                      <w:lang w:val="en-GB"/>
                    </w:rPr>
                    <w:t>1</w:t>
                  </w:r>
                </w:p>
              </w:tc>
            </w:tr>
            <w:tr w:rsidR="006316EF" w:rsidRPr="00AB45A3" w:rsidTr="006316EF">
              <w:tc>
                <w:tcPr>
                  <w:tcW w:w="0" w:type="auto"/>
                </w:tcPr>
                <w:p w:rsidR="006316EF" w:rsidRPr="00AB45A3" w:rsidRDefault="006316EF" w:rsidP="006316EF">
                  <w:pPr>
                    <w:rPr>
                      <w:sz w:val="16"/>
                      <w:szCs w:val="16"/>
                      <w:lang w:val="en-GB"/>
                    </w:rPr>
                  </w:pPr>
                  <w:r w:rsidRPr="00AB45A3">
                    <w:rPr>
                      <w:sz w:val="16"/>
                      <w:szCs w:val="16"/>
                      <w:lang w:val="en-GB"/>
                    </w:rPr>
                    <w:t>Identification</w:t>
                  </w:r>
                </w:p>
              </w:tc>
              <w:tc>
                <w:tcPr>
                  <w:tcW w:w="0" w:type="auto"/>
                </w:tcPr>
                <w:p w:rsidR="006316EF" w:rsidRPr="001419D1" w:rsidRDefault="006316EF" w:rsidP="006316EF">
                  <w:pPr>
                    <w:spacing w:after="60"/>
                    <w:jc w:val="center"/>
                    <w:outlineLvl w:val="1"/>
                    <w:rPr>
                      <w:sz w:val="18"/>
                      <w:szCs w:val="16"/>
                      <w:lang w:val="en-GB"/>
                    </w:rPr>
                  </w:pPr>
                </w:p>
              </w:tc>
              <w:tc>
                <w:tcPr>
                  <w:tcW w:w="0" w:type="auto"/>
                </w:tcPr>
                <w:p w:rsidR="006316EF" w:rsidRPr="001419D1" w:rsidRDefault="006316EF" w:rsidP="006316EF">
                  <w:pPr>
                    <w:spacing w:after="60"/>
                    <w:jc w:val="center"/>
                    <w:outlineLvl w:val="1"/>
                    <w:rPr>
                      <w:sz w:val="18"/>
                      <w:szCs w:val="16"/>
                      <w:lang w:val="en-GB"/>
                    </w:rPr>
                  </w:pPr>
                </w:p>
              </w:tc>
            </w:tr>
          </w:tbl>
          <w:p w:rsidR="004D169A" w:rsidRPr="00E92C27" w:rsidRDefault="006132F7" w:rsidP="007A1183">
            <w:pPr>
              <w:pStyle w:val="Code"/>
              <w:rPr>
                <w:rFonts w:cs="Courier New"/>
              </w:rPr>
            </w:pPr>
            <w:r w:rsidRPr="00506B44">
              <w:rPr>
                <w:rFonts w:cs="Courier New"/>
                <w:vertAlign w:val="superscript"/>
              </w:rPr>
              <w:t>1</w:t>
            </w:r>
            <w:r>
              <w:rPr>
                <w:rFonts w:cs="Courier New"/>
              </w:rPr>
              <w:t>mandatory if assays are reported</w:t>
            </w: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rsidP="00F7415D">
            <w:pPr>
              <w:pStyle w:val="Code"/>
              <w:rPr>
                <w:rFonts w:cs="Courier New"/>
              </w:rPr>
            </w:pPr>
            <w:r w:rsidRPr="00E92C27">
              <w:rPr>
                <w:rFonts w:cs="Courier New"/>
              </w:rPr>
              <w:t>SMH  identifier    …  smallmolecule_abundance_</w:t>
            </w:r>
            <w:r w:rsidR="006316EF">
              <w:rPr>
                <w:rFonts w:cs="Courier New"/>
              </w:rPr>
              <w:t>assay</w:t>
            </w:r>
            <w:r w:rsidRPr="00E92C27">
              <w:rPr>
                <w:rFonts w:cs="Courier New"/>
              </w:rPr>
              <w:t>[1] …</w:t>
            </w:r>
            <w:r w:rsidRPr="00E92C27">
              <w:rPr>
                <w:rFonts w:cs="Courier New"/>
              </w:rPr>
              <w:br/>
              <w:t>SML  CID:00027395  …  0.3                            …</w:t>
            </w:r>
          </w:p>
        </w:tc>
      </w:tr>
    </w:tbl>
    <w:p w:rsidR="00B21566" w:rsidRDefault="00B21566" w:rsidP="00B21566">
      <w:pPr>
        <w:pStyle w:val="berschrift3"/>
        <w:rPr>
          <w:lang w:val="en-GB"/>
        </w:rPr>
      </w:pPr>
      <w:r w:rsidRPr="004218F0">
        <w:rPr>
          <w:lang w:val="en-GB"/>
        </w:rPr>
        <w:t>smallmolecule_abundance_</w:t>
      </w:r>
      <w:r>
        <w:rPr>
          <w:lang w:val="en-GB"/>
        </w:rPr>
        <w:t>study_</w:t>
      </w:r>
      <w:proofErr w:type="gramStart"/>
      <w:r>
        <w:rPr>
          <w:lang w:val="en-GB"/>
        </w:rPr>
        <w:t>variable</w:t>
      </w:r>
      <w:r w:rsidRPr="004218F0">
        <w:rPr>
          <w:lang w:val="en-GB"/>
        </w:rPr>
        <w:t>[</w:t>
      </w:r>
      <w:proofErr w:type="gramEnd"/>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rsidTr="004D169A">
        <w:tc>
          <w:tcPr>
            <w:tcW w:w="1617" w:type="dxa"/>
            <w:vAlign w:val="center"/>
          </w:tcPr>
          <w:p w:rsidR="00B21566" w:rsidRPr="00EC2317" w:rsidRDefault="00B21566" w:rsidP="006A2BC1">
            <w:pPr>
              <w:rPr>
                <w:b/>
                <w:lang w:val="en-GB"/>
              </w:rPr>
            </w:pPr>
            <w:r w:rsidRPr="00EC2317">
              <w:rPr>
                <w:b/>
                <w:lang w:val="en-GB"/>
              </w:rPr>
              <w:t>Description:</w:t>
            </w:r>
          </w:p>
        </w:tc>
        <w:tc>
          <w:tcPr>
            <w:tcW w:w="8571" w:type="dxa"/>
          </w:tcPr>
          <w:p w:rsidR="00B21566" w:rsidRPr="00EC2317" w:rsidRDefault="00B21566" w:rsidP="008E337B">
            <w:pPr>
              <w:rPr>
                <w:lang w:val="en-GB"/>
              </w:rPr>
            </w:pPr>
            <w:r w:rsidRPr="00EC2317">
              <w:rPr>
                <w:lang w:val="en-GB"/>
              </w:rPr>
              <w:t xml:space="preserve">The small molecule’s abundance in the given </w:t>
            </w:r>
            <w:r w:rsidR="003D1E4B">
              <w:rPr>
                <w:lang w:val="en-GB"/>
              </w:rPr>
              <w:t>study variable</w:t>
            </w:r>
            <w:r>
              <w:rPr>
                <w:lang w:val="en-GB"/>
              </w:rPr>
              <w:t>s</w:t>
            </w:r>
            <w:r w:rsidRPr="00EC2317">
              <w:rPr>
                <w:lang w:val="en-GB"/>
              </w:rPr>
              <w:t xml:space="preserve">. </w:t>
            </w:r>
          </w:p>
        </w:tc>
      </w:tr>
      <w:tr w:rsidR="00B21566" w:rsidTr="004D169A">
        <w:tc>
          <w:tcPr>
            <w:tcW w:w="1617" w:type="dxa"/>
            <w:vAlign w:val="center"/>
          </w:tcPr>
          <w:p w:rsidR="00B21566" w:rsidRPr="00EC2317" w:rsidRDefault="00B21566" w:rsidP="006A2BC1">
            <w:pPr>
              <w:rPr>
                <w:b/>
                <w:lang w:val="en-GB"/>
              </w:rPr>
            </w:pPr>
            <w:r w:rsidRPr="00EC2317">
              <w:rPr>
                <w:b/>
                <w:lang w:val="en-GB"/>
              </w:rPr>
              <w:t>Type:</w:t>
            </w:r>
          </w:p>
        </w:tc>
        <w:tc>
          <w:tcPr>
            <w:tcW w:w="8571" w:type="dxa"/>
          </w:tcPr>
          <w:p w:rsidR="00B21566" w:rsidRPr="00EC2317" w:rsidRDefault="00B21566" w:rsidP="006A2BC1">
            <w:pPr>
              <w:rPr>
                <w:lang w:val="en-GB"/>
              </w:rPr>
            </w:pPr>
            <w:r w:rsidRPr="00EC2317">
              <w:rPr>
                <w:lang w:val="en-GB"/>
              </w:rPr>
              <w:t>Double</w:t>
            </w:r>
          </w:p>
        </w:tc>
      </w:tr>
      <w:tr w:rsidR="004D169A" w:rsidTr="004D169A">
        <w:tc>
          <w:tcPr>
            <w:tcW w:w="1617" w:type="dxa"/>
            <w:vAlign w:val="center"/>
          </w:tcPr>
          <w:p w:rsidR="004D169A" w:rsidRPr="00EC2317" w:rsidRDefault="004D169A" w:rsidP="006A2BC1">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B43AAD" w:rsidRPr="00AB45A3" w:rsidTr="00BC0F89">
              <w:tc>
                <w:tcPr>
                  <w:tcW w:w="0" w:type="auto"/>
                </w:tcPr>
                <w:p w:rsidR="00B43AAD" w:rsidRPr="00AB45A3" w:rsidRDefault="00B43AAD" w:rsidP="00BC0F89">
                  <w:pPr>
                    <w:rPr>
                      <w:sz w:val="16"/>
                      <w:szCs w:val="16"/>
                      <w:lang w:val="en-GB"/>
                    </w:rPr>
                  </w:pPr>
                  <w:r w:rsidRPr="00AB45A3">
                    <w:rPr>
                      <w:sz w:val="16"/>
                      <w:szCs w:val="16"/>
                      <w:lang w:val="en-GB"/>
                    </w:rPr>
                    <w:t>Quantification</w:t>
                  </w:r>
                </w:p>
              </w:tc>
              <w:tc>
                <w:tcPr>
                  <w:tcW w:w="0" w:type="auto"/>
                </w:tcPr>
                <w:p w:rsidR="00B43AAD" w:rsidRPr="00AB45A3" w:rsidRDefault="00B43AAD" w:rsidP="00BC0F89">
                  <w:pPr>
                    <w:jc w:val="center"/>
                    <w:rPr>
                      <w:sz w:val="16"/>
                      <w:szCs w:val="16"/>
                      <w:lang w:val="en-GB"/>
                    </w:rPr>
                  </w:pPr>
                  <w:r>
                    <w:rPr>
                      <w:sz w:val="16"/>
                      <w:szCs w:val="16"/>
                      <w:lang w:val="en-GB"/>
                    </w:rPr>
                    <w:sym w:font="Wingdings" w:char="F0FC"/>
                  </w:r>
                </w:p>
              </w:tc>
              <w:tc>
                <w:tcPr>
                  <w:tcW w:w="0" w:type="auto"/>
                </w:tcPr>
                <w:p w:rsidR="00B43AAD" w:rsidRPr="00AB45A3" w:rsidRDefault="00B43AAD"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E92C27" w:rsidRDefault="004D169A" w:rsidP="006A2BC1">
            <w:pPr>
              <w:pStyle w:val="Code"/>
              <w:rPr>
                <w:rFonts w:cs="Courier New"/>
              </w:rPr>
            </w:pPr>
          </w:p>
        </w:tc>
      </w:tr>
      <w:tr w:rsidR="004D169A" w:rsidTr="004D169A">
        <w:tc>
          <w:tcPr>
            <w:tcW w:w="1617" w:type="dxa"/>
            <w:vAlign w:val="center"/>
          </w:tcPr>
          <w:p w:rsidR="004D169A" w:rsidRPr="00EC2317" w:rsidRDefault="004D169A" w:rsidP="006A2BC1">
            <w:pPr>
              <w:rPr>
                <w:b/>
                <w:lang w:val="en-GB"/>
              </w:rPr>
            </w:pPr>
            <w:r w:rsidRPr="00EC2317">
              <w:rPr>
                <w:b/>
                <w:lang w:val="en-GB"/>
              </w:rPr>
              <w:t>Example:</w:t>
            </w:r>
          </w:p>
        </w:tc>
        <w:tc>
          <w:tcPr>
            <w:tcW w:w="8571" w:type="dxa"/>
          </w:tcPr>
          <w:p w:rsidR="004D169A" w:rsidRPr="00E92C27" w:rsidRDefault="004D169A" w:rsidP="00F7415D">
            <w:pPr>
              <w:pStyle w:val="Code"/>
              <w:rPr>
                <w:rFonts w:cs="Courier New"/>
              </w:rPr>
            </w:pPr>
            <w:r w:rsidRPr="00E92C27">
              <w:rPr>
                <w:rFonts w:cs="Courier New"/>
              </w:rPr>
              <w:t>SMH  identifier    …  smallmolecule_abundance_s</w:t>
            </w:r>
            <w:r w:rsidR="006316EF">
              <w:rPr>
                <w:rFonts w:cs="Courier New"/>
              </w:rPr>
              <w:t>tudy_variable</w:t>
            </w:r>
            <w:r w:rsidRPr="00E92C27">
              <w:rPr>
                <w:rFonts w:cs="Courier New"/>
              </w:rPr>
              <w:t>[1] …</w:t>
            </w:r>
            <w:r w:rsidRPr="00E92C27">
              <w:rPr>
                <w:rFonts w:cs="Courier New"/>
              </w:rPr>
              <w:br/>
              <w:t>SML  CID:00027395  …  0.3                            …</w:t>
            </w:r>
          </w:p>
        </w:tc>
      </w:tr>
    </w:tbl>
    <w:p w:rsidR="007A1183" w:rsidRDefault="007A1183" w:rsidP="007A1183">
      <w:pPr>
        <w:pStyle w:val="berschrift3"/>
        <w:rPr>
          <w:lang w:val="en-GB"/>
        </w:rPr>
      </w:pPr>
      <w:r w:rsidRPr="0031120E">
        <w:rPr>
          <w:lang w:val="en-GB"/>
        </w:rPr>
        <w:t>smallmolecule_abundance_stdev_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4D169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8E337B">
            <w:pPr>
              <w:rPr>
                <w:lang w:val="en-GB"/>
              </w:rPr>
            </w:pPr>
            <w:r w:rsidRPr="00EC2317">
              <w:rPr>
                <w:lang w:val="en-GB"/>
              </w:rPr>
              <w:t>The standard deviation of the small molecule’s abundance</w:t>
            </w:r>
            <w:r w:rsidR="003D1E4B">
              <w:rPr>
                <w:lang w:val="en-GB"/>
              </w:rPr>
              <w:t xml:space="preserve"> in the given study variable</w:t>
            </w:r>
            <w:r w:rsidRPr="00EC2317">
              <w:rPr>
                <w:lang w:val="en-GB"/>
              </w:rPr>
              <w:t xml:space="preserve">. </w:t>
            </w:r>
          </w:p>
        </w:tc>
      </w:tr>
      <w:tr w:rsidR="007A1183" w:rsidTr="004D169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rsidT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506B44" w:rsidRDefault="008E337B" w:rsidP="00506B44">
            <w:pPr>
              <w:pStyle w:val="Code"/>
              <w:spacing w:after="60"/>
              <w:outlineLvl w:val="1"/>
              <w:rPr>
                <w:rFonts w:ascii="Arial" w:hAnsi="Arial" w:cs="Arial"/>
              </w:rPr>
            </w:pPr>
            <w:r w:rsidRPr="00506B44">
              <w:rPr>
                <w:rFonts w:ascii="Arial" w:hAnsi="Arial" w:cs="Arial"/>
                <w:sz w:val="18"/>
                <w:vertAlign w:val="superscript"/>
              </w:rPr>
              <w:t>1</w:t>
            </w:r>
            <w:r w:rsidRPr="00506B44">
              <w:rPr>
                <w:rFonts w:ascii="Arial" w:hAnsi="Arial" w:cs="Arial"/>
              </w:rPr>
              <w:t>In case the abundance for a respective study variable is given the standard deviation column MUST also be present (in case the value is not available “null” MUST be used).</w:t>
            </w:r>
          </w:p>
        </w:tc>
      </w:tr>
      <w:tr w:rsidR="004D169A" w:rsidT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pPr>
              <w:pStyle w:val="Code"/>
              <w:rPr>
                <w:rFonts w:cs="Courier New"/>
              </w:rPr>
            </w:pPr>
            <w:proofErr w:type="gramStart"/>
            <w:r w:rsidRPr="00E92C27">
              <w:rPr>
                <w:rFonts w:cs="Courier New"/>
              </w:rPr>
              <w:t>SMH  identifier</w:t>
            </w:r>
            <w:proofErr w:type="gramEnd"/>
            <w:r w:rsidRPr="00E92C27">
              <w:rPr>
                <w:rFonts w:cs="Courier New"/>
              </w:rPr>
              <w:t xml:space="preserve">  … smallmolecule_abundance</w:t>
            </w:r>
            <w:r w:rsidR="005562FE">
              <w:rPr>
                <w:rFonts w:cs="Courier New"/>
              </w:rPr>
              <w:t>_study_variable</w:t>
            </w:r>
            <w:r w:rsidRPr="00E92C27">
              <w:rPr>
                <w:rFonts w:cs="Courier New"/>
              </w:rPr>
              <w:t xml:space="preserve">[1] </w:t>
            </w:r>
            <w:r w:rsidR="005562FE" w:rsidRPr="00E92C27">
              <w:rPr>
                <w:rFonts w:cs="Courier New"/>
              </w:rPr>
              <w:t>smallmolecule_abundance</w:t>
            </w:r>
            <w:r w:rsidR="005562FE">
              <w:rPr>
                <w:rFonts w:cs="Courier New"/>
              </w:rPr>
              <w:t>_stdev_study_variable</w:t>
            </w:r>
            <w:r w:rsidRPr="00E92C27">
              <w:rPr>
                <w:rFonts w:cs="Courier New"/>
              </w:rPr>
              <w:t>[1]…</w:t>
            </w:r>
            <w:r w:rsidRPr="00E92C27">
              <w:rPr>
                <w:rFonts w:cs="Courier New"/>
              </w:rPr>
              <w:br/>
              <w:t>SML  CID:00027395… 0.3                            0.04                                …</w:t>
            </w:r>
          </w:p>
        </w:tc>
      </w:tr>
    </w:tbl>
    <w:p w:rsidR="007A1183" w:rsidRDefault="007A1183" w:rsidP="007A1183">
      <w:pPr>
        <w:pStyle w:val="berschrift3"/>
        <w:rPr>
          <w:lang w:val="en-GB"/>
        </w:rPr>
      </w:pPr>
      <w:r w:rsidRPr="00DD349C">
        <w:rPr>
          <w:lang w:val="en-GB"/>
        </w:rPr>
        <w:t>smallmolecule_abundance_std_error_s</w:t>
      </w:r>
      <w:r w:rsidR="003D1E4B">
        <w:rPr>
          <w:lang w:val="en-GB"/>
        </w:rPr>
        <w:t>tudy_</w:t>
      </w:r>
      <w:proofErr w:type="gramStart"/>
      <w:r w:rsidR="003D1E4B">
        <w:rPr>
          <w:lang w:val="en-GB"/>
        </w:rPr>
        <w:t>variable</w:t>
      </w:r>
      <w:r w:rsidRPr="00DD349C">
        <w:rPr>
          <w:lang w:val="en-GB"/>
        </w:rPr>
        <w:t>[</w:t>
      </w:r>
      <w:proofErr w:type="gramEnd"/>
      <w:r w:rsidRPr="00DD349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A03EA5">
            <w:pPr>
              <w:rPr>
                <w:lang w:val="en-GB"/>
              </w:rPr>
            </w:pPr>
            <w:r w:rsidRPr="00EC2317">
              <w:rPr>
                <w:lang w:val="en-GB"/>
              </w:rPr>
              <w:t>The standard error of the small molecule’s abundance</w:t>
            </w:r>
            <w:r w:rsidR="003D1E4B">
              <w:rPr>
                <w:lang w:val="en-GB"/>
              </w:rPr>
              <w:t xml:space="preserve"> in the given study variable</w:t>
            </w:r>
            <w:r w:rsidRPr="00EC2317">
              <w:rPr>
                <w:lang w:val="en-GB"/>
              </w:rPr>
              <w:t xml:space="preserve">. </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4D169A">
        <w:tc>
          <w:tcPr>
            <w:tcW w:w="1617" w:type="dxa"/>
            <w:vAlign w:val="center"/>
          </w:tcPr>
          <w:p w:rsidR="004D169A" w:rsidRPr="00EC2317" w:rsidRDefault="004D169A"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4D169A" w:rsidRPr="00AB45A3" w:rsidTr="00BC0F89">
              <w:tc>
                <w:tcPr>
                  <w:tcW w:w="0" w:type="auto"/>
                  <w:tcBorders>
                    <w:top w:val="nil"/>
                    <w:left w:val="nil"/>
                  </w:tcBorders>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r w:rsidRPr="00AB45A3">
                    <w:rPr>
                      <w:sz w:val="16"/>
                      <w:szCs w:val="16"/>
                      <w:lang w:val="en-GB"/>
                    </w:rPr>
                    <w:t>Summary</w:t>
                  </w:r>
                </w:p>
              </w:tc>
              <w:tc>
                <w:tcPr>
                  <w:tcW w:w="0" w:type="auto"/>
                </w:tcPr>
                <w:p w:rsidR="004D169A" w:rsidRPr="00AB45A3" w:rsidRDefault="004D169A" w:rsidP="00BC0F89">
                  <w:pPr>
                    <w:jc w:val="center"/>
                    <w:rPr>
                      <w:sz w:val="16"/>
                      <w:szCs w:val="16"/>
                      <w:lang w:val="en-GB"/>
                    </w:rPr>
                  </w:pPr>
                  <w:r w:rsidRPr="00AB45A3">
                    <w:rPr>
                      <w:sz w:val="16"/>
                      <w:szCs w:val="16"/>
                      <w:lang w:val="en-GB"/>
                    </w:rPr>
                    <w:t>Complete</w:t>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Quantification</w:t>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c>
                <w:tcPr>
                  <w:tcW w:w="0" w:type="auto"/>
                </w:tcPr>
                <w:p w:rsidR="004D169A" w:rsidRPr="00AB45A3" w:rsidRDefault="004D169A" w:rsidP="00BC0F89">
                  <w:pPr>
                    <w:jc w:val="center"/>
                    <w:rPr>
                      <w:sz w:val="16"/>
                      <w:szCs w:val="16"/>
                      <w:lang w:val="en-GB"/>
                    </w:rPr>
                  </w:pPr>
                  <w:r>
                    <w:rPr>
                      <w:sz w:val="16"/>
                      <w:szCs w:val="16"/>
                      <w:lang w:val="en-GB"/>
                    </w:rPr>
                    <w:sym w:font="Wingdings" w:char="F0FC"/>
                  </w:r>
                </w:p>
              </w:tc>
            </w:tr>
            <w:tr w:rsidR="004D169A" w:rsidRPr="00AB45A3" w:rsidTr="00BC0F89">
              <w:tc>
                <w:tcPr>
                  <w:tcW w:w="0" w:type="auto"/>
                </w:tcPr>
                <w:p w:rsidR="004D169A" w:rsidRPr="00AB45A3" w:rsidRDefault="004D169A" w:rsidP="00BC0F89">
                  <w:pPr>
                    <w:rPr>
                      <w:sz w:val="16"/>
                      <w:szCs w:val="16"/>
                      <w:lang w:val="en-GB"/>
                    </w:rPr>
                  </w:pPr>
                  <w:r w:rsidRPr="00AB45A3">
                    <w:rPr>
                      <w:sz w:val="16"/>
                      <w:szCs w:val="16"/>
                      <w:lang w:val="en-GB"/>
                    </w:rPr>
                    <w:t>Identification</w:t>
                  </w:r>
                </w:p>
              </w:tc>
              <w:tc>
                <w:tcPr>
                  <w:tcW w:w="0" w:type="auto"/>
                </w:tcPr>
                <w:p w:rsidR="004D169A" w:rsidRPr="00AB45A3" w:rsidRDefault="004D169A" w:rsidP="00BC0F89">
                  <w:pPr>
                    <w:jc w:val="center"/>
                    <w:rPr>
                      <w:sz w:val="16"/>
                      <w:szCs w:val="16"/>
                      <w:lang w:val="en-GB"/>
                    </w:rPr>
                  </w:pPr>
                </w:p>
              </w:tc>
              <w:tc>
                <w:tcPr>
                  <w:tcW w:w="0" w:type="auto"/>
                </w:tcPr>
                <w:p w:rsidR="004D169A" w:rsidRPr="00AB45A3" w:rsidRDefault="004D169A" w:rsidP="00BC0F89">
                  <w:pPr>
                    <w:jc w:val="center"/>
                    <w:rPr>
                      <w:sz w:val="16"/>
                      <w:szCs w:val="16"/>
                      <w:lang w:val="en-GB"/>
                    </w:rPr>
                  </w:pPr>
                </w:p>
              </w:tc>
            </w:tr>
          </w:tbl>
          <w:p w:rsidR="004D169A" w:rsidRPr="00E92C27" w:rsidRDefault="00A03EA5" w:rsidP="00A03EA5">
            <w:pPr>
              <w:pStyle w:val="Code"/>
              <w:rPr>
                <w:rFonts w:cs="Courier New"/>
              </w:rPr>
            </w:pPr>
            <w:r w:rsidRPr="00AB45A3">
              <w:rPr>
                <w:vertAlign w:val="superscript"/>
              </w:rPr>
              <w:t>1</w:t>
            </w:r>
            <w:r w:rsidRPr="00A03EA5">
              <w:rPr>
                <w:rFonts w:ascii="Arial" w:hAnsi="Arial"/>
                <w:sz w:val="24"/>
                <w:szCs w:val="24"/>
              </w:rPr>
              <w:t xml:space="preserve"> </w:t>
            </w:r>
            <w:r w:rsidRPr="00A03EA5">
              <w:rPr>
                <w:rFonts w:ascii="Arial" w:hAnsi="Arial" w:cs="Arial"/>
                <w:lang w:val="en-US"/>
              </w:rPr>
              <w:t>In case the abundance for a respective study variable is given the standard error column MUST also be present (in case the value is not available “null” MUST be used).</w:t>
            </w:r>
          </w:p>
        </w:tc>
      </w:tr>
      <w:tr w:rsidR="004D169A">
        <w:tc>
          <w:tcPr>
            <w:tcW w:w="1617" w:type="dxa"/>
            <w:vAlign w:val="center"/>
          </w:tcPr>
          <w:p w:rsidR="004D169A" w:rsidRPr="00EC2317" w:rsidRDefault="004D169A" w:rsidP="007A1183">
            <w:pPr>
              <w:rPr>
                <w:b/>
                <w:lang w:val="en-GB"/>
              </w:rPr>
            </w:pPr>
            <w:r w:rsidRPr="00EC2317">
              <w:rPr>
                <w:b/>
                <w:lang w:val="en-GB"/>
              </w:rPr>
              <w:t>Example:</w:t>
            </w:r>
          </w:p>
        </w:tc>
        <w:tc>
          <w:tcPr>
            <w:tcW w:w="8571" w:type="dxa"/>
          </w:tcPr>
          <w:p w:rsidR="004D169A" w:rsidRPr="00E92C27" w:rsidRDefault="004D169A">
            <w:pPr>
              <w:pStyle w:val="Code"/>
              <w:rPr>
                <w:rFonts w:cs="Courier New"/>
              </w:rPr>
            </w:pPr>
            <w:r w:rsidRPr="00E92C27">
              <w:rPr>
                <w:rFonts w:cs="Courier New"/>
              </w:rPr>
              <w:t>SMH  identifier    …  smallmolecule_abundance_std</w:t>
            </w:r>
            <w:r>
              <w:rPr>
                <w:rFonts w:cs="Courier New"/>
              </w:rPr>
              <w:t>_</w:t>
            </w:r>
            <w:r w:rsidRPr="00E92C27">
              <w:rPr>
                <w:rFonts w:cs="Courier New"/>
              </w:rPr>
              <w:t>error_</w:t>
            </w:r>
            <w:r w:rsidR="005562FE">
              <w:rPr>
                <w:rFonts w:cs="Courier New"/>
              </w:rPr>
              <w:t>study_variable</w:t>
            </w:r>
            <w:r w:rsidRPr="00E92C27">
              <w:rPr>
                <w:rFonts w:cs="Courier New"/>
              </w:rPr>
              <w:t xml:space="preserve">[1] … </w:t>
            </w:r>
            <w:r w:rsidRPr="00E92C27">
              <w:rPr>
                <w:rFonts w:cs="Courier New"/>
              </w:rPr>
              <w:br/>
              <w:t>SML  CID:00027395  …  0.04                                    …</w:t>
            </w:r>
          </w:p>
        </w:tc>
      </w:tr>
    </w:tbl>
    <w:p w:rsidR="00B55F6C" w:rsidRDefault="007D7A02">
      <w:pPr>
        <w:pStyle w:val="berschrift3"/>
        <w:rPr>
          <w:lang w:val="en-GB"/>
        </w:rPr>
      </w:pPr>
      <w:r w:rsidRPr="0081508A">
        <w:rPr>
          <w:lang w:val="en-GB"/>
        </w:rPr>
        <w:t>opt</w:t>
      </w:r>
      <w:r>
        <w:rPr>
          <w:lang w:val="en-GB"/>
        </w:rPr>
        <w:t>_global_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Tr="00615731">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C4BDD">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lastRenderedPageBreak/>
              <w:t>These column headers MUST start with the prefix “opt_”</w:t>
            </w:r>
            <w:r w:rsidR="007C4BDD">
              <w:rPr>
                <w:lang w:val="en-GB"/>
              </w:rPr>
              <w:t xml:space="preserve"> followed by the identifier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{OBJECT_ID}_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rsidTr="00615731">
        <w:tc>
          <w:tcPr>
            <w:tcW w:w="1617" w:type="dxa"/>
            <w:vAlign w:val="center"/>
          </w:tcPr>
          <w:p w:rsidR="007A1183" w:rsidRPr="00EC2317" w:rsidRDefault="007A1183" w:rsidP="007A1183">
            <w:pPr>
              <w:rPr>
                <w:b/>
                <w:lang w:val="en-GB"/>
              </w:rPr>
            </w:pPr>
            <w:r w:rsidRPr="00EC2317">
              <w:rPr>
                <w:b/>
                <w:lang w:val="en-GB"/>
              </w:rPr>
              <w:lastRenderedPageBreak/>
              <w:t>Type:</w:t>
            </w:r>
          </w:p>
        </w:tc>
        <w:tc>
          <w:tcPr>
            <w:tcW w:w="8571" w:type="dxa"/>
          </w:tcPr>
          <w:p w:rsidR="007A1183" w:rsidRPr="00EC2317" w:rsidRDefault="007A1183" w:rsidP="007A1183">
            <w:pPr>
              <w:rPr>
                <w:lang w:val="en-GB"/>
              </w:rPr>
            </w:pPr>
            <w:r w:rsidRPr="00EC2317">
              <w:rPr>
                <w:lang w:val="en-GB"/>
              </w:rPr>
              <w:t>Column</w:t>
            </w:r>
          </w:p>
        </w:tc>
      </w:tr>
      <w:tr w:rsidR="00615731" w:rsidTr="00615731">
        <w:tc>
          <w:tcPr>
            <w:tcW w:w="1617" w:type="dxa"/>
            <w:vAlign w:val="center"/>
          </w:tcPr>
          <w:p w:rsidR="00615731" w:rsidRPr="00EC2317" w:rsidRDefault="00615731" w:rsidP="007A1183">
            <w:pPr>
              <w:rPr>
                <w:b/>
                <w:lang w:val="en-GB"/>
              </w:rPr>
            </w:pPr>
            <w:r>
              <w:rPr>
                <w:b/>
                <w:lang w:val="en-GB"/>
              </w:rPr>
              <w:t>Mandatory</w:t>
            </w:r>
          </w:p>
        </w:tc>
        <w:tc>
          <w:tcPr>
            <w:tcW w:w="8571" w:type="dxa"/>
          </w:tcPr>
          <w:tbl>
            <w:tblPr>
              <w:tblStyle w:val="Tabellenraster"/>
              <w:tblW w:w="0" w:type="auto"/>
              <w:tblLook w:val="04A0" w:firstRow="1" w:lastRow="0" w:firstColumn="1" w:lastColumn="0" w:noHBand="0" w:noVBand="1"/>
            </w:tblPr>
            <w:tblGrid>
              <w:gridCol w:w="1195"/>
              <w:gridCol w:w="901"/>
              <w:gridCol w:w="901"/>
            </w:tblGrid>
            <w:tr w:rsidR="00615731" w:rsidRPr="00AB45A3" w:rsidTr="00BC0F89">
              <w:tc>
                <w:tcPr>
                  <w:tcW w:w="0" w:type="auto"/>
                  <w:tcBorders>
                    <w:top w:val="nil"/>
                    <w:left w:val="nil"/>
                  </w:tcBorders>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r w:rsidRPr="00AB45A3">
                    <w:rPr>
                      <w:sz w:val="16"/>
                      <w:szCs w:val="16"/>
                      <w:lang w:val="en-GB"/>
                    </w:rPr>
                    <w:t>Summary</w:t>
                  </w:r>
                </w:p>
              </w:tc>
              <w:tc>
                <w:tcPr>
                  <w:tcW w:w="0" w:type="auto"/>
                </w:tcPr>
                <w:p w:rsidR="00615731" w:rsidRPr="00AB45A3" w:rsidRDefault="00615731" w:rsidP="00BC0F89">
                  <w:pPr>
                    <w:jc w:val="center"/>
                    <w:rPr>
                      <w:sz w:val="16"/>
                      <w:szCs w:val="16"/>
                      <w:lang w:val="en-GB"/>
                    </w:rPr>
                  </w:pPr>
                  <w:r w:rsidRPr="00AB45A3">
                    <w:rPr>
                      <w:sz w:val="16"/>
                      <w:szCs w:val="16"/>
                      <w:lang w:val="en-GB"/>
                    </w:rPr>
                    <w:t>Complete</w:t>
                  </w: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Quantification</w:t>
                  </w:r>
                </w:p>
              </w:tc>
              <w:tc>
                <w:tcPr>
                  <w:tcW w:w="0" w:type="auto"/>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p>
              </w:tc>
            </w:tr>
            <w:tr w:rsidR="00615731" w:rsidRPr="00AB45A3" w:rsidTr="00BC0F89">
              <w:tc>
                <w:tcPr>
                  <w:tcW w:w="0" w:type="auto"/>
                </w:tcPr>
                <w:p w:rsidR="00615731" w:rsidRPr="00AB45A3" w:rsidRDefault="00615731" w:rsidP="00BC0F89">
                  <w:pPr>
                    <w:rPr>
                      <w:sz w:val="16"/>
                      <w:szCs w:val="16"/>
                      <w:lang w:val="en-GB"/>
                    </w:rPr>
                  </w:pPr>
                  <w:r w:rsidRPr="00AB45A3">
                    <w:rPr>
                      <w:sz w:val="16"/>
                      <w:szCs w:val="16"/>
                      <w:lang w:val="en-GB"/>
                    </w:rPr>
                    <w:t>Identification</w:t>
                  </w:r>
                </w:p>
              </w:tc>
              <w:tc>
                <w:tcPr>
                  <w:tcW w:w="0" w:type="auto"/>
                </w:tcPr>
                <w:p w:rsidR="00615731" w:rsidRPr="00AB45A3" w:rsidRDefault="00615731" w:rsidP="00BC0F89">
                  <w:pPr>
                    <w:jc w:val="center"/>
                    <w:rPr>
                      <w:sz w:val="16"/>
                      <w:szCs w:val="16"/>
                      <w:lang w:val="en-GB"/>
                    </w:rPr>
                  </w:pPr>
                </w:p>
              </w:tc>
              <w:tc>
                <w:tcPr>
                  <w:tcW w:w="0" w:type="auto"/>
                </w:tcPr>
                <w:p w:rsidR="00615731" w:rsidRPr="00AB45A3" w:rsidRDefault="00615731" w:rsidP="00BC0F89">
                  <w:pPr>
                    <w:jc w:val="center"/>
                    <w:rPr>
                      <w:sz w:val="16"/>
                      <w:szCs w:val="16"/>
                      <w:lang w:val="en-GB"/>
                    </w:rPr>
                  </w:pPr>
                </w:p>
              </w:tc>
            </w:tr>
          </w:tbl>
          <w:p w:rsidR="00615731" w:rsidRPr="00E92C27" w:rsidRDefault="00615731" w:rsidP="007A1183">
            <w:pPr>
              <w:pStyle w:val="Code"/>
              <w:rPr>
                <w:rFonts w:cs="Courier New"/>
              </w:rPr>
            </w:pPr>
          </w:p>
        </w:tc>
      </w:tr>
      <w:tr w:rsidR="00615731" w:rsidTr="00615731">
        <w:tc>
          <w:tcPr>
            <w:tcW w:w="1617" w:type="dxa"/>
            <w:vAlign w:val="center"/>
          </w:tcPr>
          <w:p w:rsidR="00615731" w:rsidRPr="00EC2317" w:rsidRDefault="00615731" w:rsidP="007A1183">
            <w:pPr>
              <w:rPr>
                <w:b/>
                <w:lang w:val="en-GB"/>
              </w:rPr>
            </w:pPr>
            <w:r w:rsidRPr="00EC2317">
              <w:rPr>
                <w:b/>
                <w:lang w:val="en-GB"/>
              </w:rPr>
              <w:t>Example:</w:t>
            </w:r>
          </w:p>
        </w:tc>
        <w:tc>
          <w:tcPr>
            <w:tcW w:w="8571" w:type="dxa"/>
          </w:tcPr>
          <w:p w:rsidR="00615731" w:rsidRPr="00E92C27" w:rsidRDefault="00615731" w:rsidP="007A1183">
            <w:pPr>
              <w:pStyle w:val="Code"/>
              <w:rPr>
                <w:rFonts w:cs="Courier New"/>
              </w:rPr>
            </w:pPr>
            <w:r w:rsidRPr="00E92C27">
              <w:rPr>
                <w:rFonts w:cs="Courier New"/>
              </w:rPr>
              <w:t>SMH  identifier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SML  CID:00027395  …  My value      some other value</w:t>
            </w:r>
          </w:p>
        </w:tc>
      </w:tr>
    </w:tbl>
    <w:p w:rsidR="007A1183" w:rsidRPr="001C7DA6" w:rsidRDefault="007A1183" w:rsidP="007A1183">
      <w:pPr>
        <w:pStyle w:val="nobreak"/>
        <w:rPr>
          <w:lang w:val="en-GB"/>
        </w:rPr>
      </w:pPr>
    </w:p>
    <w:p w:rsidR="007A1183" w:rsidRDefault="0088507E" w:rsidP="007A1183">
      <w:pPr>
        <w:pStyle w:val="berschrift1"/>
      </w:pPr>
      <w:bookmarkStart w:id="167" w:name="_Toc248307717"/>
      <w:bookmarkStart w:id="168" w:name="_Toc111817895"/>
      <w:bookmarkStart w:id="169" w:name="_Toc118017570"/>
      <w:r>
        <w:t>Non-</w:t>
      </w:r>
      <w:r w:rsidR="002341EA">
        <w:t>supported use cases</w:t>
      </w:r>
      <w:bookmarkEnd w:id="167"/>
    </w:p>
    <w:p w:rsidR="00D959A2" w:rsidRDefault="00D959A2" w:rsidP="0016484B">
      <w:pPr>
        <w:pStyle w:val="nobreak"/>
      </w:pPr>
    </w:p>
    <w:p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rsidR="00D959A2" w:rsidRDefault="00D959A2" w:rsidP="0016484B">
      <w:pPr>
        <w:jc w:val="both"/>
      </w:pPr>
    </w:p>
    <w:p w:rsidR="00D959A2" w:rsidRDefault="002341EA" w:rsidP="0016484B">
      <w:pPr>
        <w:jc w:val="both"/>
      </w:pPr>
      <w:r>
        <w:t>- Sequence Tag approaches.</w:t>
      </w:r>
    </w:p>
    <w:p w:rsidR="00D959A2" w:rsidRDefault="002341EA" w:rsidP="0016484B">
      <w:pPr>
        <w:jc w:val="both"/>
      </w:pPr>
      <w:r>
        <w:t>- Grouped modification position scoring systems.</w:t>
      </w:r>
    </w:p>
    <w:p w:rsidR="00D959A2" w:rsidRDefault="00D959A2" w:rsidP="0016484B"/>
    <w:p w:rsidR="00494290" w:rsidRDefault="00494290" w:rsidP="00494290">
      <w:pPr>
        <w:pStyle w:val="berschrift1"/>
      </w:pPr>
      <w:bookmarkStart w:id="170" w:name="_Toc248307718"/>
      <w:r>
        <w:t>Conclusions</w:t>
      </w:r>
      <w:bookmarkEnd w:id="170"/>
    </w:p>
    <w:p w:rsidR="00D959A2" w:rsidRDefault="00D959A2" w:rsidP="0016484B"/>
    <w:p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rsidR="007A1183" w:rsidRPr="00E86995" w:rsidRDefault="007A1183" w:rsidP="007A1183">
      <w:pPr>
        <w:jc w:val="both"/>
        <w:rPr>
          <w:highlight w:val="yellow"/>
          <w:lang w:val="en-GB"/>
        </w:rPr>
      </w:pPr>
    </w:p>
    <w:p w:rsidR="007A1183" w:rsidRPr="00D77D22" w:rsidRDefault="007A1183" w:rsidP="007A1183">
      <w:pPr>
        <w:pStyle w:val="berschrift1"/>
      </w:pPr>
      <w:bookmarkStart w:id="171" w:name="_Toc248307719"/>
      <w:r w:rsidRPr="00D77D22">
        <w:t>Authors</w:t>
      </w:r>
      <w:bookmarkEnd w:id="171"/>
      <w:r w:rsidRPr="00D77D22">
        <w:t xml:space="preserve"> </w:t>
      </w:r>
    </w:p>
    <w:bookmarkEnd w:id="168"/>
    <w:bookmarkEnd w:id="169"/>
    <w:p w:rsidR="007A1183" w:rsidRDefault="007A1183" w:rsidP="007A1183">
      <w:pPr>
        <w:jc w:val="both"/>
        <w:rPr>
          <w:lang w:val="pt-BR"/>
        </w:rPr>
      </w:pPr>
    </w:p>
    <w:p w:rsidR="007A1183" w:rsidRPr="00296A1E" w:rsidRDefault="007A1183" w:rsidP="007A1183">
      <w:pPr>
        <w:jc w:val="both"/>
      </w:pPr>
      <w:r w:rsidRPr="00296A1E">
        <w:t>Johannes Griss, European Bioinformatics Institute, United Kingdom</w:t>
      </w:r>
    </w:p>
    <w:p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rsidR="007A1183" w:rsidRPr="00296A1E" w:rsidRDefault="007A1183" w:rsidP="007A1183">
      <w:pPr>
        <w:jc w:val="both"/>
      </w:pPr>
      <w:r w:rsidRPr="00296A1E">
        <w:t xml:space="preserve">Mathias Walzer, Center for Bioinformatics, </w:t>
      </w:r>
      <w:r w:rsidRPr="00296A1E">
        <w:rPr>
          <w:rFonts w:cs="Arial"/>
        </w:rPr>
        <w:t>University of Tübingen, Germany</w:t>
      </w:r>
    </w:p>
    <w:p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rsidR="007A1183" w:rsidRPr="00296A1E" w:rsidRDefault="007A1183" w:rsidP="007A1183">
      <w:pPr>
        <w:jc w:val="both"/>
      </w:pPr>
      <w:r w:rsidRPr="00296A1E">
        <w:rPr>
          <w:rFonts w:cs="Arial"/>
        </w:rPr>
        <w:t xml:space="preserve">Andrew R. Jones, University of Liverpool, </w:t>
      </w:r>
      <w:r w:rsidRPr="00296A1E">
        <w:t>United Kingdom</w:t>
      </w:r>
    </w:p>
    <w:p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rsidR="007A1183" w:rsidRDefault="007A1183" w:rsidP="007A1183">
      <w:pPr>
        <w:jc w:val="both"/>
      </w:pPr>
    </w:p>
    <w:p w:rsidR="007A1183" w:rsidRDefault="007A1183" w:rsidP="007A1183">
      <w:pPr>
        <w:jc w:val="both"/>
      </w:pPr>
      <w:r>
        <w:t>Correspondence – Henning Hermjakob (</w:t>
      </w:r>
      <w:hyperlink r:id="rId29" w:history="1">
        <w:r>
          <w:rPr>
            <w:rStyle w:val="Hyperlink"/>
          </w:rPr>
          <w:t>hhe</w:t>
        </w:r>
        <w:r w:rsidRPr="00F00CE7">
          <w:rPr>
            <w:rStyle w:val="Hyperlink"/>
          </w:rPr>
          <w:t>@ebi.ac.uk</w:t>
        </w:r>
      </w:hyperlink>
      <w:r>
        <w:t>)</w:t>
      </w:r>
      <w:r w:rsidR="005B1AC1">
        <w:t>, Juan Antonio Vizcaíno (</w:t>
      </w:r>
      <w:hyperlink r:id="rId30" w:history="1">
        <w:r w:rsidR="005B1AC1" w:rsidRPr="006A3277">
          <w:rPr>
            <w:rStyle w:val="Hyperlink"/>
          </w:rPr>
          <w:t>juan@ebi.ac.uk</w:t>
        </w:r>
      </w:hyperlink>
      <w:r w:rsidR="005B1AC1">
        <w:t xml:space="preserve">) </w:t>
      </w:r>
    </w:p>
    <w:p w:rsidR="007A1183" w:rsidRDefault="007A1183" w:rsidP="007A1183">
      <w:pPr>
        <w:jc w:val="both"/>
      </w:pPr>
    </w:p>
    <w:p w:rsidR="007A1183" w:rsidRDefault="007A1183" w:rsidP="007A1183">
      <w:pPr>
        <w:pStyle w:val="berschrift1"/>
      </w:pPr>
      <w:bookmarkStart w:id="172" w:name="_Toc248307720"/>
      <w:r>
        <w:t>Contributors</w:t>
      </w:r>
      <w:bookmarkEnd w:id="172"/>
    </w:p>
    <w:p w:rsidR="007A1183" w:rsidRDefault="007A1183" w:rsidP="007A1183">
      <w:pPr>
        <w:jc w:val="both"/>
      </w:pPr>
    </w:p>
    <w:p w:rsidR="007A1183" w:rsidRDefault="007A1183" w:rsidP="007A1183">
      <w:pPr>
        <w:jc w:val="both"/>
        <w:rPr>
          <w:lang w:val="en-GB"/>
        </w:rPr>
      </w:pPr>
      <w:r>
        <w:rPr>
          <w:lang w:val="en-GB"/>
        </w:rPr>
        <w:lastRenderedPageBreak/>
        <w:t>In addition to the authors, the following people contributed to the model development, gave feedback or tested mzTab:</w:t>
      </w:r>
    </w:p>
    <w:p w:rsidR="007A1183" w:rsidRPr="00AA4BF2" w:rsidRDefault="007A1183" w:rsidP="00AA4BF2">
      <w:pPr>
        <w:pStyle w:val="LightGrid-Accent31"/>
        <w:ind w:left="0"/>
        <w:jc w:val="both"/>
        <w:rPr>
          <w:lang w:val="en-GB"/>
        </w:rPr>
      </w:pPr>
    </w:p>
    <w:p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rsidR="00352EE3" w:rsidRPr="00296A1E"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rsidR="00352EE3" w:rsidRPr="00AA4BF2"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rsidR="00066FFF" w:rsidRPr="00296A1E" w:rsidRDefault="00066FFF" w:rsidP="00FB3956">
      <w:pPr>
        <w:pStyle w:val="LightGrid-Accent31"/>
        <w:jc w:val="both"/>
      </w:pPr>
    </w:p>
    <w:p w:rsidR="007A1183" w:rsidRPr="00E86995" w:rsidRDefault="007A1183" w:rsidP="007A1183">
      <w:pPr>
        <w:jc w:val="both"/>
        <w:rPr>
          <w:highlight w:val="yellow"/>
          <w:lang w:val="en-GB"/>
        </w:rPr>
      </w:pPr>
    </w:p>
    <w:p w:rsidR="007A1183" w:rsidRDefault="007A1183" w:rsidP="007A1183">
      <w:pPr>
        <w:pStyle w:val="berschrift1"/>
      </w:pPr>
      <w:bookmarkStart w:id="173" w:name="_Toc248307721"/>
      <w:r w:rsidRPr="00D77D22">
        <w:t>References</w:t>
      </w:r>
      <w:bookmarkEnd w:id="173"/>
    </w:p>
    <w:p w:rsidR="007A1183" w:rsidRDefault="007A1183" w:rsidP="007A1183">
      <w:pPr>
        <w:pStyle w:val="nobreak"/>
        <w:numPr>
          <w:ilvl w:val="0"/>
          <w:numId w:val="43"/>
        </w:numPr>
        <w:jc w:val="both"/>
      </w:pPr>
      <w:r>
        <w:t>Bradner, S. (1997). Key words for use in RFCs to Indicate Requirement Levels, Internet Engineering Task Force. RFC 2119.</w:t>
      </w:r>
    </w:p>
    <w:p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Hervorhebung"/>
        </w:rPr>
        <w:t xml:space="preserve"> </w:t>
      </w:r>
      <w:r w:rsidR="00563F64">
        <w:rPr>
          <w:rStyle w:val="Hervorhebung"/>
          <w:i w:val="0"/>
        </w:rPr>
        <w:t>d</w:t>
      </w:r>
      <w:r w:rsidR="00563F64">
        <w:rPr>
          <w:rStyle w:val="slug-metadata-note"/>
        </w:rPr>
        <w:t xml:space="preserve">oi: </w:t>
      </w:r>
      <w:r w:rsidR="00563F64">
        <w:rPr>
          <w:rStyle w:val="slug-doi"/>
        </w:rPr>
        <w:t>10.1074</w:t>
      </w:r>
      <w:r w:rsidR="00563F64">
        <w:rPr>
          <w:rStyle w:val="HTMLZitat"/>
        </w:rPr>
        <w:t xml:space="preserve"> mcp.O113.028506.</w:t>
      </w:r>
    </w:p>
    <w:p w:rsidR="007A1183" w:rsidRDefault="007A1183" w:rsidP="007A1183">
      <w:pPr>
        <w:pStyle w:val="LightGrid-Accent31"/>
        <w:jc w:val="both"/>
      </w:pPr>
      <w:bookmarkStart w:id="174" w:name="_Toc526008660"/>
      <w:bookmarkStart w:id="175" w:name="_Toc153690678"/>
      <w:bookmarkStart w:id="176" w:name="_Toc155584023"/>
      <w:bookmarkStart w:id="177" w:name="_Toc156877875"/>
    </w:p>
    <w:p w:rsidR="007A1183" w:rsidRPr="008B6BE0" w:rsidRDefault="007A1183" w:rsidP="007A1183">
      <w:pPr>
        <w:pStyle w:val="berschrift1"/>
      </w:pPr>
      <w:r w:rsidRPr="009F3B64">
        <w:t xml:space="preserve"> </w:t>
      </w:r>
      <w:bookmarkStart w:id="178" w:name="_Toc248307722"/>
      <w:r w:rsidRPr="008B6BE0">
        <w:t>Intellectual Property Statement</w:t>
      </w:r>
      <w:bookmarkEnd w:id="174"/>
      <w:bookmarkEnd w:id="175"/>
      <w:bookmarkEnd w:id="176"/>
      <w:bookmarkEnd w:id="177"/>
      <w:bookmarkEnd w:id="178"/>
    </w:p>
    <w:p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7A1183" w:rsidRDefault="007A1183" w:rsidP="007A1183">
      <w:pPr>
        <w:jc w:val="both"/>
        <w:rPr>
          <w:rFonts w:eastAsia="MS Mincho"/>
          <w:lang w:eastAsia="zh-CN"/>
        </w:rPr>
      </w:pPr>
    </w:p>
    <w:p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7A1183" w:rsidRPr="00E86995" w:rsidRDefault="007A1183" w:rsidP="007A1183">
      <w:pPr>
        <w:jc w:val="both"/>
        <w:rPr>
          <w:highlight w:val="yellow"/>
        </w:rPr>
      </w:pPr>
    </w:p>
    <w:p w:rsidR="007A1183" w:rsidRPr="00FC4E18" w:rsidRDefault="007A1183" w:rsidP="007A1183">
      <w:pPr>
        <w:jc w:val="both"/>
      </w:pPr>
    </w:p>
    <w:p w:rsidR="007A1183" w:rsidRPr="00FC4E18" w:rsidRDefault="007A1183" w:rsidP="007A1183">
      <w:pPr>
        <w:pStyle w:val="berschrift1"/>
        <w:numPr>
          <w:ilvl w:val="0"/>
          <w:numId w:val="0"/>
        </w:numPr>
        <w:ind w:left="360" w:hanging="360"/>
      </w:pPr>
      <w:bookmarkStart w:id="179" w:name="_Toc248307723"/>
      <w:r w:rsidRPr="00FC4E18">
        <w:t>TradeMark Section</w:t>
      </w:r>
      <w:bookmarkEnd w:id="179"/>
    </w:p>
    <w:p w:rsidR="007A1183" w:rsidRDefault="007A1183" w:rsidP="007A1183">
      <w:pPr>
        <w:jc w:val="both"/>
        <w:rPr>
          <w:highlight w:val="yellow"/>
        </w:rPr>
      </w:pPr>
    </w:p>
    <w:p w:rsidR="007A1183" w:rsidRPr="00FC4E18" w:rsidRDefault="007A1183" w:rsidP="007A1183">
      <w:pPr>
        <w:jc w:val="both"/>
      </w:pPr>
      <w:r w:rsidRPr="00FC4E18">
        <w:t>Microsoft Excel</w:t>
      </w:r>
      <w:r>
        <w:rPr>
          <w:vertAlign w:val="superscript"/>
          <w:lang w:val="en-GB"/>
        </w:rPr>
        <w:t>®</w:t>
      </w:r>
    </w:p>
    <w:p w:rsidR="007A1183" w:rsidRPr="00E86995" w:rsidRDefault="007A1183" w:rsidP="007A1183">
      <w:pPr>
        <w:jc w:val="both"/>
        <w:rPr>
          <w:highlight w:val="yellow"/>
        </w:rPr>
      </w:pPr>
    </w:p>
    <w:p w:rsidR="007A1183" w:rsidRPr="008B6BE0" w:rsidRDefault="007A1183" w:rsidP="007A1183">
      <w:pPr>
        <w:pStyle w:val="berschrift1"/>
        <w:numPr>
          <w:ilvl w:val="0"/>
          <w:numId w:val="0"/>
        </w:numPr>
      </w:pPr>
      <w:bookmarkStart w:id="180" w:name="_Toc153687291"/>
      <w:bookmarkStart w:id="181" w:name="_Toc155584024"/>
      <w:bookmarkStart w:id="182" w:name="_Toc156877876"/>
      <w:bookmarkStart w:id="183" w:name="_Toc248307724"/>
      <w:r w:rsidRPr="008B6BE0">
        <w:t>Copyright Notice</w:t>
      </w:r>
      <w:bookmarkEnd w:id="180"/>
      <w:bookmarkEnd w:id="181"/>
      <w:bookmarkEnd w:id="182"/>
      <w:bookmarkEnd w:id="183"/>
    </w:p>
    <w:p w:rsidR="007A1183" w:rsidRDefault="007A1183" w:rsidP="007A1183">
      <w:pPr>
        <w:jc w:val="both"/>
      </w:pPr>
      <w:proofErr w:type="gramStart"/>
      <w:r>
        <w:t>Copyright (C) Proteomics Standards Initiative (201</w:t>
      </w:r>
      <w:r w:rsidR="00066FFF">
        <w:t>3</w:t>
      </w:r>
      <w:r>
        <w:t>).</w:t>
      </w:r>
      <w:proofErr w:type="gramEnd"/>
      <w:r>
        <w:t xml:space="preserve"> All Rights Reserved.</w:t>
      </w:r>
    </w:p>
    <w:p w:rsidR="007A1183" w:rsidRDefault="007A1183" w:rsidP="007A1183">
      <w:pPr>
        <w:jc w:val="both"/>
      </w:pPr>
    </w:p>
    <w:p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7A1183" w:rsidRDefault="007A1183" w:rsidP="007A1183">
      <w:pPr>
        <w:jc w:val="both"/>
      </w:pPr>
    </w:p>
    <w:p w:rsidR="007A1183" w:rsidRDefault="007A1183" w:rsidP="007A1183">
      <w:pPr>
        <w:jc w:val="both"/>
      </w:pPr>
      <w:r>
        <w:t>The limited permissions granted above are perpetual and will not be revoked by the PSI or its successors or assigns.</w:t>
      </w:r>
    </w:p>
    <w:p w:rsidR="007A1183" w:rsidRDefault="007A1183" w:rsidP="007A1183">
      <w:pPr>
        <w:jc w:val="both"/>
      </w:pPr>
    </w:p>
    <w:p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184" w:name="29"/>
      <w:bookmarkStart w:id="185" w:name="30"/>
      <w:bookmarkStart w:id="186" w:name="31"/>
      <w:bookmarkEnd w:id="184"/>
      <w:bookmarkEnd w:id="185"/>
      <w:bookmarkEnd w:id="186"/>
    </w:p>
    <w:sectPr w:rsidR="007A1183" w:rsidRPr="00507A7E" w:rsidSect="007A1183">
      <w:headerReference w:type="default" r:id="rId31"/>
      <w:footerReference w:type="default" r:id="rId32"/>
      <w:headerReference w:type="first" r:id="rId33"/>
      <w:pgSz w:w="12240" w:h="15840"/>
      <w:pgMar w:top="1134" w:right="1134" w:bottom="1134" w:left="1134" w:header="720"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959" w:rsidRDefault="00E22959">
      <w:r>
        <w:separator/>
      </w:r>
    </w:p>
  </w:endnote>
  <w:endnote w:type="continuationSeparator" w:id="0">
    <w:p w:rsidR="00E22959" w:rsidRDefault="00E22959">
      <w:r>
        <w:continuationSeparator/>
      </w:r>
    </w:p>
  </w:endnote>
  <w:endnote w:type="continuationNotice" w:id="1">
    <w:p w:rsidR="00E22959" w:rsidRDefault="00E22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959" w:rsidRDefault="00D723F5" w:rsidP="007A1183">
    <w:pPr>
      <w:pStyle w:val="Fuzeile"/>
      <w:tabs>
        <w:tab w:val="clear" w:pos="4320"/>
      </w:tabs>
    </w:pPr>
    <w:hyperlink r:id="rId1" w:history="1">
      <w:r w:rsidR="00E22959" w:rsidRPr="0006081C">
        <w:rPr>
          <w:rStyle w:val="Hyperlink"/>
        </w:rPr>
        <w:t>http://www.psidev.info/</w:t>
      </w:r>
    </w:hyperlink>
    <w:r w:rsidR="00E22959">
      <w:rPr>
        <w:rStyle w:val="Seitenzahl"/>
      </w:rPr>
      <w:tab/>
    </w:r>
    <w:r w:rsidR="00E22959">
      <w:rPr>
        <w:rStyle w:val="Seitenzahl"/>
      </w:rPr>
      <w:fldChar w:fldCharType="begin"/>
    </w:r>
    <w:r w:rsidR="00E22959">
      <w:rPr>
        <w:rStyle w:val="Seitenzahl"/>
      </w:rPr>
      <w:instrText xml:space="preserve"> PAGE </w:instrText>
    </w:r>
    <w:r w:rsidR="00E22959">
      <w:rPr>
        <w:rStyle w:val="Seitenzahl"/>
      </w:rPr>
      <w:fldChar w:fldCharType="separate"/>
    </w:r>
    <w:r>
      <w:rPr>
        <w:rStyle w:val="Seitenzahl"/>
        <w:noProof/>
      </w:rPr>
      <w:t>12</w:t>
    </w:r>
    <w:r w:rsidR="00E22959">
      <w:rPr>
        <w:rStyle w:val="Seitenzahl"/>
      </w:rPr>
      <w:fldChar w:fldCharType="end"/>
    </w:r>
    <w:r w:rsidR="00E22959">
      <w:rPr>
        <w:rStyle w:val="Seitenzahl"/>
      </w:rPr>
      <w:t xml:space="preserve"> / </w:t>
    </w:r>
    <w:fldSimple w:instr=" NUMPAGES   \* MERGEFORMAT ">
      <w:r w:rsidRPr="00D723F5">
        <w:rPr>
          <w:rStyle w:val="Seitenzahl"/>
          <w:noProof/>
        </w:rPr>
        <w:t>57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959" w:rsidRDefault="00E22959">
      <w:r>
        <w:separator/>
      </w:r>
    </w:p>
  </w:footnote>
  <w:footnote w:type="continuationSeparator" w:id="0">
    <w:p w:rsidR="00E22959" w:rsidRDefault="00E22959">
      <w:r>
        <w:continuationSeparator/>
      </w:r>
    </w:p>
  </w:footnote>
  <w:footnote w:type="continuationNotice" w:id="1">
    <w:p w:rsidR="00E22959" w:rsidRDefault="00E229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959" w:rsidRDefault="00E22959" w:rsidP="007A1183">
    <w:pPr>
      <w:tabs>
        <w:tab w:val="left" w:pos="7938"/>
      </w:tabs>
    </w:pPr>
    <w:proofErr w:type="gramStart"/>
    <w:r>
      <w:rPr>
        <w:lang w:val="en-GB"/>
      </w:rPr>
      <w:t>mzTab</w:t>
    </w:r>
    <w:proofErr w:type="gramEnd"/>
    <w:r>
      <w:rPr>
        <w:lang w:val="en-GB"/>
      </w:rPr>
      <w:t xml:space="preserve"> Specification version 1.0                                                                  December </w:t>
    </w:r>
    <w:r w:rsidR="00D00A3B">
      <w:rPr>
        <w:lang w:val="en-GB"/>
      </w:rPr>
      <w:t xml:space="preserve">10 </w:t>
    </w:r>
    <w:r>
      <w:rPr>
        <w:lang w:val="en-GB"/>
      </w:rPr>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959" w:rsidRDefault="00E22959" w:rsidP="007A1183">
    <w:pPr>
      <w:rPr>
        <w:lang w:val="en-GB"/>
      </w:rPr>
    </w:pPr>
    <w:r>
      <w:rPr>
        <w:lang w:val="en-GB"/>
      </w:rPr>
      <w:t>PSI Recommendation</w:t>
    </w:r>
  </w:p>
  <w:p w:rsidR="00E22959" w:rsidRDefault="00E22959" w:rsidP="007A1183">
    <w:pPr>
      <w:rPr>
        <w:lang w:val="en-GB"/>
      </w:rPr>
    </w:pPr>
    <w:r>
      <w:rPr>
        <w:lang w:val="en-GB"/>
      </w:rPr>
      <w:t>PSI Proteomics Informatics Workgroup</w:t>
    </w:r>
  </w:p>
  <w:p w:rsidR="00E22959" w:rsidRDefault="00E22959" w:rsidP="007A1183">
    <w:pPr>
      <w:rPr>
        <w:lang w:val="en-GB"/>
      </w:rPr>
    </w:pPr>
    <w:r>
      <w:rPr>
        <w:lang w:val="en-GB"/>
      </w:rPr>
      <w:t>Version 1.0, release candidate 5</w:t>
    </w:r>
  </w:p>
  <w:p w:rsidR="00E22959" w:rsidRPr="00296A1E" w:rsidRDefault="00E22959" w:rsidP="007A1183">
    <w:pPr>
      <w:jc w:val="right"/>
    </w:pPr>
    <w:r w:rsidRPr="00296A1E">
      <w:t>Johannes Griss, European Bioinformatics Institute</w:t>
    </w:r>
  </w:p>
  <w:p w:rsidR="00E22959" w:rsidRPr="00296A1E" w:rsidRDefault="00E22959" w:rsidP="007A1183">
    <w:pPr>
      <w:jc w:val="right"/>
    </w:pPr>
    <w:r w:rsidRPr="00296A1E">
      <w:t xml:space="preserve">Timo Sachsenberg, </w:t>
    </w:r>
    <w:r w:rsidRPr="00296A1E">
      <w:rPr>
        <w:rFonts w:cs="Arial"/>
      </w:rPr>
      <w:t xml:space="preserve">University </w:t>
    </w:r>
    <w:r w:rsidRPr="00296A1E">
      <w:t>of Tübingen</w:t>
    </w:r>
  </w:p>
  <w:p w:rsidR="00E22959" w:rsidRPr="00296A1E" w:rsidRDefault="00E22959" w:rsidP="007A1183">
    <w:pPr>
      <w:jc w:val="right"/>
    </w:pPr>
    <w:r w:rsidRPr="00296A1E">
      <w:t xml:space="preserve">Mathias Walzer, </w:t>
    </w:r>
    <w:r w:rsidRPr="00296A1E">
      <w:rPr>
        <w:rFonts w:cs="Arial"/>
      </w:rPr>
      <w:t>University of Tübingen</w:t>
    </w:r>
  </w:p>
  <w:p w:rsidR="00E22959" w:rsidRPr="001320BD" w:rsidRDefault="00E22959" w:rsidP="007A1183">
    <w:pPr>
      <w:jc w:val="right"/>
    </w:pPr>
    <w:r w:rsidRPr="001320BD">
      <w:t>Oliver Kohlbacher, University of Tübingen</w:t>
    </w:r>
  </w:p>
  <w:p w:rsidR="00E22959" w:rsidRPr="001320BD" w:rsidRDefault="00E22959" w:rsidP="007A1183">
    <w:pPr>
      <w:ind w:left="360"/>
      <w:jc w:val="right"/>
    </w:pPr>
    <w:r>
      <w:t>Andrew R. Jones, University of Liverpool</w:t>
    </w:r>
  </w:p>
  <w:p w:rsidR="00E22959" w:rsidRPr="00296A1E" w:rsidRDefault="00E22959" w:rsidP="007A1183">
    <w:pPr>
      <w:jc w:val="right"/>
    </w:pPr>
    <w:r>
      <w:t>Henning Hermjakob</w:t>
    </w:r>
    <w:r w:rsidRPr="00B64B28">
      <w:t>, European Bioinformatics Institute</w:t>
    </w:r>
  </w:p>
  <w:p w:rsidR="00E22959" w:rsidRPr="00B64B28" w:rsidRDefault="00E22959" w:rsidP="007A1183">
    <w:pPr>
      <w:jc w:val="right"/>
    </w:pPr>
    <w:r w:rsidRPr="00B64B28">
      <w:t xml:space="preserve">Juan Antonio Vizcaíno, European Bioinformatics Institute </w:t>
    </w:r>
  </w:p>
  <w:p w:rsidR="00E22959" w:rsidRDefault="00E22959" w:rsidP="007A1183"/>
  <w:p w:rsidR="00E22959" w:rsidRDefault="00E22959" w:rsidP="007A1183">
    <w:pPr>
      <w:jc w:val="right"/>
    </w:pPr>
    <w:r>
      <w:t>June 1 2012</w:t>
    </w:r>
  </w:p>
  <w:p w:rsidR="00E22959" w:rsidRDefault="00E22959" w:rsidP="007A1183">
    <w:pPr>
      <w:jc w:val="right"/>
    </w:pPr>
    <w:r>
      <w:t xml:space="preserve">Updated: </w:t>
    </w:r>
    <w:r>
      <w:fldChar w:fldCharType="begin"/>
    </w:r>
    <w:r>
      <w:instrText xml:space="preserve"> SAVEDATE  \@ "MMMM d, yyyy"  \* MERGEFORMAT </w:instrText>
    </w:r>
    <w:r>
      <w:fldChar w:fldCharType="separate"/>
    </w:r>
    <w:ins w:id="187" w:author="Johannes Griss" w:date="2013-12-11T09:05:00Z">
      <w:r w:rsidR="00D723F5">
        <w:rPr>
          <w:noProof/>
        </w:rPr>
        <w:t>December 11, 2013</w:t>
      </w:r>
    </w:ins>
    <w:del w:id="188" w:author="Johannes Griss" w:date="2013-12-11T09:05:00Z">
      <w:r w:rsidR="00D723F5" w:rsidDel="00D723F5">
        <w:rPr>
          <w:noProof/>
        </w:rPr>
        <w:delText>December 10, 2013</w:delText>
      </w:r>
    </w:del>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pt;height:11.8pt" o:bullet="t">
        <v:imagedata r:id="rId1" o:title=""/>
      </v:shape>
    </w:pict>
  </w:numPicBullet>
  <w:abstractNum w:abstractNumId="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ennumm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ennumm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ennumm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ennummer2"/>
      <w:lvlText w:val="%1."/>
      <w:lvlJc w:val="left"/>
      <w:pPr>
        <w:tabs>
          <w:tab w:val="num" w:pos="720"/>
        </w:tabs>
        <w:ind w:left="720" w:hanging="360"/>
      </w:pPr>
    </w:lvl>
  </w:abstractNum>
  <w:abstractNum w:abstractNumId="5">
    <w:nsid w:val="FFFFFF80"/>
    <w:multiLevelType w:val="singleLevel"/>
    <w:tmpl w:val="626E81D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Aufzhlungszeichen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0B90EC68"/>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69E3680"/>
    <w:multiLevelType w:val="multilevel"/>
    <w:tmpl w:val="235A9AC6"/>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3456"/>
        </w:tabs>
        <w:ind w:left="345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2">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5">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1">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5">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1">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2">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4"/>
  </w:num>
  <w:num w:numId="13">
    <w:abstractNumId w:val="41"/>
  </w:num>
  <w:num w:numId="14">
    <w:abstractNumId w:val="34"/>
  </w:num>
  <w:num w:numId="15">
    <w:abstractNumId w:val="36"/>
  </w:num>
  <w:num w:numId="16">
    <w:abstractNumId w:val="30"/>
  </w:num>
  <w:num w:numId="17">
    <w:abstractNumId w:val="40"/>
  </w:num>
  <w:num w:numId="18">
    <w:abstractNumId w:val="17"/>
  </w:num>
  <w:num w:numId="19">
    <w:abstractNumId w:val="37"/>
  </w:num>
  <w:num w:numId="20">
    <w:abstractNumId w:val="44"/>
  </w:num>
  <w:num w:numId="21">
    <w:abstractNumId w:val="27"/>
  </w:num>
  <w:num w:numId="22">
    <w:abstractNumId w:val="19"/>
  </w:num>
  <w:num w:numId="23">
    <w:abstractNumId w:val="26"/>
  </w:num>
  <w:num w:numId="24">
    <w:abstractNumId w:val="12"/>
  </w:num>
  <w:num w:numId="25">
    <w:abstractNumId w:val="28"/>
  </w:num>
  <w:num w:numId="26">
    <w:abstractNumId w:val="21"/>
  </w:num>
  <w:num w:numId="27">
    <w:abstractNumId w:val="47"/>
  </w:num>
  <w:num w:numId="28">
    <w:abstractNumId w:val="15"/>
  </w:num>
  <w:num w:numId="29">
    <w:abstractNumId w:val="31"/>
  </w:num>
  <w:num w:numId="30">
    <w:abstractNumId w:val="18"/>
  </w:num>
  <w:num w:numId="31">
    <w:abstractNumId w:val="35"/>
  </w:num>
  <w:num w:numId="32">
    <w:abstractNumId w:val="21"/>
  </w:num>
  <w:num w:numId="33">
    <w:abstractNumId w:val="43"/>
  </w:num>
  <w:num w:numId="34">
    <w:abstractNumId w:val="46"/>
  </w:num>
  <w:num w:numId="35">
    <w:abstractNumId w:val="39"/>
  </w:num>
  <w:num w:numId="36">
    <w:abstractNumId w:val="13"/>
  </w:num>
  <w:num w:numId="37">
    <w:abstractNumId w:val="32"/>
  </w:num>
  <w:num w:numId="38">
    <w:abstractNumId w:val="23"/>
  </w:num>
  <w:num w:numId="39">
    <w:abstractNumId w:val="48"/>
  </w:num>
  <w:num w:numId="40">
    <w:abstractNumId w:val="29"/>
  </w:num>
  <w:num w:numId="41">
    <w:abstractNumId w:val="20"/>
  </w:num>
  <w:num w:numId="42">
    <w:abstractNumId w:val="45"/>
  </w:num>
  <w:num w:numId="43">
    <w:abstractNumId w:val="14"/>
  </w:num>
  <w:num w:numId="44">
    <w:abstractNumId w:val="21"/>
  </w:num>
  <w:num w:numId="45">
    <w:abstractNumId w:val="22"/>
  </w:num>
  <w:num w:numId="46">
    <w:abstractNumId w:val="0"/>
  </w:num>
  <w:num w:numId="47">
    <w:abstractNumId w:val="42"/>
  </w:num>
  <w:num w:numId="48">
    <w:abstractNumId w:val="11"/>
  </w:num>
  <w:num w:numId="49">
    <w:abstractNumId w:val="16"/>
  </w:num>
  <w:num w:numId="50">
    <w:abstractNumId w:val="33"/>
  </w:num>
  <w:num w:numId="51">
    <w:abstractNumId w:val="25"/>
  </w:num>
  <w:num w:numId="52">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proofState w:grammar="clean"/>
  <w:trackRevisions/>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35F0"/>
    <w:rsid w:val="0000388B"/>
    <w:rsid w:val="0000528C"/>
    <w:rsid w:val="00005D87"/>
    <w:rsid w:val="00006606"/>
    <w:rsid w:val="00007757"/>
    <w:rsid w:val="000110EC"/>
    <w:rsid w:val="0001559C"/>
    <w:rsid w:val="000162FE"/>
    <w:rsid w:val="000169B7"/>
    <w:rsid w:val="00017904"/>
    <w:rsid w:val="00022B8C"/>
    <w:rsid w:val="00026954"/>
    <w:rsid w:val="00026B54"/>
    <w:rsid w:val="000307E5"/>
    <w:rsid w:val="00031A65"/>
    <w:rsid w:val="00032441"/>
    <w:rsid w:val="000341A1"/>
    <w:rsid w:val="00036113"/>
    <w:rsid w:val="000440D3"/>
    <w:rsid w:val="00046461"/>
    <w:rsid w:val="00046F5A"/>
    <w:rsid w:val="00047585"/>
    <w:rsid w:val="00047CD1"/>
    <w:rsid w:val="00047F82"/>
    <w:rsid w:val="0005108A"/>
    <w:rsid w:val="000538DB"/>
    <w:rsid w:val="00054078"/>
    <w:rsid w:val="00055035"/>
    <w:rsid w:val="0006107D"/>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7B2D"/>
    <w:rsid w:val="000B0ACD"/>
    <w:rsid w:val="000B133B"/>
    <w:rsid w:val="000B293A"/>
    <w:rsid w:val="000B30DE"/>
    <w:rsid w:val="000B46F9"/>
    <w:rsid w:val="000B7A61"/>
    <w:rsid w:val="000C1D66"/>
    <w:rsid w:val="000C4B15"/>
    <w:rsid w:val="000D098B"/>
    <w:rsid w:val="000D0D93"/>
    <w:rsid w:val="000D75EF"/>
    <w:rsid w:val="000E1197"/>
    <w:rsid w:val="000E223E"/>
    <w:rsid w:val="000E2420"/>
    <w:rsid w:val="000E44F8"/>
    <w:rsid w:val="000E5A62"/>
    <w:rsid w:val="000F0753"/>
    <w:rsid w:val="000F0FC2"/>
    <w:rsid w:val="000F181E"/>
    <w:rsid w:val="000F25FF"/>
    <w:rsid w:val="000F3F6D"/>
    <w:rsid w:val="000F4269"/>
    <w:rsid w:val="000F4B16"/>
    <w:rsid w:val="000F5AD7"/>
    <w:rsid w:val="0010013F"/>
    <w:rsid w:val="00100F1F"/>
    <w:rsid w:val="00102EFE"/>
    <w:rsid w:val="00103564"/>
    <w:rsid w:val="001074BC"/>
    <w:rsid w:val="0011599C"/>
    <w:rsid w:val="0012038D"/>
    <w:rsid w:val="0012174E"/>
    <w:rsid w:val="00124314"/>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E1F"/>
    <w:rsid w:val="001619F6"/>
    <w:rsid w:val="00161A56"/>
    <w:rsid w:val="00164508"/>
    <w:rsid w:val="0016484B"/>
    <w:rsid w:val="00167660"/>
    <w:rsid w:val="00167AF3"/>
    <w:rsid w:val="00172F18"/>
    <w:rsid w:val="001737A7"/>
    <w:rsid w:val="00175455"/>
    <w:rsid w:val="00181BA7"/>
    <w:rsid w:val="00181D7F"/>
    <w:rsid w:val="00183172"/>
    <w:rsid w:val="001834F9"/>
    <w:rsid w:val="00184DE5"/>
    <w:rsid w:val="00185508"/>
    <w:rsid w:val="0018651D"/>
    <w:rsid w:val="001962C5"/>
    <w:rsid w:val="0019777F"/>
    <w:rsid w:val="001A31AF"/>
    <w:rsid w:val="001A3281"/>
    <w:rsid w:val="001A3CF1"/>
    <w:rsid w:val="001A3F7B"/>
    <w:rsid w:val="001B1CFE"/>
    <w:rsid w:val="001B22F4"/>
    <w:rsid w:val="001B3591"/>
    <w:rsid w:val="001B50A5"/>
    <w:rsid w:val="001B5554"/>
    <w:rsid w:val="001C0B66"/>
    <w:rsid w:val="001C18FE"/>
    <w:rsid w:val="001C2EA3"/>
    <w:rsid w:val="001C7440"/>
    <w:rsid w:val="001D01A4"/>
    <w:rsid w:val="001D1FDB"/>
    <w:rsid w:val="001D24C0"/>
    <w:rsid w:val="001D3C12"/>
    <w:rsid w:val="001D7DEC"/>
    <w:rsid w:val="001E454B"/>
    <w:rsid w:val="001E69A3"/>
    <w:rsid w:val="001E6B2B"/>
    <w:rsid w:val="001F32A2"/>
    <w:rsid w:val="001F5A07"/>
    <w:rsid w:val="001F5A77"/>
    <w:rsid w:val="001F5F5F"/>
    <w:rsid w:val="002012FC"/>
    <w:rsid w:val="0020199E"/>
    <w:rsid w:val="002020B7"/>
    <w:rsid w:val="00202F3D"/>
    <w:rsid w:val="00207395"/>
    <w:rsid w:val="002111D9"/>
    <w:rsid w:val="00216150"/>
    <w:rsid w:val="0022015C"/>
    <w:rsid w:val="00220366"/>
    <w:rsid w:val="00221189"/>
    <w:rsid w:val="002223FD"/>
    <w:rsid w:val="0022344B"/>
    <w:rsid w:val="002248A5"/>
    <w:rsid w:val="002341EA"/>
    <w:rsid w:val="00234AFF"/>
    <w:rsid w:val="002358E4"/>
    <w:rsid w:val="00237635"/>
    <w:rsid w:val="00241554"/>
    <w:rsid w:val="00243972"/>
    <w:rsid w:val="00244428"/>
    <w:rsid w:val="00244B16"/>
    <w:rsid w:val="00250231"/>
    <w:rsid w:val="00250655"/>
    <w:rsid w:val="00250CDA"/>
    <w:rsid w:val="00251160"/>
    <w:rsid w:val="00253C0F"/>
    <w:rsid w:val="00261FA4"/>
    <w:rsid w:val="00262561"/>
    <w:rsid w:val="002660EC"/>
    <w:rsid w:val="0026639A"/>
    <w:rsid w:val="00270090"/>
    <w:rsid w:val="002731E9"/>
    <w:rsid w:val="00273AD1"/>
    <w:rsid w:val="00273D4F"/>
    <w:rsid w:val="00275B06"/>
    <w:rsid w:val="00277868"/>
    <w:rsid w:val="00281557"/>
    <w:rsid w:val="00281CCD"/>
    <w:rsid w:val="00285A4C"/>
    <w:rsid w:val="00290990"/>
    <w:rsid w:val="00292D0E"/>
    <w:rsid w:val="002940DA"/>
    <w:rsid w:val="002958D8"/>
    <w:rsid w:val="002A6E1B"/>
    <w:rsid w:val="002A7516"/>
    <w:rsid w:val="002B113B"/>
    <w:rsid w:val="002B3FEF"/>
    <w:rsid w:val="002B57EC"/>
    <w:rsid w:val="002B5E78"/>
    <w:rsid w:val="002B6196"/>
    <w:rsid w:val="002B6AC8"/>
    <w:rsid w:val="002C1BE3"/>
    <w:rsid w:val="002C3324"/>
    <w:rsid w:val="002C52BE"/>
    <w:rsid w:val="002C58DA"/>
    <w:rsid w:val="002C6F21"/>
    <w:rsid w:val="002C6F88"/>
    <w:rsid w:val="002D51FA"/>
    <w:rsid w:val="002D588E"/>
    <w:rsid w:val="002D6819"/>
    <w:rsid w:val="002E0DA8"/>
    <w:rsid w:val="002E1B61"/>
    <w:rsid w:val="002E1FAF"/>
    <w:rsid w:val="002E322E"/>
    <w:rsid w:val="002E3965"/>
    <w:rsid w:val="002E40E7"/>
    <w:rsid w:val="002E4BD6"/>
    <w:rsid w:val="002E6583"/>
    <w:rsid w:val="002E6880"/>
    <w:rsid w:val="002E7280"/>
    <w:rsid w:val="002F0654"/>
    <w:rsid w:val="002F0EDF"/>
    <w:rsid w:val="002F2133"/>
    <w:rsid w:val="002F21B8"/>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6E23"/>
    <w:rsid w:val="00340755"/>
    <w:rsid w:val="0034303B"/>
    <w:rsid w:val="00343215"/>
    <w:rsid w:val="0034364E"/>
    <w:rsid w:val="003458A5"/>
    <w:rsid w:val="003504F1"/>
    <w:rsid w:val="003528CA"/>
    <w:rsid w:val="00352C39"/>
    <w:rsid w:val="00352EE3"/>
    <w:rsid w:val="00353EB0"/>
    <w:rsid w:val="003614D4"/>
    <w:rsid w:val="00372673"/>
    <w:rsid w:val="00373BA6"/>
    <w:rsid w:val="003743E6"/>
    <w:rsid w:val="003754BD"/>
    <w:rsid w:val="00375CB3"/>
    <w:rsid w:val="0038057C"/>
    <w:rsid w:val="00384E3B"/>
    <w:rsid w:val="00386440"/>
    <w:rsid w:val="00386ABB"/>
    <w:rsid w:val="00387A3F"/>
    <w:rsid w:val="00387AEC"/>
    <w:rsid w:val="003949ED"/>
    <w:rsid w:val="003959B2"/>
    <w:rsid w:val="00395B9E"/>
    <w:rsid w:val="00396602"/>
    <w:rsid w:val="003977B8"/>
    <w:rsid w:val="00397D38"/>
    <w:rsid w:val="003A287A"/>
    <w:rsid w:val="003A34AC"/>
    <w:rsid w:val="003B14A6"/>
    <w:rsid w:val="003B1D10"/>
    <w:rsid w:val="003B714A"/>
    <w:rsid w:val="003C3128"/>
    <w:rsid w:val="003C6B44"/>
    <w:rsid w:val="003C708B"/>
    <w:rsid w:val="003C7B20"/>
    <w:rsid w:val="003D14E0"/>
    <w:rsid w:val="003D1E4B"/>
    <w:rsid w:val="003D268D"/>
    <w:rsid w:val="003D4A71"/>
    <w:rsid w:val="003D4AFB"/>
    <w:rsid w:val="003D6875"/>
    <w:rsid w:val="003E2399"/>
    <w:rsid w:val="003E381A"/>
    <w:rsid w:val="003E578D"/>
    <w:rsid w:val="003E7BF4"/>
    <w:rsid w:val="003F046A"/>
    <w:rsid w:val="003F165B"/>
    <w:rsid w:val="003F2910"/>
    <w:rsid w:val="003F3A63"/>
    <w:rsid w:val="003F6BA6"/>
    <w:rsid w:val="003F7E8E"/>
    <w:rsid w:val="003F7F18"/>
    <w:rsid w:val="00400B36"/>
    <w:rsid w:val="0040137E"/>
    <w:rsid w:val="0040501B"/>
    <w:rsid w:val="00405C76"/>
    <w:rsid w:val="00407728"/>
    <w:rsid w:val="00411B21"/>
    <w:rsid w:val="004126EC"/>
    <w:rsid w:val="004211BC"/>
    <w:rsid w:val="00423A6C"/>
    <w:rsid w:val="00423CE5"/>
    <w:rsid w:val="004263CD"/>
    <w:rsid w:val="004335B2"/>
    <w:rsid w:val="00433B6E"/>
    <w:rsid w:val="00435199"/>
    <w:rsid w:val="004371C2"/>
    <w:rsid w:val="00442F29"/>
    <w:rsid w:val="00445206"/>
    <w:rsid w:val="00446B83"/>
    <w:rsid w:val="00447553"/>
    <w:rsid w:val="00447808"/>
    <w:rsid w:val="00450A5B"/>
    <w:rsid w:val="004544B8"/>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90432"/>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48AB"/>
    <w:rsid w:val="004E640B"/>
    <w:rsid w:val="004E737E"/>
    <w:rsid w:val="004F5041"/>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469"/>
    <w:rsid w:val="005313C1"/>
    <w:rsid w:val="005313E5"/>
    <w:rsid w:val="00532837"/>
    <w:rsid w:val="0053325E"/>
    <w:rsid w:val="00534BD9"/>
    <w:rsid w:val="0054139C"/>
    <w:rsid w:val="0054241B"/>
    <w:rsid w:val="00545E5E"/>
    <w:rsid w:val="00546AF6"/>
    <w:rsid w:val="00546D67"/>
    <w:rsid w:val="00547860"/>
    <w:rsid w:val="0055113F"/>
    <w:rsid w:val="00552552"/>
    <w:rsid w:val="005534EB"/>
    <w:rsid w:val="005562FE"/>
    <w:rsid w:val="005619D9"/>
    <w:rsid w:val="00562F64"/>
    <w:rsid w:val="00563929"/>
    <w:rsid w:val="00563F64"/>
    <w:rsid w:val="00565310"/>
    <w:rsid w:val="005659D5"/>
    <w:rsid w:val="00570693"/>
    <w:rsid w:val="0057669A"/>
    <w:rsid w:val="00590D57"/>
    <w:rsid w:val="0059119A"/>
    <w:rsid w:val="00591289"/>
    <w:rsid w:val="00591CA6"/>
    <w:rsid w:val="00592A37"/>
    <w:rsid w:val="005A0C7F"/>
    <w:rsid w:val="005A141D"/>
    <w:rsid w:val="005A44D8"/>
    <w:rsid w:val="005A4506"/>
    <w:rsid w:val="005A54C5"/>
    <w:rsid w:val="005B1AC1"/>
    <w:rsid w:val="005B2114"/>
    <w:rsid w:val="005B258E"/>
    <w:rsid w:val="005B347F"/>
    <w:rsid w:val="005B45F8"/>
    <w:rsid w:val="005B6676"/>
    <w:rsid w:val="005B7DA9"/>
    <w:rsid w:val="005C5637"/>
    <w:rsid w:val="005C7F2A"/>
    <w:rsid w:val="005D18D1"/>
    <w:rsid w:val="005D2304"/>
    <w:rsid w:val="005D487A"/>
    <w:rsid w:val="005D530E"/>
    <w:rsid w:val="005D79E2"/>
    <w:rsid w:val="005E30D8"/>
    <w:rsid w:val="005E6756"/>
    <w:rsid w:val="005E6FDA"/>
    <w:rsid w:val="005F1D6B"/>
    <w:rsid w:val="005F2392"/>
    <w:rsid w:val="005F2A7B"/>
    <w:rsid w:val="006021AC"/>
    <w:rsid w:val="00605B79"/>
    <w:rsid w:val="006107F2"/>
    <w:rsid w:val="00612EFC"/>
    <w:rsid w:val="006132F7"/>
    <w:rsid w:val="00613FC9"/>
    <w:rsid w:val="00614555"/>
    <w:rsid w:val="00615731"/>
    <w:rsid w:val="00615D2D"/>
    <w:rsid w:val="00620253"/>
    <w:rsid w:val="00622A45"/>
    <w:rsid w:val="006245E3"/>
    <w:rsid w:val="006316EF"/>
    <w:rsid w:val="00632E3E"/>
    <w:rsid w:val="00633A62"/>
    <w:rsid w:val="006416F6"/>
    <w:rsid w:val="00647E24"/>
    <w:rsid w:val="006505FF"/>
    <w:rsid w:val="00650FDB"/>
    <w:rsid w:val="00653EC3"/>
    <w:rsid w:val="00654C79"/>
    <w:rsid w:val="0065680A"/>
    <w:rsid w:val="00661675"/>
    <w:rsid w:val="0066239B"/>
    <w:rsid w:val="0066549A"/>
    <w:rsid w:val="00671151"/>
    <w:rsid w:val="00672781"/>
    <w:rsid w:val="00673D3D"/>
    <w:rsid w:val="0067495A"/>
    <w:rsid w:val="00680385"/>
    <w:rsid w:val="00680D6D"/>
    <w:rsid w:val="00681FDF"/>
    <w:rsid w:val="00682869"/>
    <w:rsid w:val="00683C71"/>
    <w:rsid w:val="0068777B"/>
    <w:rsid w:val="00690A10"/>
    <w:rsid w:val="00691D92"/>
    <w:rsid w:val="006944D1"/>
    <w:rsid w:val="0069469E"/>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E1ABC"/>
    <w:rsid w:val="006E4B5A"/>
    <w:rsid w:val="006E794D"/>
    <w:rsid w:val="006F15A0"/>
    <w:rsid w:val="006F35FA"/>
    <w:rsid w:val="006F6018"/>
    <w:rsid w:val="006F7196"/>
    <w:rsid w:val="007014DA"/>
    <w:rsid w:val="00702D90"/>
    <w:rsid w:val="00703298"/>
    <w:rsid w:val="007079EB"/>
    <w:rsid w:val="00710408"/>
    <w:rsid w:val="00711FEA"/>
    <w:rsid w:val="00712C29"/>
    <w:rsid w:val="00713C2D"/>
    <w:rsid w:val="007140B4"/>
    <w:rsid w:val="007147AB"/>
    <w:rsid w:val="00714A8A"/>
    <w:rsid w:val="00714E85"/>
    <w:rsid w:val="00716A7B"/>
    <w:rsid w:val="00724DE1"/>
    <w:rsid w:val="0072502A"/>
    <w:rsid w:val="0072699E"/>
    <w:rsid w:val="00726AB2"/>
    <w:rsid w:val="00732A0A"/>
    <w:rsid w:val="00732A1F"/>
    <w:rsid w:val="007369C1"/>
    <w:rsid w:val="00740B4C"/>
    <w:rsid w:val="00742256"/>
    <w:rsid w:val="00746E3E"/>
    <w:rsid w:val="00747C01"/>
    <w:rsid w:val="00750526"/>
    <w:rsid w:val="007538D6"/>
    <w:rsid w:val="00754BD4"/>
    <w:rsid w:val="00756591"/>
    <w:rsid w:val="007576B9"/>
    <w:rsid w:val="00760847"/>
    <w:rsid w:val="00762E31"/>
    <w:rsid w:val="00767FEF"/>
    <w:rsid w:val="0077043F"/>
    <w:rsid w:val="007738F4"/>
    <w:rsid w:val="00775141"/>
    <w:rsid w:val="00775A3B"/>
    <w:rsid w:val="00777ACA"/>
    <w:rsid w:val="00780684"/>
    <w:rsid w:val="007825A9"/>
    <w:rsid w:val="00782CC5"/>
    <w:rsid w:val="007839F3"/>
    <w:rsid w:val="00787812"/>
    <w:rsid w:val="00791E9A"/>
    <w:rsid w:val="00795796"/>
    <w:rsid w:val="00795AC8"/>
    <w:rsid w:val="00796223"/>
    <w:rsid w:val="007A0041"/>
    <w:rsid w:val="007A07FB"/>
    <w:rsid w:val="007A1183"/>
    <w:rsid w:val="007A54B0"/>
    <w:rsid w:val="007A5D32"/>
    <w:rsid w:val="007A6213"/>
    <w:rsid w:val="007A662B"/>
    <w:rsid w:val="007B0049"/>
    <w:rsid w:val="007B01AF"/>
    <w:rsid w:val="007B23C8"/>
    <w:rsid w:val="007B4B93"/>
    <w:rsid w:val="007B714B"/>
    <w:rsid w:val="007C1054"/>
    <w:rsid w:val="007C4BDD"/>
    <w:rsid w:val="007D0F7C"/>
    <w:rsid w:val="007D4658"/>
    <w:rsid w:val="007D6662"/>
    <w:rsid w:val="007D7A02"/>
    <w:rsid w:val="007E240F"/>
    <w:rsid w:val="007E3A75"/>
    <w:rsid w:val="007E40A6"/>
    <w:rsid w:val="007E4F7A"/>
    <w:rsid w:val="007E527D"/>
    <w:rsid w:val="007E7746"/>
    <w:rsid w:val="007E7AC5"/>
    <w:rsid w:val="007F0DDA"/>
    <w:rsid w:val="007F12DA"/>
    <w:rsid w:val="007F7D51"/>
    <w:rsid w:val="00800FBF"/>
    <w:rsid w:val="00801278"/>
    <w:rsid w:val="00805CF0"/>
    <w:rsid w:val="0081042C"/>
    <w:rsid w:val="0081085A"/>
    <w:rsid w:val="008113D4"/>
    <w:rsid w:val="00813824"/>
    <w:rsid w:val="0081444F"/>
    <w:rsid w:val="00820DD5"/>
    <w:rsid w:val="0082228A"/>
    <w:rsid w:val="00825678"/>
    <w:rsid w:val="00826180"/>
    <w:rsid w:val="0083002D"/>
    <w:rsid w:val="008309AC"/>
    <w:rsid w:val="00832399"/>
    <w:rsid w:val="00832C71"/>
    <w:rsid w:val="00837CB8"/>
    <w:rsid w:val="00844720"/>
    <w:rsid w:val="00844DD5"/>
    <w:rsid w:val="00846148"/>
    <w:rsid w:val="00846817"/>
    <w:rsid w:val="008475DC"/>
    <w:rsid w:val="00847651"/>
    <w:rsid w:val="00850A85"/>
    <w:rsid w:val="00854408"/>
    <w:rsid w:val="0085630C"/>
    <w:rsid w:val="008574CE"/>
    <w:rsid w:val="00860374"/>
    <w:rsid w:val="00861891"/>
    <w:rsid w:val="00862ADC"/>
    <w:rsid w:val="0086420F"/>
    <w:rsid w:val="008713CB"/>
    <w:rsid w:val="00871758"/>
    <w:rsid w:val="00872636"/>
    <w:rsid w:val="00872799"/>
    <w:rsid w:val="00872BCE"/>
    <w:rsid w:val="00873CBD"/>
    <w:rsid w:val="00873FFA"/>
    <w:rsid w:val="00874709"/>
    <w:rsid w:val="00877457"/>
    <w:rsid w:val="0088507E"/>
    <w:rsid w:val="00891201"/>
    <w:rsid w:val="00891C55"/>
    <w:rsid w:val="00893072"/>
    <w:rsid w:val="00894008"/>
    <w:rsid w:val="008940A0"/>
    <w:rsid w:val="00895A05"/>
    <w:rsid w:val="008A05D6"/>
    <w:rsid w:val="008A06AA"/>
    <w:rsid w:val="008A16B9"/>
    <w:rsid w:val="008A1A78"/>
    <w:rsid w:val="008A1CA9"/>
    <w:rsid w:val="008A2CA3"/>
    <w:rsid w:val="008B49CC"/>
    <w:rsid w:val="008B4CD3"/>
    <w:rsid w:val="008C0417"/>
    <w:rsid w:val="008C046E"/>
    <w:rsid w:val="008C2421"/>
    <w:rsid w:val="008C2546"/>
    <w:rsid w:val="008C4EFE"/>
    <w:rsid w:val="008C52EA"/>
    <w:rsid w:val="008C60C7"/>
    <w:rsid w:val="008C651E"/>
    <w:rsid w:val="008C7999"/>
    <w:rsid w:val="008D0780"/>
    <w:rsid w:val="008D1861"/>
    <w:rsid w:val="008D1F56"/>
    <w:rsid w:val="008D3C10"/>
    <w:rsid w:val="008E2C5A"/>
    <w:rsid w:val="008E2FB7"/>
    <w:rsid w:val="008E337B"/>
    <w:rsid w:val="008E4AB0"/>
    <w:rsid w:val="008E702E"/>
    <w:rsid w:val="008F4D65"/>
    <w:rsid w:val="00901CDA"/>
    <w:rsid w:val="00902249"/>
    <w:rsid w:val="0090646B"/>
    <w:rsid w:val="0091679F"/>
    <w:rsid w:val="009214FA"/>
    <w:rsid w:val="00922064"/>
    <w:rsid w:val="0092261E"/>
    <w:rsid w:val="0092497F"/>
    <w:rsid w:val="00926B81"/>
    <w:rsid w:val="00926BC5"/>
    <w:rsid w:val="00927491"/>
    <w:rsid w:val="00931D46"/>
    <w:rsid w:val="00932A46"/>
    <w:rsid w:val="009341EE"/>
    <w:rsid w:val="009341FF"/>
    <w:rsid w:val="00934E93"/>
    <w:rsid w:val="009352C8"/>
    <w:rsid w:val="00935B98"/>
    <w:rsid w:val="009366E7"/>
    <w:rsid w:val="00941DC0"/>
    <w:rsid w:val="00944264"/>
    <w:rsid w:val="00944711"/>
    <w:rsid w:val="00946C7D"/>
    <w:rsid w:val="00950DEE"/>
    <w:rsid w:val="00950E3C"/>
    <w:rsid w:val="00950ECC"/>
    <w:rsid w:val="00951CE7"/>
    <w:rsid w:val="00957605"/>
    <w:rsid w:val="00963903"/>
    <w:rsid w:val="00970C8A"/>
    <w:rsid w:val="00971543"/>
    <w:rsid w:val="00971C19"/>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5699"/>
    <w:rsid w:val="00996166"/>
    <w:rsid w:val="00996423"/>
    <w:rsid w:val="009A309C"/>
    <w:rsid w:val="009A4979"/>
    <w:rsid w:val="009B051B"/>
    <w:rsid w:val="009B2C52"/>
    <w:rsid w:val="009B2DE7"/>
    <w:rsid w:val="009B3930"/>
    <w:rsid w:val="009B5D9E"/>
    <w:rsid w:val="009B6E38"/>
    <w:rsid w:val="009B789B"/>
    <w:rsid w:val="009B7D6A"/>
    <w:rsid w:val="009C3569"/>
    <w:rsid w:val="009C3873"/>
    <w:rsid w:val="009C3D87"/>
    <w:rsid w:val="009C40DB"/>
    <w:rsid w:val="009C52C0"/>
    <w:rsid w:val="009C631F"/>
    <w:rsid w:val="009C6F25"/>
    <w:rsid w:val="009D6834"/>
    <w:rsid w:val="009D6862"/>
    <w:rsid w:val="009D705E"/>
    <w:rsid w:val="009E0790"/>
    <w:rsid w:val="009E2091"/>
    <w:rsid w:val="009E2C27"/>
    <w:rsid w:val="009F017E"/>
    <w:rsid w:val="009F0CC7"/>
    <w:rsid w:val="009F121E"/>
    <w:rsid w:val="009F48AF"/>
    <w:rsid w:val="009F5903"/>
    <w:rsid w:val="009F7367"/>
    <w:rsid w:val="00A00775"/>
    <w:rsid w:val="00A0090D"/>
    <w:rsid w:val="00A01B9C"/>
    <w:rsid w:val="00A03EA5"/>
    <w:rsid w:val="00A12C43"/>
    <w:rsid w:val="00A136FD"/>
    <w:rsid w:val="00A13D6F"/>
    <w:rsid w:val="00A2014A"/>
    <w:rsid w:val="00A2020E"/>
    <w:rsid w:val="00A207D1"/>
    <w:rsid w:val="00A22CD0"/>
    <w:rsid w:val="00A25AD7"/>
    <w:rsid w:val="00A30C5F"/>
    <w:rsid w:val="00A312A4"/>
    <w:rsid w:val="00A42A52"/>
    <w:rsid w:val="00A46513"/>
    <w:rsid w:val="00A47A79"/>
    <w:rsid w:val="00A47E26"/>
    <w:rsid w:val="00A51D1C"/>
    <w:rsid w:val="00A56E65"/>
    <w:rsid w:val="00A611A0"/>
    <w:rsid w:val="00A6382C"/>
    <w:rsid w:val="00A65834"/>
    <w:rsid w:val="00A66F1B"/>
    <w:rsid w:val="00A7582C"/>
    <w:rsid w:val="00A76658"/>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B350B"/>
    <w:rsid w:val="00AB4F2D"/>
    <w:rsid w:val="00AB6449"/>
    <w:rsid w:val="00AB7BA1"/>
    <w:rsid w:val="00AC0FE8"/>
    <w:rsid w:val="00AC1D9C"/>
    <w:rsid w:val="00AC1FA6"/>
    <w:rsid w:val="00AC2936"/>
    <w:rsid w:val="00AC2CA8"/>
    <w:rsid w:val="00AC3F0C"/>
    <w:rsid w:val="00AC4D55"/>
    <w:rsid w:val="00AC650F"/>
    <w:rsid w:val="00AD38C2"/>
    <w:rsid w:val="00AE1EAA"/>
    <w:rsid w:val="00AE44CE"/>
    <w:rsid w:val="00AE4BC6"/>
    <w:rsid w:val="00AE5706"/>
    <w:rsid w:val="00AF30EA"/>
    <w:rsid w:val="00AF5202"/>
    <w:rsid w:val="00AF7C61"/>
    <w:rsid w:val="00B00006"/>
    <w:rsid w:val="00B0174C"/>
    <w:rsid w:val="00B0330B"/>
    <w:rsid w:val="00B05517"/>
    <w:rsid w:val="00B067F3"/>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40F14"/>
    <w:rsid w:val="00B42A6F"/>
    <w:rsid w:val="00B43AAD"/>
    <w:rsid w:val="00B4408D"/>
    <w:rsid w:val="00B50A5A"/>
    <w:rsid w:val="00B52651"/>
    <w:rsid w:val="00B52CC3"/>
    <w:rsid w:val="00B535F6"/>
    <w:rsid w:val="00B53656"/>
    <w:rsid w:val="00B54937"/>
    <w:rsid w:val="00B55F6C"/>
    <w:rsid w:val="00B57DC9"/>
    <w:rsid w:val="00B606C9"/>
    <w:rsid w:val="00B60FAC"/>
    <w:rsid w:val="00B64C51"/>
    <w:rsid w:val="00B6566B"/>
    <w:rsid w:val="00B65D26"/>
    <w:rsid w:val="00B65F81"/>
    <w:rsid w:val="00B6678B"/>
    <w:rsid w:val="00B73B5D"/>
    <w:rsid w:val="00B7594A"/>
    <w:rsid w:val="00B77900"/>
    <w:rsid w:val="00B8021B"/>
    <w:rsid w:val="00B815E6"/>
    <w:rsid w:val="00B81E9C"/>
    <w:rsid w:val="00B82042"/>
    <w:rsid w:val="00B82C54"/>
    <w:rsid w:val="00B8434D"/>
    <w:rsid w:val="00B85847"/>
    <w:rsid w:val="00B87C67"/>
    <w:rsid w:val="00B9528C"/>
    <w:rsid w:val="00BA1302"/>
    <w:rsid w:val="00BA14D3"/>
    <w:rsid w:val="00BA19E9"/>
    <w:rsid w:val="00BA7D6B"/>
    <w:rsid w:val="00BB34B5"/>
    <w:rsid w:val="00BB37E5"/>
    <w:rsid w:val="00BB64D7"/>
    <w:rsid w:val="00BB72B6"/>
    <w:rsid w:val="00BC0F89"/>
    <w:rsid w:val="00BC15FD"/>
    <w:rsid w:val="00BC1C5E"/>
    <w:rsid w:val="00BC35DB"/>
    <w:rsid w:val="00BC5A74"/>
    <w:rsid w:val="00BC6B4F"/>
    <w:rsid w:val="00BC6E09"/>
    <w:rsid w:val="00BC74C3"/>
    <w:rsid w:val="00BD0CC6"/>
    <w:rsid w:val="00BD7493"/>
    <w:rsid w:val="00BE026E"/>
    <w:rsid w:val="00BE0FA1"/>
    <w:rsid w:val="00BE434C"/>
    <w:rsid w:val="00BE4921"/>
    <w:rsid w:val="00BE5337"/>
    <w:rsid w:val="00BE566F"/>
    <w:rsid w:val="00BE5C8B"/>
    <w:rsid w:val="00BE5CE3"/>
    <w:rsid w:val="00BE7D8C"/>
    <w:rsid w:val="00BF577A"/>
    <w:rsid w:val="00BF7842"/>
    <w:rsid w:val="00C03703"/>
    <w:rsid w:val="00C0382C"/>
    <w:rsid w:val="00C03C89"/>
    <w:rsid w:val="00C04781"/>
    <w:rsid w:val="00C0533C"/>
    <w:rsid w:val="00C05A62"/>
    <w:rsid w:val="00C109F9"/>
    <w:rsid w:val="00C10D23"/>
    <w:rsid w:val="00C16240"/>
    <w:rsid w:val="00C173F7"/>
    <w:rsid w:val="00C26587"/>
    <w:rsid w:val="00C26838"/>
    <w:rsid w:val="00C345D6"/>
    <w:rsid w:val="00C354B0"/>
    <w:rsid w:val="00C36258"/>
    <w:rsid w:val="00C37485"/>
    <w:rsid w:val="00C3757D"/>
    <w:rsid w:val="00C40CA2"/>
    <w:rsid w:val="00C4108A"/>
    <w:rsid w:val="00C43FBE"/>
    <w:rsid w:val="00C46111"/>
    <w:rsid w:val="00C63620"/>
    <w:rsid w:val="00C64819"/>
    <w:rsid w:val="00C65568"/>
    <w:rsid w:val="00C66AC8"/>
    <w:rsid w:val="00C708E0"/>
    <w:rsid w:val="00C72BE2"/>
    <w:rsid w:val="00C76203"/>
    <w:rsid w:val="00C76560"/>
    <w:rsid w:val="00C819F5"/>
    <w:rsid w:val="00C83062"/>
    <w:rsid w:val="00C85408"/>
    <w:rsid w:val="00C9007E"/>
    <w:rsid w:val="00C919A3"/>
    <w:rsid w:val="00C93E9C"/>
    <w:rsid w:val="00C942A2"/>
    <w:rsid w:val="00C9543A"/>
    <w:rsid w:val="00C975EC"/>
    <w:rsid w:val="00CA0E1A"/>
    <w:rsid w:val="00CA3517"/>
    <w:rsid w:val="00CA385E"/>
    <w:rsid w:val="00CA4889"/>
    <w:rsid w:val="00CA5E7E"/>
    <w:rsid w:val="00CB31F5"/>
    <w:rsid w:val="00CB51BD"/>
    <w:rsid w:val="00CB67F6"/>
    <w:rsid w:val="00CC0841"/>
    <w:rsid w:val="00CC0A3A"/>
    <w:rsid w:val="00CC23D0"/>
    <w:rsid w:val="00CC3D9F"/>
    <w:rsid w:val="00CC6182"/>
    <w:rsid w:val="00CC74F2"/>
    <w:rsid w:val="00CD5229"/>
    <w:rsid w:val="00CD7A4D"/>
    <w:rsid w:val="00CE15FD"/>
    <w:rsid w:val="00CE1EE3"/>
    <w:rsid w:val="00CE6D1F"/>
    <w:rsid w:val="00CF4EB4"/>
    <w:rsid w:val="00CF67CD"/>
    <w:rsid w:val="00D00A3B"/>
    <w:rsid w:val="00D033AB"/>
    <w:rsid w:val="00D04013"/>
    <w:rsid w:val="00D04522"/>
    <w:rsid w:val="00D05362"/>
    <w:rsid w:val="00D063A5"/>
    <w:rsid w:val="00D07DFC"/>
    <w:rsid w:val="00D12B51"/>
    <w:rsid w:val="00D13C33"/>
    <w:rsid w:val="00D16D17"/>
    <w:rsid w:val="00D278E8"/>
    <w:rsid w:val="00D3216A"/>
    <w:rsid w:val="00D3419D"/>
    <w:rsid w:val="00D35E8E"/>
    <w:rsid w:val="00D36C0A"/>
    <w:rsid w:val="00D36EC5"/>
    <w:rsid w:val="00D37BDA"/>
    <w:rsid w:val="00D40398"/>
    <w:rsid w:val="00D40739"/>
    <w:rsid w:val="00D431E0"/>
    <w:rsid w:val="00D45617"/>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CFE"/>
    <w:rsid w:val="00D74A63"/>
    <w:rsid w:val="00D74B95"/>
    <w:rsid w:val="00D74F9C"/>
    <w:rsid w:val="00D7555A"/>
    <w:rsid w:val="00D765C7"/>
    <w:rsid w:val="00D82026"/>
    <w:rsid w:val="00D84074"/>
    <w:rsid w:val="00D84961"/>
    <w:rsid w:val="00D90BAD"/>
    <w:rsid w:val="00D90FA7"/>
    <w:rsid w:val="00D910BD"/>
    <w:rsid w:val="00D94124"/>
    <w:rsid w:val="00D959A2"/>
    <w:rsid w:val="00D97FBF"/>
    <w:rsid w:val="00DA0092"/>
    <w:rsid w:val="00DA156D"/>
    <w:rsid w:val="00DA2959"/>
    <w:rsid w:val="00DA4994"/>
    <w:rsid w:val="00DA6B7F"/>
    <w:rsid w:val="00DB24B9"/>
    <w:rsid w:val="00DB269D"/>
    <w:rsid w:val="00DB4471"/>
    <w:rsid w:val="00DB53A5"/>
    <w:rsid w:val="00DB5AAB"/>
    <w:rsid w:val="00DB740D"/>
    <w:rsid w:val="00DC44A0"/>
    <w:rsid w:val="00DC63F3"/>
    <w:rsid w:val="00DD733E"/>
    <w:rsid w:val="00DD7EC6"/>
    <w:rsid w:val="00DE0520"/>
    <w:rsid w:val="00DE1C55"/>
    <w:rsid w:val="00DE2701"/>
    <w:rsid w:val="00DE47FD"/>
    <w:rsid w:val="00DE713F"/>
    <w:rsid w:val="00DE731A"/>
    <w:rsid w:val="00DE7D92"/>
    <w:rsid w:val="00DF35DD"/>
    <w:rsid w:val="00DF4016"/>
    <w:rsid w:val="00DF4657"/>
    <w:rsid w:val="00DF471F"/>
    <w:rsid w:val="00DF518C"/>
    <w:rsid w:val="00DF5A04"/>
    <w:rsid w:val="00DF7F89"/>
    <w:rsid w:val="00E00DD5"/>
    <w:rsid w:val="00E02DB9"/>
    <w:rsid w:val="00E04202"/>
    <w:rsid w:val="00E11B56"/>
    <w:rsid w:val="00E15271"/>
    <w:rsid w:val="00E2156B"/>
    <w:rsid w:val="00E22959"/>
    <w:rsid w:val="00E22996"/>
    <w:rsid w:val="00E26151"/>
    <w:rsid w:val="00E2671B"/>
    <w:rsid w:val="00E27536"/>
    <w:rsid w:val="00E27844"/>
    <w:rsid w:val="00E27924"/>
    <w:rsid w:val="00E30BA3"/>
    <w:rsid w:val="00E320CA"/>
    <w:rsid w:val="00E32490"/>
    <w:rsid w:val="00E32639"/>
    <w:rsid w:val="00E32BB9"/>
    <w:rsid w:val="00E349E9"/>
    <w:rsid w:val="00E35537"/>
    <w:rsid w:val="00E361C7"/>
    <w:rsid w:val="00E37CF7"/>
    <w:rsid w:val="00E37D89"/>
    <w:rsid w:val="00E4225F"/>
    <w:rsid w:val="00E43445"/>
    <w:rsid w:val="00E47332"/>
    <w:rsid w:val="00E47462"/>
    <w:rsid w:val="00E502CA"/>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FD0"/>
    <w:rsid w:val="00EA4D0B"/>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3006"/>
    <w:rsid w:val="00ED5296"/>
    <w:rsid w:val="00EE0582"/>
    <w:rsid w:val="00EE21F3"/>
    <w:rsid w:val="00EE335A"/>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3E"/>
    <w:rsid w:val="00F32EE0"/>
    <w:rsid w:val="00F3305E"/>
    <w:rsid w:val="00F357A5"/>
    <w:rsid w:val="00F35FE2"/>
    <w:rsid w:val="00F37F22"/>
    <w:rsid w:val="00F40A8F"/>
    <w:rsid w:val="00F41D6B"/>
    <w:rsid w:val="00F41DC6"/>
    <w:rsid w:val="00F44277"/>
    <w:rsid w:val="00F45644"/>
    <w:rsid w:val="00F46075"/>
    <w:rsid w:val="00F4646C"/>
    <w:rsid w:val="00F508EB"/>
    <w:rsid w:val="00F5231E"/>
    <w:rsid w:val="00F5307E"/>
    <w:rsid w:val="00F548ED"/>
    <w:rsid w:val="00F54D0E"/>
    <w:rsid w:val="00F57D90"/>
    <w:rsid w:val="00F634EE"/>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A00CA"/>
    <w:rsid w:val="00FA0706"/>
    <w:rsid w:val="00FA35F4"/>
    <w:rsid w:val="00FA574B"/>
    <w:rsid w:val="00FA75A2"/>
    <w:rsid w:val="00FB0E26"/>
    <w:rsid w:val="00FB3956"/>
    <w:rsid w:val="00FB4313"/>
    <w:rsid w:val="00FB4C45"/>
    <w:rsid w:val="00FB5975"/>
    <w:rsid w:val="00FB5EA7"/>
    <w:rsid w:val="00FB69EA"/>
    <w:rsid w:val="00FB7BE6"/>
    <w:rsid w:val="00FC0D23"/>
    <w:rsid w:val="00FC348F"/>
    <w:rsid w:val="00FC39C7"/>
    <w:rsid w:val="00FC6A85"/>
    <w:rsid w:val="00FD1782"/>
    <w:rsid w:val="00FD3302"/>
    <w:rsid w:val="00FD45A3"/>
    <w:rsid w:val="00FD4DCB"/>
    <w:rsid w:val="00FE2C54"/>
    <w:rsid w:val="00FE35E1"/>
    <w:rsid w:val="00FE642E"/>
    <w:rsid w:val="00FE6A14"/>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6A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uiPriority="20" w:qFormat="1"/>
    <w:lsdException w:name="HTML Cite" w:uiPriority="99"/>
    <w:lsdException w:name="No List" w:uiPriority="99"/>
    <w:lsdException w:name="Table Grid"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165"/>
    <w:rPr>
      <w:rFonts w:ascii="Arial" w:hAnsi="Arial"/>
      <w:sz w:val="24"/>
      <w:szCs w:val="24"/>
      <w:lang w:val="en-US" w:eastAsia="en-US"/>
    </w:rPr>
  </w:style>
  <w:style w:type="paragraph" w:styleId="berschrift1">
    <w:name w:val="heading 1"/>
    <w:basedOn w:val="Standard"/>
    <w:next w:val="nobreak"/>
    <w:link w:val="berschrift1Zchn"/>
    <w:uiPriority w:val="9"/>
    <w:qFormat/>
    <w:rsid w:val="00772686"/>
    <w:pPr>
      <w:keepNext/>
      <w:numPr>
        <w:numId w:val="1"/>
      </w:numPr>
      <w:spacing w:before="120" w:after="60"/>
      <w:jc w:val="both"/>
      <w:outlineLvl w:val="0"/>
    </w:pPr>
    <w:rPr>
      <w:b/>
      <w:bCs/>
      <w:kern w:val="32"/>
      <w:sz w:val="28"/>
      <w:szCs w:val="32"/>
    </w:rPr>
  </w:style>
  <w:style w:type="paragraph" w:styleId="berschrift2">
    <w:name w:val="heading 2"/>
    <w:basedOn w:val="Standard"/>
    <w:next w:val="nobreak"/>
    <w:link w:val="berschrift2Zchn"/>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berschrift3">
    <w:name w:val="heading 3"/>
    <w:basedOn w:val="Standard"/>
    <w:next w:val="nobreak"/>
    <w:link w:val="berschrift3Zchn"/>
    <w:uiPriority w:val="9"/>
    <w:qFormat/>
    <w:rsid w:val="00112BD0"/>
    <w:pPr>
      <w:keepNext/>
      <w:numPr>
        <w:ilvl w:val="2"/>
        <w:numId w:val="1"/>
      </w:numPr>
      <w:spacing w:before="120" w:after="120"/>
      <w:outlineLvl w:val="2"/>
    </w:pPr>
    <w:rPr>
      <w:rFonts w:ascii="Helvetica" w:hAnsi="Helvetica"/>
      <w:b/>
      <w:bCs/>
      <w:sz w:val="20"/>
      <w:szCs w:val="26"/>
    </w:rPr>
  </w:style>
  <w:style w:type="paragraph" w:styleId="berschrift4">
    <w:name w:val="heading 4"/>
    <w:basedOn w:val="Standard"/>
    <w:next w:val="Standard"/>
    <w:link w:val="berschrift4Zchn"/>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1E1303"/>
    <w:pPr>
      <w:numPr>
        <w:ilvl w:val="4"/>
        <w:numId w:val="1"/>
      </w:numPr>
      <w:spacing w:before="240" w:after="60"/>
      <w:outlineLvl w:val="4"/>
    </w:pPr>
    <w:rPr>
      <w:b/>
      <w:bCs/>
      <w:i/>
      <w:iCs/>
      <w:sz w:val="26"/>
      <w:szCs w:val="26"/>
    </w:rPr>
  </w:style>
  <w:style w:type="paragraph" w:styleId="berschrift6">
    <w:name w:val="heading 6"/>
    <w:basedOn w:val="Standard"/>
    <w:next w:val="Standard"/>
    <w:qFormat/>
    <w:rsid w:val="001E1303"/>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1E1303"/>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1E1303"/>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rsid w:val="001E1303"/>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break">
    <w:name w:val="nobreak"/>
    <w:basedOn w:val="Standard"/>
    <w:next w:val="Standard"/>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Kopfzeile">
    <w:name w:val="header"/>
    <w:basedOn w:val="Standard"/>
    <w:rsid w:val="001E1303"/>
    <w:pPr>
      <w:tabs>
        <w:tab w:val="center" w:pos="4320"/>
        <w:tab w:val="right" w:pos="8640"/>
      </w:tabs>
    </w:pPr>
  </w:style>
  <w:style w:type="paragraph" w:styleId="Fuzeile">
    <w:name w:val="footer"/>
    <w:basedOn w:val="Standard"/>
    <w:rsid w:val="001E1303"/>
    <w:pPr>
      <w:tabs>
        <w:tab w:val="center" w:pos="4320"/>
        <w:tab w:val="right" w:pos="8640"/>
      </w:tabs>
    </w:pPr>
  </w:style>
  <w:style w:type="character" w:styleId="Hyperlink">
    <w:name w:val="Hyperlink"/>
    <w:uiPriority w:val="99"/>
    <w:rsid w:val="001E1303"/>
    <w:rPr>
      <w:color w:val="0000FF"/>
      <w:u w:val="single"/>
    </w:rPr>
  </w:style>
  <w:style w:type="character" w:styleId="Seitenzahl">
    <w:name w:val="page number"/>
    <w:basedOn w:val="Absatz-Standardschriftart"/>
    <w:rsid w:val="001E1303"/>
  </w:style>
  <w:style w:type="paragraph" w:styleId="Blocktext">
    <w:name w:val="Block Text"/>
    <w:basedOn w:val="Standard"/>
    <w:rsid w:val="0006315C"/>
    <w:pPr>
      <w:ind w:left="360" w:right="720"/>
    </w:pPr>
    <w:rPr>
      <w:rFonts w:ascii="Courier New" w:hAnsi="Courier New"/>
      <w:sz w:val="14"/>
    </w:rPr>
  </w:style>
  <w:style w:type="paragraph" w:styleId="Beschriftung">
    <w:name w:val="caption"/>
    <w:basedOn w:val="Standard"/>
    <w:next w:val="Standard"/>
    <w:qFormat/>
    <w:rsid w:val="001E1303"/>
    <w:pPr>
      <w:spacing w:before="120" w:after="120"/>
    </w:pPr>
    <w:rPr>
      <w:b/>
      <w:bCs/>
      <w:szCs w:val="20"/>
    </w:rPr>
  </w:style>
  <w:style w:type="paragraph" w:styleId="StandardWeb">
    <w:name w:val="Normal (Web)"/>
    <w:basedOn w:val="Standard"/>
    <w:uiPriority w:val="99"/>
    <w:rsid w:val="001E1303"/>
    <w:rPr>
      <w:rFonts w:ascii="Times New Roman" w:hAnsi="Times New Roman"/>
    </w:rPr>
  </w:style>
  <w:style w:type="paragraph" w:styleId="NurText">
    <w:name w:val="Plain Text"/>
    <w:basedOn w:val="Standard"/>
    <w:link w:val="NurTextZchn"/>
    <w:uiPriority w:val="99"/>
    <w:rsid w:val="001E1303"/>
    <w:pPr>
      <w:ind w:left="720"/>
    </w:pPr>
    <w:rPr>
      <w:rFonts w:ascii="Courier New" w:hAnsi="Courier New"/>
      <w:sz w:val="20"/>
      <w:szCs w:val="20"/>
    </w:rPr>
  </w:style>
  <w:style w:type="paragraph" w:styleId="Textkrper">
    <w:name w:val="Body Text"/>
    <w:basedOn w:val="Standard"/>
    <w:rsid w:val="001E1303"/>
    <w:pPr>
      <w:spacing w:after="120"/>
    </w:pPr>
  </w:style>
  <w:style w:type="paragraph" w:styleId="Textkrper2">
    <w:name w:val="Body Text 2"/>
    <w:basedOn w:val="Standard"/>
    <w:rsid w:val="001E1303"/>
    <w:pPr>
      <w:spacing w:after="120" w:line="480" w:lineRule="auto"/>
    </w:pPr>
  </w:style>
  <w:style w:type="paragraph" w:styleId="Textkrper3">
    <w:name w:val="Body Text 3"/>
    <w:basedOn w:val="Standard"/>
    <w:rsid w:val="001E1303"/>
    <w:pPr>
      <w:spacing w:after="120"/>
    </w:pPr>
    <w:rPr>
      <w:sz w:val="16"/>
      <w:szCs w:val="16"/>
    </w:rPr>
  </w:style>
  <w:style w:type="paragraph" w:styleId="Textkrper-Erstzeileneinzug">
    <w:name w:val="Body Text First Indent"/>
    <w:basedOn w:val="Textkrper"/>
    <w:rsid w:val="001E1303"/>
    <w:pPr>
      <w:ind w:firstLine="210"/>
    </w:pPr>
  </w:style>
  <w:style w:type="paragraph" w:styleId="Textkrper-Zeileneinzug">
    <w:name w:val="Body Text Indent"/>
    <w:basedOn w:val="Standard"/>
    <w:rsid w:val="001E1303"/>
    <w:pPr>
      <w:spacing w:after="120"/>
      <w:ind w:left="360"/>
    </w:pPr>
  </w:style>
  <w:style w:type="paragraph" w:styleId="Textkrper-Erstzeileneinzug2">
    <w:name w:val="Body Text First Indent 2"/>
    <w:basedOn w:val="Textkrper-Zeileneinzug"/>
    <w:rsid w:val="001E1303"/>
    <w:pPr>
      <w:ind w:firstLine="210"/>
    </w:pPr>
  </w:style>
  <w:style w:type="paragraph" w:styleId="Textkrper-Einzug2">
    <w:name w:val="Body Text Indent 2"/>
    <w:basedOn w:val="Standard"/>
    <w:rsid w:val="001E1303"/>
    <w:pPr>
      <w:spacing w:after="120" w:line="480" w:lineRule="auto"/>
      <w:ind w:left="360"/>
    </w:pPr>
  </w:style>
  <w:style w:type="paragraph" w:styleId="Textkrper-Einzug3">
    <w:name w:val="Body Text Indent 3"/>
    <w:basedOn w:val="Standard"/>
    <w:rsid w:val="001E1303"/>
    <w:pPr>
      <w:spacing w:after="120"/>
      <w:ind w:left="360"/>
    </w:pPr>
    <w:rPr>
      <w:sz w:val="16"/>
      <w:szCs w:val="16"/>
    </w:rPr>
  </w:style>
  <w:style w:type="paragraph" w:styleId="Gruformel">
    <w:name w:val="Closing"/>
    <w:basedOn w:val="Standard"/>
    <w:rsid w:val="001E1303"/>
    <w:pPr>
      <w:ind w:left="4320"/>
    </w:pPr>
  </w:style>
  <w:style w:type="paragraph" w:styleId="Kommentartext">
    <w:name w:val="annotation text"/>
    <w:basedOn w:val="Standard"/>
    <w:link w:val="KommentartextZchn"/>
    <w:uiPriority w:val="99"/>
    <w:semiHidden/>
    <w:rsid w:val="001E1303"/>
    <w:rPr>
      <w:szCs w:val="20"/>
    </w:rPr>
  </w:style>
  <w:style w:type="paragraph" w:styleId="Datum">
    <w:name w:val="Date"/>
    <w:basedOn w:val="Standard"/>
    <w:next w:val="Standard"/>
    <w:rsid w:val="001E1303"/>
  </w:style>
  <w:style w:type="paragraph" w:styleId="Dokumentstruktur">
    <w:name w:val="Document Map"/>
    <w:basedOn w:val="Standard"/>
    <w:semiHidden/>
    <w:rsid w:val="001E1303"/>
    <w:pPr>
      <w:shd w:val="clear" w:color="auto" w:fill="000080"/>
    </w:pPr>
    <w:rPr>
      <w:rFonts w:ascii="Tahoma" w:hAnsi="Tahoma" w:cs="Tahoma"/>
    </w:rPr>
  </w:style>
  <w:style w:type="paragraph" w:styleId="E-Mail-Signatur">
    <w:name w:val="E-mail Signature"/>
    <w:basedOn w:val="Standard"/>
    <w:rsid w:val="001E1303"/>
  </w:style>
  <w:style w:type="paragraph" w:styleId="Endnotentext">
    <w:name w:val="endnote text"/>
    <w:basedOn w:val="Standard"/>
    <w:semiHidden/>
    <w:rsid w:val="001E1303"/>
    <w:rPr>
      <w:szCs w:val="20"/>
    </w:rPr>
  </w:style>
  <w:style w:type="paragraph" w:styleId="Umschlagadresse">
    <w:name w:val="envelope address"/>
    <w:basedOn w:val="Standard"/>
    <w:rsid w:val="001E1303"/>
    <w:pPr>
      <w:framePr w:w="7920" w:h="1980" w:hRule="exact" w:hSpace="180" w:wrap="auto" w:hAnchor="page" w:xAlign="center" w:yAlign="bottom"/>
      <w:ind w:left="2880"/>
    </w:pPr>
    <w:rPr>
      <w:rFonts w:cs="Arial"/>
    </w:rPr>
  </w:style>
  <w:style w:type="paragraph" w:styleId="Umschlagabsenderadresse">
    <w:name w:val="envelope return"/>
    <w:basedOn w:val="Standard"/>
    <w:rsid w:val="001E1303"/>
    <w:rPr>
      <w:rFonts w:cs="Arial"/>
      <w:szCs w:val="20"/>
    </w:rPr>
  </w:style>
  <w:style w:type="paragraph" w:styleId="Funotentext">
    <w:name w:val="footnote text"/>
    <w:basedOn w:val="Standard"/>
    <w:semiHidden/>
    <w:rsid w:val="001E1303"/>
    <w:rPr>
      <w:szCs w:val="20"/>
    </w:rPr>
  </w:style>
  <w:style w:type="paragraph" w:styleId="HTMLAdresse">
    <w:name w:val="HTML Address"/>
    <w:basedOn w:val="Standard"/>
    <w:rsid w:val="001E1303"/>
    <w:rPr>
      <w:i/>
      <w:iCs/>
    </w:rPr>
  </w:style>
  <w:style w:type="paragraph" w:styleId="HTMLVorformatiert">
    <w:name w:val="HTML Preformatted"/>
    <w:basedOn w:val="Standard"/>
    <w:link w:val="HTMLVorformatiertZchn"/>
    <w:uiPriority w:val="99"/>
    <w:rsid w:val="00AE565B"/>
    <w:rPr>
      <w:rFonts w:ascii="Courier New" w:hAnsi="Courier New"/>
      <w:sz w:val="14"/>
      <w:szCs w:val="20"/>
    </w:rPr>
  </w:style>
  <w:style w:type="paragraph" w:styleId="Index1">
    <w:name w:val="index 1"/>
    <w:basedOn w:val="Standard"/>
    <w:next w:val="Standard"/>
    <w:autoRedefine/>
    <w:semiHidden/>
    <w:rsid w:val="001E1303"/>
    <w:pPr>
      <w:ind w:left="200" w:hanging="200"/>
    </w:pPr>
  </w:style>
  <w:style w:type="paragraph" w:styleId="Index2">
    <w:name w:val="index 2"/>
    <w:basedOn w:val="Standard"/>
    <w:next w:val="Standard"/>
    <w:autoRedefine/>
    <w:semiHidden/>
    <w:rsid w:val="001E1303"/>
    <w:pPr>
      <w:ind w:left="400" w:hanging="200"/>
    </w:pPr>
  </w:style>
  <w:style w:type="paragraph" w:styleId="Index3">
    <w:name w:val="index 3"/>
    <w:basedOn w:val="Standard"/>
    <w:next w:val="Standard"/>
    <w:autoRedefine/>
    <w:semiHidden/>
    <w:rsid w:val="001E1303"/>
    <w:pPr>
      <w:ind w:left="600" w:hanging="200"/>
    </w:pPr>
  </w:style>
  <w:style w:type="paragraph" w:styleId="Index4">
    <w:name w:val="index 4"/>
    <w:basedOn w:val="Standard"/>
    <w:next w:val="Standard"/>
    <w:autoRedefine/>
    <w:semiHidden/>
    <w:rsid w:val="001E1303"/>
    <w:pPr>
      <w:ind w:left="800" w:hanging="200"/>
    </w:pPr>
  </w:style>
  <w:style w:type="paragraph" w:styleId="Index5">
    <w:name w:val="index 5"/>
    <w:basedOn w:val="Standard"/>
    <w:next w:val="Standard"/>
    <w:autoRedefine/>
    <w:semiHidden/>
    <w:rsid w:val="001E1303"/>
    <w:pPr>
      <w:ind w:left="1000" w:hanging="200"/>
    </w:pPr>
  </w:style>
  <w:style w:type="paragraph" w:styleId="Index6">
    <w:name w:val="index 6"/>
    <w:basedOn w:val="Standard"/>
    <w:next w:val="Standard"/>
    <w:autoRedefine/>
    <w:semiHidden/>
    <w:rsid w:val="001E1303"/>
    <w:pPr>
      <w:ind w:left="1200" w:hanging="200"/>
    </w:pPr>
  </w:style>
  <w:style w:type="paragraph" w:styleId="Index7">
    <w:name w:val="index 7"/>
    <w:basedOn w:val="Standard"/>
    <w:next w:val="Standard"/>
    <w:autoRedefine/>
    <w:semiHidden/>
    <w:rsid w:val="001E1303"/>
    <w:pPr>
      <w:ind w:left="1400" w:hanging="200"/>
    </w:pPr>
  </w:style>
  <w:style w:type="paragraph" w:styleId="Index8">
    <w:name w:val="index 8"/>
    <w:basedOn w:val="Standard"/>
    <w:next w:val="Standard"/>
    <w:autoRedefine/>
    <w:semiHidden/>
    <w:rsid w:val="001E1303"/>
    <w:pPr>
      <w:ind w:left="1600" w:hanging="200"/>
    </w:pPr>
  </w:style>
  <w:style w:type="paragraph" w:styleId="Index9">
    <w:name w:val="index 9"/>
    <w:basedOn w:val="Standard"/>
    <w:next w:val="Standard"/>
    <w:autoRedefine/>
    <w:semiHidden/>
    <w:rsid w:val="001E1303"/>
    <w:pPr>
      <w:ind w:left="1800" w:hanging="200"/>
    </w:pPr>
  </w:style>
  <w:style w:type="paragraph" w:styleId="Indexberschrift">
    <w:name w:val="index heading"/>
    <w:basedOn w:val="Standard"/>
    <w:next w:val="Index1"/>
    <w:semiHidden/>
    <w:rsid w:val="001E1303"/>
    <w:rPr>
      <w:rFonts w:cs="Arial"/>
      <w:b/>
      <w:bCs/>
    </w:rPr>
  </w:style>
  <w:style w:type="paragraph" w:styleId="Liste">
    <w:name w:val="List"/>
    <w:basedOn w:val="Standard"/>
    <w:rsid w:val="001E1303"/>
    <w:pPr>
      <w:ind w:left="360" w:hanging="360"/>
    </w:pPr>
  </w:style>
  <w:style w:type="paragraph" w:styleId="Liste2">
    <w:name w:val="List 2"/>
    <w:basedOn w:val="Standard"/>
    <w:rsid w:val="001E1303"/>
    <w:pPr>
      <w:ind w:left="720" w:hanging="360"/>
    </w:pPr>
  </w:style>
  <w:style w:type="paragraph" w:styleId="Liste3">
    <w:name w:val="List 3"/>
    <w:basedOn w:val="Standard"/>
    <w:rsid w:val="001E1303"/>
    <w:pPr>
      <w:ind w:left="1080" w:hanging="360"/>
    </w:pPr>
  </w:style>
  <w:style w:type="paragraph" w:styleId="Liste4">
    <w:name w:val="List 4"/>
    <w:basedOn w:val="Standard"/>
    <w:rsid w:val="001E1303"/>
    <w:pPr>
      <w:ind w:left="1440" w:hanging="360"/>
    </w:pPr>
  </w:style>
  <w:style w:type="paragraph" w:styleId="Liste5">
    <w:name w:val="List 5"/>
    <w:basedOn w:val="Standard"/>
    <w:rsid w:val="001E1303"/>
    <w:pPr>
      <w:ind w:left="1800" w:hanging="360"/>
    </w:pPr>
  </w:style>
  <w:style w:type="paragraph" w:styleId="Aufzhlungszeichen">
    <w:name w:val="List Bullet"/>
    <w:basedOn w:val="Standard"/>
    <w:autoRedefine/>
    <w:rsid w:val="001E1303"/>
    <w:pPr>
      <w:numPr>
        <w:numId w:val="2"/>
      </w:numPr>
    </w:pPr>
  </w:style>
  <w:style w:type="paragraph" w:styleId="Aufzhlungszeichen2">
    <w:name w:val="List Bullet 2"/>
    <w:basedOn w:val="Standard"/>
    <w:autoRedefine/>
    <w:rsid w:val="001E1303"/>
    <w:pPr>
      <w:numPr>
        <w:numId w:val="3"/>
      </w:numPr>
    </w:pPr>
  </w:style>
  <w:style w:type="paragraph" w:styleId="Aufzhlungszeichen3">
    <w:name w:val="List Bullet 3"/>
    <w:basedOn w:val="Standard"/>
    <w:autoRedefine/>
    <w:rsid w:val="001E1303"/>
    <w:pPr>
      <w:numPr>
        <w:numId w:val="4"/>
      </w:numPr>
    </w:pPr>
  </w:style>
  <w:style w:type="paragraph" w:styleId="Aufzhlungszeichen4">
    <w:name w:val="List Bullet 4"/>
    <w:basedOn w:val="Standard"/>
    <w:autoRedefine/>
    <w:rsid w:val="001E1303"/>
    <w:pPr>
      <w:numPr>
        <w:numId w:val="5"/>
      </w:numPr>
    </w:pPr>
  </w:style>
  <w:style w:type="paragraph" w:styleId="Aufzhlungszeichen5">
    <w:name w:val="List Bullet 5"/>
    <w:basedOn w:val="Standard"/>
    <w:autoRedefine/>
    <w:rsid w:val="001E1303"/>
    <w:pPr>
      <w:numPr>
        <w:numId w:val="6"/>
      </w:numPr>
    </w:pPr>
  </w:style>
  <w:style w:type="paragraph" w:styleId="Listenfortsetzung">
    <w:name w:val="List Continue"/>
    <w:basedOn w:val="Standard"/>
    <w:rsid w:val="001E1303"/>
    <w:pPr>
      <w:spacing w:after="120"/>
      <w:ind w:left="360"/>
    </w:pPr>
  </w:style>
  <w:style w:type="paragraph" w:styleId="Listenfortsetzung2">
    <w:name w:val="List Continue 2"/>
    <w:basedOn w:val="Standard"/>
    <w:rsid w:val="001E1303"/>
    <w:pPr>
      <w:spacing w:after="120"/>
      <w:ind w:left="720"/>
    </w:pPr>
  </w:style>
  <w:style w:type="paragraph" w:styleId="Listenfortsetzung3">
    <w:name w:val="List Continue 3"/>
    <w:basedOn w:val="Standard"/>
    <w:rsid w:val="001E1303"/>
    <w:pPr>
      <w:spacing w:after="120"/>
      <w:ind w:left="1080"/>
    </w:pPr>
  </w:style>
  <w:style w:type="paragraph" w:styleId="Listenfortsetzung4">
    <w:name w:val="List Continue 4"/>
    <w:basedOn w:val="Standard"/>
    <w:rsid w:val="001E1303"/>
    <w:pPr>
      <w:spacing w:after="120"/>
      <w:ind w:left="1440"/>
    </w:pPr>
  </w:style>
  <w:style w:type="paragraph" w:styleId="Listenfortsetzung5">
    <w:name w:val="List Continue 5"/>
    <w:basedOn w:val="Standard"/>
    <w:rsid w:val="001E1303"/>
    <w:pPr>
      <w:spacing w:after="120"/>
      <w:ind w:left="1800"/>
    </w:pPr>
  </w:style>
  <w:style w:type="paragraph" w:styleId="Listennummer">
    <w:name w:val="List Number"/>
    <w:basedOn w:val="Standard"/>
    <w:rsid w:val="001E1303"/>
    <w:pPr>
      <w:numPr>
        <w:numId w:val="7"/>
      </w:numPr>
    </w:pPr>
  </w:style>
  <w:style w:type="paragraph" w:styleId="Listennummer2">
    <w:name w:val="List Number 2"/>
    <w:basedOn w:val="Standard"/>
    <w:rsid w:val="001E1303"/>
    <w:pPr>
      <w:numPr>
        <w:numId w:val="8"/>
      </w:numPr>
    </w:pPr>
  </w:style>
  <w:style w:type="paragraph" w:styleId="Listennummer3">
    <w:name w:val="List Number 3"/>
    <w:basedOn w:val="Standard"/>
    <w:rsid w:val="001E1303"/>
    <w:pPr>
      <w:numPr>
        <w:numId w:val="9"/>
      </w:numPr>
    </w:pPr>
  </w:style>
  <w:style w:type="paragraph" w:styleId="Listennummer4">
    <w:name w:val="List Number 4"/>
    <w:basedOn w:val="Standard"/>
    <w:rsid w:val="001E1303"/>
    <w:pPr>
      <w:numPr>
        <w:numId w:val="10"/>
      </w:numPr>
    </w:pPr>
  </w:style>
  <w:style w:type="paragraph" w:styleId="Listennummer5">
    <w:name w:val="List Number 5"/>
    <w:basedOn w:val="Standard"/>
    <w:rsid w:val="001E1303"/>
    <w:pPr>
      <w:numPr>
        <w:numId w:val="11"/>
      </w:numPr>
    </w:pPr>
  </w:style>
  <w:style w:type="paragraph" w:styleId="Mak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Nachrichtenkopf">
    <w:name w:val="Message Header"/>
    <w:basedOn w:val="Standard"/>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Standardeinzug">
    <w:name w:val="Normal Indent"/>
    <w:basedOn w:val="Standard"/>
    <w:rsid w:val="001E1303"/>
    <w:pPr>
      <w:ind w:left="720"/>
    </w:pPr>
  </w:style>
  <w:style w:type="paragraph" w:styleId="Fu-Endnotenberschrift">
    <w:name w:val="Note Heading"/>
    <w:basedOn w:val="Standard"/>
    <w:next w:val="Standard"/>
    <w:rsid w:val="001E1303"/>
  </w:style>
  <w:style w:type="paragraph" w:styleId="Anrede">
    <w:name w:val="Salutation"/>
    <w:basedOn w:val="Standard"/>
    <w:next w:val="Standard"/>
    <w:rsid w:val="001E1303"/>
  </w:style>
  <w:style w:type="paragraph" w:styleId="Unterschrift">
    <w:name w:val="Signature"/>
    <w:basedOn w:val="Standard"/>
    <w:rsid w:val="001E1303"/>
    <w:pPr>
      <w:ind w:left="4320"/>
    </w:pPr>
  </w:style>
  <w:style w:type="paragraph" w:styleId="Untertitel">
    <w:name w:val="Subtitle"/>
    <w:basedOn w:val="Standard"/>
    <w:qFormat/>
    <w:rsid w:val="001E1303"/>
    <w:pPr>
      <w:spacing w:after="60"/>
      <w:jc w:val="center"/>
      <w:outlineLvl w:val="1"/>
    </w:pPr>
    <w:rPr>
      <w:rFonts w:cs="Arial"/>
    </w:rPr>
  </w:style>
  <w:style w:type="paragraph" w:styleId="Rechtsgrundlagenverzeichnis">
    <w:name w:val="table of authorities"/>
    <w:basedOn w:val="Standard"/>
    <w:next w:val="Standard"/>
    <w:semiHidden/>
    <w:rsid w:val="001E1303"/>
    <w:pPr>
      <w:ind w:left="200" w:hanging="200"/>
    </w:pPr>
  </w:style>
  <w:style w:type="paragraph" w:styleId="Abbildungsverzeichnis">
    <w:name w:val="table of figures"/>
    <w:basedOn w:val="Standard"/>
    <w:next w:val="Standard"/>
    <w:semiHidden/>
    <w:rsid w:val="001E1303"/>
    <w:pPr>
      <w:ind w:left="400" w:hanging="400"/>
    </w:pPr>
  </w:style>
  <w:style w:type="paragraph" w:styleId="Titel">
    <w:name w:val="Title"/>
    <w:basedOn w:val="Standard"/>
    <w:qFormat/>
    <w:rsid w:val="001E1303"/>
    <w:pPr>
      <w:spacing w:before="240" w:after="60"/>
      <w:jc w:val="center"/>
      <w:outlineLvl w:val="0"/>
    </w:pPr>
    <w:rPr>
      <w:rFonts w:cs="Arial"/>
      <w:b/>
      <w:bCs/>
      <w:kern w:val="28"/>
      <w:sz w:val="32"/>
      <w:szCs w:val="32"/>
    </w:rPr>
  </w:style>
  <w:style w:type="paragraph" w:styleId="RGV-berschrift">
    <w:name w:val="toa heading"/>
    <w:basedOn w:val="Standard"/>
    <w:next w:val="Standard"/>
    <w:semiHidden/>
    <w:rsid w:val="001E1303"/>
    <w:pPr>
      <w:spacing w:before="120"/>
    </w:pPr>
    <w:rPr>
      <w:rFonts w:cs="Arial"/>
      <w:b/>
      <w:bCs/>
    </w:rPr>
  </w:style>
  <w:style w:type="paragraph" w:styleId="Verzeichnis1">
    <w:name w:val="toc 1"/>
    <w:basedOn w:val="Standard"/>
    <w:next w:val="Standard"/>
    <w:autoRedefine/>
    <w:uiPriority w:val="39"/>
    <w:qFormat/>
    <w:rsid w:val="001E1303"/>
  </w:style>
  <w:style w:type="paragraph" w:styleId="Verzeichnis2">
    <w:name w:val="toc 2"/>
    <w:basedOn w:val="Standard"/>
    <w:next w:val="Standard"/>
    <w:autoRedefine/>
    <w:uiPriority w:val="39"/>
    <w:qFormat/>
    <w:rsid w:val="00462541"/>
    <w:pPr>
      <w:tabs>
        <w:tab w:val="left" w:pos="800"/>
        <w:tab w:val="right" w:leader="dot" w:pos="9962"/>
      </w:tabs>
      <w:ind w:left="198"/>
    </w:pPr>
  </w:style>
  <w:style w:type="paragraph" w:styleId="Verzeichnis3">
    <w:name w:val="toc 3"/>
    <w:basedOn w:val="Standard"/>
    <w:next w:val="Standard"/>
    <w:autoRedefine/>
    <w:uiPriority w:val="39"/>
    <w:qFormat/>
    <w:rsid w:val="001E1303"/>
    <w:pPr>
      <w:ind w:left="400"/>
    </w:pPr>
  </w:style>
  <w:style w:type="paragraph" w:styleId="Verzeichnis4">
    <w:name w:val="toc 4"/>
    <w:basedOn w:val="Standard"/>
    <w:next w:val="Standard"/>
    <w:autoRedefine/>
    <w:uiPriority w:val="39"/>
    <w:rsid w:val="001E1303"/>
    <w:pPr>
      <w:ind w:left="600"/>
    </w:pPr>
  </w:style>
  <w:style w:type="paragraph" w:styleId="Verzeichnis5">
    <w:name w:val="toc 5"/>
    <w:basedOn w:val="Standard"/>
    <w:next w:val="Standard"/>
    <w:autoRedefine/>
    <w:uiPriority w:val="39"/>
    <w:rsid w:val="001E1303"/>
    <w:pPr>
      <w:ind w:left="800"/>
    </w:pPr>
  </w:style>
  <w:style w:type="paragraph" w:styleId="Verzeichnis6">
    <w:name w:val="toc 6"/>
    <w:basedOn w:val="Standard"/>
    <w:next w:val="Standard"/>
    <w:autoRedefine/>
    <w:uiPriority w:val="39"/>
    <w:rsid w:val="001E1303"/>
    <w:pPr>
      <w:ind w:left="1000"/>
    </w:pPr>
  </w:style>
  <w:style w:type="paragraph" w:styleId="Verzeichnis7">
    <w:name w:val="toc 7"/>
    <w:basedOn w:val="Standard"/>
    <w:next w:val="Standard"/>
    <w:autoRedefine/>
    <w:uiPriority w:val="39"/>
    <w:rsid w:val="001E1303"/>
    <w:pPr>
      <w:ind w:left="1200"/>
    </w:pPr>
  </w:style>
  <w:style w:type="paragraph" w:styleId="Verzeichnis8">
    <w:name w:val="toc 8"/>
    <w:basedOn w:val="Standard"/>
    <w:next w:val="Standard"/>
    <w:autoRedefine/>
    <w:uiPriority w:val="39"/>
    <w:rsid w:val="001E1303"/>
    <w:pPr>
      <w:ind w:left="1400"/>
    </w:pPr>
  </w:style>
  <w:style w:type="paragraph" w:styleId="Verzeichnis9">
    <w:name w:val="toc 9"/>
    <w:basedOn w:val="Standard"/>
    <w:next w:val="Standard"/>
    <w:autoRedefine/>
    <w:uiPriority w:val="39"/>
    <w:rsid w:val="001E1303"/>
    <w:pPr>
      <w:ind w:left="1600"/>
    </w:pPr>
  </w:style>
  <w:style w:type="character" w:styleId="BesuchterHyperlink">
    <w:name w:val="FollowedHyperlink"/>
    <w:uiPriority w:val="99"/>
    <w:rsid w:val="001E1303"/>
    <w:rPr>
      <w:color w:val="800080"/>
      <w:u w:val="single"/>
    </w:rPr>
  </w:style>
  <w:style w:type="paragraph" w:styleId="Sprechblasentext">
    <w:name w:val="Balloon Text"/>
    <w:basedOn w:val="Standard"/>
    <w:link w:val="SprechblasentextZchn"/>
    <w:uiPriority w:val="99"/>
    <w:semiHidden/>
    <w:rsid w:val="001E1303"/>
    <w:rPr>
      <w:rFonts w:ascii="Tahoma" w:hAnsi="Tahoma"/>
      <w:sz w:val="16"/>
      <w:szCs w:val="16"/>
    </w:rPr>
  </w:style>
  <w:style w:type="paragraph" w:styleId="Kommentarthema">
    <w:name w:val="annotation subject"/>
    <w:basedOn w:val="Kommentartext"/>
    <w:next w:val="Kommentartext"/>
    <w:semiHidden/>
    <w:rsid w:val="001E1303"/>
    <w:rPr>
      <w:b/>
      <w:bCs/>
    </w:rPr>
  </w:style>
  <w:style w:type="character" w:styleId="Funotenzeichen">
    <w:name w:val="footnote reference"/>
    <w:semiHidden/>
    <w:rsid w:val="00BF739C"/>
    <w:rPr>
      <w:vertAlign w:val="superscript"/>
    </w:rPr>
  </w:style>
  <w:style w:type="character" w:styleId="Kommentarzeichen">
    <w:name w:val="annotation reference"/>
    <w:semiHidden/>
    <w:rsid w:val="00463D05"/>
    <w:rPr>
      <w:sz w:val="16"/>
      <w:szCs w:val="16"/>
    </w:rPr>
  </w:style>
  <w:style w:type="table" w:styleId="Tabellenraster">
    <w:name w:val="Table Grid"/>
    <w:basedOn w:val="NormaleTabelle"/>
    <w:uiPriority w:val="99"/>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berschrift1"/>
    <w:rsid w:val="001E3B19"/>
    <w:pPr>
      <w:numPr>
        <w:numId w:val="14"/>
      </w:numPr>
    </w:pPr>
    <w:rPr>
      <w:lang w:val="en-GB"/>
    </w:rPr>
  </w:style>
  <w:style w:type="paragraph" w:customStyle="1" w:styleId="Sub-appendix">
    <w:name w:val="Sub-appendix"/>
    <w:basedOn w:val="Standard"/>
    <w:rsid w:val="00C619E7"/>
    <w:pPr>
      <w:numPr>
        <w:numId w:val="16"/>
      </w:numPr>
      <w:tabs>
        <w:tab w:val="num" w:pos="0"/>
      </w:tabs>
      <w:ind w:left="357" w:hanging="357"/>
    </w:pPr>
    <w:rPr>
      <w:rFonts w:cs="Arial"/>
      <w:szCs w:val="20"/>
    </w:rPr>
  </w:style>
  <w:style w:type="character" w:customStyle="1" w:styleId="bodytext">
    <w:name w:val="bodytext"/>
    <w:basedOn w:val="Absatz-Standardschriftart"/>
    <w:rsid w:val="002B7324"/>
  </w:style>
  <w:style w:type="paragraph" w:customStyle="1" w:styleId="StyleHTMLPreformatted8pt">
    <w:name w:val="Style HTML Preformatted + 8 pt"/>
    <w:basedOn w:val="HTMLVorformatiert"/>
    <w:rsid w:val="002C6E86"/>
  </w:style>
  <w:style w:type="character" w:customStyle="1" w:styleId="HTMLVorformatiertZchn">
    <w:name w:val="HTML Vorformatiert Zchn"/>
    <w:link w:val="HTMLVorformatiert"/>
    <w:uiPriority w:val="99"/>
    <w:rsid w:val="00A35AC6"/>
    <w:rPr>
      <w:rFonts w:ascii="Courier New" w:hAnsi="Courier New" w:cs="Helvetica"/>
      <w:sz w:val="14"/>
      <w:lang w:val="en-US" w:eastAsia="en-US"/>
    </w:rPr>
  </w:style>
  <w:style w:type="character" w:customStyle="1" w:styleId="pun">
    <w:name w:val="pun"/>
    <w:basedOn w:val="Absatz-Standardschriftart"/>
    <w:rsid w:val="00A35AC6"/>
  </w:style>
  <w:style w:type="character" w:customStyle="1" w:styleId="tag">
    <w:name w:val="tag"/>
    <w:basedOn w:val="Absatz-Standardschriftart"/>
    <w:rsid w:val="00A35AC6"/>
  </w:style>
  <w:style w:type="character" w:customStyle="1" w:styleId="pln">
    <w:name w:val="pln"/>
    <w:basedOn w:val="Absatz-Standardschriftart"/>
    <w:rsid w:val="00A35AC6"/>
  </w:style>
  <w:style w:type="character" w:customStyle="1" w:styleId="atn">
    <w:name w:val="atn"/>
    <w:basedOn w:val="Absatz-Standardschriftart"/>
    <w:rsid w:val="00A35AC6"/>
  </w:style>
  <w:style w:type="character" w:customStyle="1" w:styleId="atv">
    <w:name w:val="atv"/>
    <w:basedOn w:val="Absatz-Standardschriftart"/>
    <w:rsid w:val="00A35AC6"/>
  </w:style>
  <w:style w:type="character" w:styleId="Fett">
    <w:name w:val="Strong"/>
    <w:uiPriority w:val="22"/>
    <w:qFormat/>
    <w:rsid w:val="00A35AC6"/>
    <w:rPr>
      <w:b/>
      <w:bCs/>
    </w:rPr>
  </w:style>
  <w:style w:type="character" w:customStyle="1" w:styleId="berschrift1Zchn">
    <w:name w:val="Überschrift 1 Zchn"/>
    <w:link w:val="berschrift1"/>
    <w:uiPriority w:val="9"/>
    <w:rsid w:val="00772686"/>
    <w:rPr>
      <w:rFonts w:ascii="Arial" w:hAnsi="Arial" w:cs="Arial"/>
      <w:b/>
      <w:bCs/>
      <w:kern w:val="32"/>
      <w:sz w:val="28"/>
      <w:szCs w:val="32"/>
    </w:rPr>
  </w:style>
  <w:style w:type="character" w:customStyle="1" w:styleId="berschrift2Zchn">
    <w:name w:val="Überschrift 2 Zchn"/>
    <w:link w:val="berschrift2"/>
    <w:uiPriority w:val="9"/>
    <w:rsid w:val="005C5637"/>
    <w:rPr>
      <w:rFonts w:ascii="Arial" w:hAnsi="Arial"/>
      <w:b/>
      <w:bCs/>
      <w:iCs/>
      <w:sz w:val="24"/>
      <w:szCs w:val="28"/>
      <w:lang w:val="en-US" w:eastAsia="en-US"/>
    </w:rPr>
  </w:style>
  <w:style w:type="character" w:customStyle="1" w:styleId="berschrift3Zchn">
    <w:name w:val="Überschrift 3 Zchn"/>
    <w:link w:val="berschrift3"/>
    <w:uiPriority w:val="9"/>
    <w:rsid w:val="00112BD0"/>
    <w:rPr>
      <w:rFonts w:ascii="Helvetica" w:hAnsi="Helvetica" w:cs="Arial"/>
      <w:b/>
      <w:bCs/>
      <w:szCs w:val="26"/>
      <w:lang w:val="en-US" w:eastAsia="en-US"/>
    </w:rPr>
  </w:style>
  <w:style w:type="character" w:customStyle="1" w:styleId="berschrift4Zchn">
    <w:name w:val="Überschrift 4 Zchn"/>
    <w:link w:val="berschrift4"/>
    <w:uiPriority w:val="9"/>
    <w:rsid w:val="008E6A79"/>
    <w:rPr>
      <w:b/>
      <w:bCs/>
      <w:sz w:val="28"/>
      <w:szCs w:val="28"/>
      <w:lang w:val="en-US" w:eastAsia="en-US"/>
    </w:rPr>
  </w:style>
  <w:style w:type="character" w:customStyle="1" w:styleId="SprechblasentextZchn">
    <w:name w:val="Sprechblasentext Zchn"/>
    <w:link w:val="Sprechblasentext"/>
    <w:uiPriority w:val="99"/>
    <w:semiHidden/>
    <w:rsid w:val="008E6A79"/>
    <w:rPr>
      <w:rFonts w:ascii="Tahoma" w:hAnsi="Tahoma" w:cs="Tahoma"/>
      <w:sz w:val="16"/>
      <w:szCs w:val="16"/>
      <w:lang w:val="en-US" w:eastAsia="en-US"/>
    </w:rPr>
  </w:style>
  <w:style w:type="character" w:customStyle="1" w:styleId="NurTextZchn">
    <w:name w:val="Nur Text Zchn"/>
    <w:link w:val="NurText"/>
    <w:uiPriority w:val="99"/>
    <w:rsid w:val="00F91C5A"/>
    <w:rPr>
      <w:rFonts w:ascii="Courier New" w:hAnsi="Courier New" w:cs="Helvetica"/>
      <w:lang w:val="en-US" w:eastAsia="en-US"/>
    </w:rPr>
  </w:style>
  <w:style w:type="character" w:customStyle="1" w:styleId="popup">
    <w:name w:val="popup"/>
    <w:basedOn w:val="Absatz-Standardschriftart"/>
    <w:rsid w:val="008520BF"/>
  </w:style>
  <w:style w:type="paragraph" w:customStyle="1" w:styleId="LightGrid-Accent31">
    <w:name w:val="Light Grid - Accent 31"/>
    <w:basedOn w:val="Standard"/>
    <w:uiPriority w:val="34"/>
    <w:qFormat/>
    <w:rsid w:val="0078305D"/>
    <w:pPr>
      <w:ind w:left="720"/>
      <w:contextualSpacing/>
    </w:pPr>
  </w:style>
  <w:style w:type="character" w:styleId="Hervorhebung">
    <w:name w:val="Emphasis"/>
    <w:uiPriority w:val="20"/>
    <w:qFormat/>
    <w:rsid w:val="00AF5E12"/>
    <w:rPr>
      <w:i/>
      <w:iCs/>
    </w:rPr>
  </w:style>
  <w:style w:type="paragraph" w:customStyle="1" w:styleId="Code">
    <w:name w:val="Code"/>
    <w:basedOn w:val="Standard"/>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berarbeitung">
    <w:name w:val="Revision"/>
    <w:hidden/>
    <w:rsid w:val="00E54F5D"/>
    <w:rPr>
      <w:rFonts w:ascii="Arial" w:hAnsi="Arial"/>
      <w:sz w:val="24"/>
      <w:szCs w:val="24"/>
      <w:lang w:val="en-US" w:eastAsia="en-US"/>
    </w:rPr>
  </w:style>
  <w:style w:type="character" w:customStyle="1" w:styleId="KommentartextZchn">
    <w:name w:val="Kommentartext Zchn"/>
    <w:basedOn w:val="Absatz-Standardschriftart"/>
    <w:link w:val="Kommentartext"/>
    <w:uiPriority w:val="99"/>
    <w:semiHidden/>
    <w:rsid w:val="00B0330B"/>
    <w:rPr>
      <w:rFonts w:ascii="Arial" w:hAnsi="Arial"/>
      <w:sz w:val="24"/>
      <w:lang w:val="en-US" w:eastAsia="en-US"/>
    </w:rPr>
  </w:style>
  <w:style w:type="paragraph" w:styleId="Listenabsatz">
    <w:name w:val="List Paragraph"/>
    <w:basedOn w:val="Standard"/>
    <w:qFormat/>
    <w:rsid w:val="002341EA"/>
    <w:pPr>
      <w:ind w:left="720"/>
      <w:contextualSpacing/>
    </w:pPr>
  </w:style>
  <w:style w:type="character" w:styleId="HTMLZitat">
    <w:name w:val="HTML Cite"/>
    <w:basedOn w:val="Absatz-Standardschriftart"/>
    <w:uiPriority w:val="99"/>
    <w:unhideWhenUsed/>
    <w:rsid w:val="00563F64"/>
    <w:rPr>
      <w:i/>
      <w:iCs/>
    </w:rPr>
  </w:style>
  <w:style w:type="character" w:customStyle="1" w:styleId="slug-metadata-note">
    <w:name w:val="slug-metadata-note"/>
    <w:basedOn w:val="Absatz-Standardschriftart"/>
    <w:rsid w:val="00563F64"/>
  </w:style>
  <w:style w:type="character" w:customStyle="1" w:styleId="slug-doi">
    <w:name w:val="slug-doi"/>
    <w:basedOn w:val="Absatz-Standardschriftart"/>
    <w:rsid w:val="00563F64"/>
  </w:style>
  <w:style w:type="paragraph" w:styleId="Inhaltsverzeichnisberschrift">
    <w:name w:val="TOC Heading"/>
    <w:basedOn w:val="berschrift1"/>
    <w:next w:val="Standard"/>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FarbigesRaster">
    <w:name w:val="Colorful Grid"/>
    <w:basedOn w:val="NormaleTabelle"/>
    <w:rsid w:val="008447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Standard"/>
    <w:next w:val="Standard"/>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Absatz-Standardschriftart"/>
    <w:link w:val="CodeExample"/>
    <w:uiPriority w:val="99"/>
    <w:locked/>
    <w:rsid w:val="00746E3E"/>
    <w:rPr>
      <w:rFonts w:ascii="Courier New" w:eastAsia="Calibri" w:hAnsi="Courier New" w:cs="Courier New"/>
      <w:sz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uiPriority="20" w:qFormat="1"/>
    <w:lsdException w:name="HTML Cite" w:uiPriority="99"/>
    <w:lsdException w:name="No List" w:uiPriority="99"/>
    <w:lsdException w:name="Table Grid"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165"/>
    <w:rPr>
      <w:rFonts w:ascii="Arial" w:hAnsi="Arial"/>
      <w:sz w:val="24"/>
      <w:szCs w:val="24"/>
      <w:lang w:val="en-US" w:eastAsia="en-US"/>
    </w:rPr>
  </w:style>
  <w:style w:type="paragraph" w:styleId="berschrift1">
    <w:name w:val="heading 1"/>
    <w:basedOn w:val="Standard"/>
    <w:next w:val="nobreak"/>
    <w:link w:val="berschrift1Zchn"/>
    <w:uiPriority w:val="9"/>
    <w:qFormat/>
    <w:rsid w:val="00772686"/>
    <w:pPr>
      <w:keepNext/>
      <w:numPr>
        <w:numId w:val="1"/>
      </w:numPr>
      <w:spacing w:before="120" w:after="60"/>
      <w:jc w:val="both"/>
      <w:outlineLvl w:val="0"/>
    </w:pPr>
    <w:rPr>
      <w:b/>
      <w:bCs/>
      <w:kern w:val="32"/>
      <w:sz w:val="28"/>
      <w:szCs w:val="32"/>
    </w:rPr>
  </w:style>
  <w:style w:type="paragraph" w:styleId="berschrift2">
    <w:name w:val="heading 2"/>
    <w:basedOn w:val="Standard"/>
    <w:next w:val="nobreak"/>
    <w:link w:val="berschrift2Zchn"/>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berschrift3">
    <w:name w:val="heading 3"/>
    <w:basedOn w:val="Standard"/>
    <w:next w:val="nobreak"/>
    <w:link w:val="berschrift3Zchn"/>
    <w:uiPriority w:val="9"/>
    <w:qFormat/>
    <w:rsid w:val="00112BD0"/>
    <w:pPr>
      <w:keepNext/>
      <w:numPr>
        <w:ilvl w:val="2"/>
        <w:numId w:val="1"/>
      </w:numPr>
      <w:spacing w:before="120" w:after="120"/>
      <w:outlineLvl w:val="2"/>
    </w:pPr>
    <w:rPr>
      <w:rFonts w:ascii="Helvetica" w:hAnsi="Helvetica"/>
      <w:b/>
      <w:bCs/>
      <w:sz w:val="20"/>
      <w:szCs w:val="26"/>
    </w:rPr>
  </w:style>
  <w:style w:type="paragraph" w:styleId="berschrift4">
    <w:name w:val="heading 4"/>
    <w:basedOn w:val="Standard"/>
    <w:next w:val="Standard"/>
    <w:link w:val="berschrift4Zchn"/>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1E1303"/>
    <w:pPr>
      <w:numPr>
        <w:ilvl w:val="4"/>
        <w:numId w:val="1"/>
      </w:numPr>
      <w:spacing w:before="240" w:after="60"/>
      <w:outlineLvl w:val="4"/>
    </w:pPr>
    <w:rPr>
      <w:b/>
      <w:bCs/>
      <w:i/>
      <w:iCs/>
      <w:sz w:val="26"/>
      <w:szCs w:val="26"/>
    </w:rPr>
  </w:style>
  <w:style w:type="paragraph" w:styleId="berschrift6">
    <w:name w:val="heading 6"/>
    <w:basedOn w:val="Standard"/>
    <w:next w:val="Standard"/>
    <w:qFormat/>
    <w:rsid w:val="001E1303"/>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1E1303"/>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1E1303"/>
    <w:pPr>
      <w:numPr>
        <w:ilvl w:val="7"/>
        <w:numId w:val="1"/>
      </w:numPr>
      <w:spacing w:before="240" w:after="60"/>
      <w:outlineLvl w:val="7"/>
    </w:pPr>
    <w:rPr>
      <w:rFonts w:ascii="Times New Roman" w:hAnsi="Times New Roman"/>
      <w:i/>
      <w:iCs/>
    </w:rPr>
  </w:style>
  <w:style w:type="paragraph" w:styleId="berschrift9">
    <w:name w:val="heading 9"/>
    <w:basedOn w:val="Standard"/>
    <w:next w:val="Standard"/>
    <w:qFormat/>
    <w:rsid w:val="001E1303"/>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break">
    <w:name w:val="nobreak"/>
    <w:basedOn w:val="Standard"/>
    <w:next w:val="Standard"/>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Kopfzeile">
    <w:name w:val="header"/>
    <w:basedOn w:val="Standard"/>
    <w:rsid w:val="001E1303"/>
    <w:pPr>
      <w:tabs>
        <w:tab w:val="center" w:pos="4320"/>
        <w:tab w:val="right" w:pos="8640"/>
      </w:tabs>
    </w:pPr>
  </w:style>
  <w:style w:type="paragraph" w:styleId="Fuzeile">
    <w:name w:val="footer"/>
    <w:basedOn w:val="Standard"/>
    <w:rsid w:val="001E1303"/>
    <w:pPr>
      <w:tabs>
        <w:tab w:val="center" w:pos="4320"/>
        <w:tab w:val="right" w:pos="8640"/>
      </w:tabs>
    </w:pPr>
  </w:style>
  <w:style w:type="character" w:styleId="Hyperlink">
    <w:name w:val="Hyperlink"/>
    <w:uiPriority w:val="99"/>
    <w:rsid w:val="001E1303"/>
    <w:rPr>
      <w:color w:val="0000FF"/>
      <w:u w:val="single"/>
    </w:rPr>
  </w:style>
  <w:style w:type="character" w:styleId="Seitenzahl">
    <w:name w:val="page number"/>
    <w:basedOn w:val="Absatz-Standardschriftart"/>
    <w:rsid w:val="001E1303"/>
  </w:style>
  <w:style w:type="paragraph" w:styleId="Blocktext">
    <w:name w:val="Block Text"/>
    <w:basedOn w:val="Standard"/>
    <w:rsid w:val="0006315C"/>
    <w:pPr>
      <w:ind w:left="360" w:right="720"/>
    </w:pPr>
    <w:rPr>
      <w:rFonts w:ascii="Courier New" w:hAnsi="Courier New"/>
      <w:sz w:val="14"/>
    </w:rPr>
  </w:style>
  <w:style w:type="paragraph" w:styleId="Beschriftung">
    <w:name w:val="caption"/>
    <w:basedOn w:val="Standard"/>
    <w:next w:val="Standard"/>
    <w:qFormat/>
    <w:rsid w:val="001E1303"/>
    <w:pPr>
      <w:spacing w:before="120" w:after="120"/>
    </w:pPr>
    <w:rPr>
      <w:b/>
      <w:bCs/>
      <w:szCs w:val="20"/>
    </w:rPr>
  </w:style>
  <w:style w:type="paragraph" w:styleId="StandardWeb">
    <w:name w:val="Normal (Web)"/>
    <w:basedOn w:val="Standard"/>
    <w:uiPriority w:val="99"/>
    <w:rsid w:val="001E1303"/>
    <w:rPr>
      <w:rFonts w:ascii="Times New Roman" w:hAnsi="Times New Roman"/>
    </w:rPr>
  </w:style>
  <w:style w:type="paragraph" w:styleId="NurText">
    <w:name w:val="Plain Text"/>
    <w:basedOn w:val="Standard"/>
    <w:link w:val="NurTextZchn"/>
    <w:uiPriority w:val="99"/>
    <w:rsid w:val="001E1303"/>
    <w:pPr>
      <w:ind w:left="720"/>
    </w:pPr>
    <w:rPr>
      <w:rFonts w:ascii="Courier New" w:hAnsi="Courier New"/>
      <w:sz w:val="20"/>
      <w:szCs w:val="20"/>
    </w:rPr>
  </w:style>
  <w:style w:type="paragraph" w:styleId="Textkrper">
    <w:name w:val="Body Text"/>
    <w:basedOn w:val="Standard"/>
    <w:rsid w:val="001E1303"/>
    <w:pPr>
      <w:spacing w:after="120"/>
    </w:pPr>
  </w:style>
  <w:style w:type="paragraph" w:styleId="Textkrper2">
    <w:name w:val="Body Text 2"/>
    <w:basedOn w:val="Standard"/>
    <w:rsid w:val="001E1303"/>
    <w:pPr>
      <w:spacing w:after="120" w:line="480" w:lineRule="auto"/>
    </w:pPr>
  </w:style>
  <w:style w:type="paragraph" w:styleId="Textkrper3">
    <w:name w:val="Body Text 3"/>
    <w:basedOn w:val="Standard"/>
    <w:rsid w:val="001E1303"/>
    <w:pPr>
      <w:spacing w:after="120"/>
    </w:pPr>
    <w:rPr>
      <w:sz w:val="16"/>
      <w:szCs w:val="16"/>
    </w:rPr>
  </w:style>
  <w:style w:type="paragraph" w:styleId="Textkrper-Erstzeileneinzug">
    <w:name w:val="Body Text First Indent"/>
    <w:basedOn w:val="Textkrper"/>
    <w:rsid w:val="001E1303"/>
    <w:pPr>
      <w:ind w:firstLine="210"/>
    </w:pPr>
  </w:style>
  <w:style w:type="paragraph" w:styleId="Textkrper-Zeileneinzug">
    <w:name w:val="Body Text Indent"/>
    <w:basedOn w:val="Standard"/>
    <w:rsid w:val="001E1303"/>
    <w:pPr>
      <w:spacing w:after="120"/>
      <w:ind w:left="360"/>
    </w:pPr>
  </w:style>
  <w:style w:type="paragraph" w:styleId="Textkrper-Erstzeileneinzug2">
    <w:name w:val="Body Text First Indent 2"/>
    <w:basedOn w:val="Textkrper-Zeileneinzug"/>
    <w:rsid w:val="001E1303"/>
    <w:pPr>
      <w:ind w:firstLine="210"/>
    </w:pPr>
  </w:style>
  <w:style w:type="paragraph" w:styleId="Textkrper-Einzug2">
    <w:name w:val="Body Text Indent 2"/>
    <w:basedOn w:val="Standard"/>
    <w:rsid w:val="001E1303"/>
    <w:pPr>
      <w:spacing w:after="120" w:line="480" w:lineRule="auto"/>
      <w:ind w:left="360"/>
    </w:pPr>
  </w:style>
  <w:style w:type="paragraph" w:styleId="Textkrper-Einzug3">
    <w:name w:val="Body Text Indent 3"/>
    <w:basedOn w:val="Standard"/>
    <w:rsid w:val="001E1303"/>
    <w:pPr>
      <w:spacing w:after="120"/>
      <w:ind w:left="360"/>
    </w:pPr>
    <w:rPr>
      <w:sz w:val="16"/>
      <w:szCs w:val="16"/>
    </w:rPr>
  </w:style>
  <w:style w:type="paragraph" w:styleId="Gruformel">
    <w:name w:val="Closing"/>
    <w:basedOn w:val="Standard"/>
    <w:rsid w:val="001E1303"/>
    <w:pPr>
      <w:ind w:left="4320"/>
    </w:pPr>
  </w:style>
  <w:style w:type="paragraph" w:styleId="Kommentartext">
    <w:name w:val="annotation text"/>
    <w:basedOn w:val="Standard"/>
    <w:link w:val="KommentartextZchn"/>
    <w:uiPriority w:val="99"/>
    <w:semiHidden/>
    <w:rsid w:val="001E1303"/>
    <w:rPr>
      <w:szCs w:val="20"/>
    </w:rPr>
  </w:style>
  <w:style w:type="paragraph" w:styleId="Datum">
    <w:name w:val="Date"/>
    <w:basedOn w:val="Standard"/>
    <w:next w:val="Standard"/>
    <w:rsid w:val="001E1303"/>
  </w:style>
  <w:style w:type="paragraph" w:styleId="Dokumentstruktur">
    <w:name w:val="Document Map"/>
    <w:basedOn w:val="Standard"/>
    <w:semiHidden/>
    <w:rsid w:val="001E1303"/>
    <w:pPr>
      <w:shd w:val="clear" w:color="auto" w:fill="000080"/>
    </w:pPr>
    <w:rPr>
      <w:rFonts w:ascii="Tahoma" w:hAnsi="Tahoma" w:cs="Tahoma"/>
    </w:rPr>
  </w:style>
  <w:style w:type="paragraph" w:styleId="E-Mail-Signatur">
    <w:name w:val="E-mail Signature"/>
    <w:basedOn w:val="Standard"/>
    <w:rsid w:val="001E1303"/>
  </w:style>
  <w:style w:type="paragraph" w:styleId="Endnotentext">
    <w:name w:val="endnote text"/>
    <w:basedOn w:val="Standard"/>
    <w:semiHidden/>
    <w:rsid w:val="001E1303"/>
    <w:rPr>
      <w:szCs w:val="20"/>
    </w:rPr>
  </w:style>
  <w:style w:type="paragraph" w:styleId="Umschlagadresse">
    <w:name w:val="envelope address"/>
    <w:basedOn w:val="Standard"/>
    <w:rsid w:val="001E1303"/>
    <w:pPr>
      <w:framePr w:w="7920" w:h="1980" w:hRule="exact" w:hSpace="180" w:wrap="auto" w:hAnchor="page" w:xAlign="center" w:yAlign="bottom"/>
      <w:ind w:left="2880"/>
    </w:pPr>
    <w:rPr>
      <w:rFonts w:cs="Arial"/>
    </w:rPr>
  </w:style>
  <w:style w:type="paragraph" w:styleId="Umschlagabsenderadresse">
    <w:name w:val="envelope return"/>
    <w:basedOn w:val="Standard"/>
    <w:rsid w:val="001E1303"/>
    <w:rPr>
      <w:rFonts w:cs="Arial"/>
      <w:szCs w:val="20"/>
    </w:rPr>
  </w:style>
  <w:style w:type="paragraph" w:styleId="Funotentext">
    <w:name w:val="footnote text"/>
    <w:basedOn w:val="Standard"/>
    <w:semiHidden/>
    <w:rsid w:val="001E1303"/>
    <w:rPr>
      <w:szCs w:val="20"/>
    </w:rPr>
  </w:style>
  <w:style w:type="paragraph" w:styleId="HTMLAdresse">
    <w:name w:val="HTML Address"/>
    <w:basedOn w:val="Standard"/>
    <w:rsid w:val="001E1303"/>
    <w:rPr>
      <w:i/>
      <w:iCs/>
    </w:rPr>
  </w:style>
  <w:style w:type="paragraph" w:styleId="HTMLVorformatiert">
    <w:name w:val="HTML Preformatted"/>
    <w:basedOn w:val="Standard"/>
    <w:link w:val="HTMLVorformatiertZchn"/>
    <w:uiPriority w:val="99"/>
    <w:rsid w:val="00AE565B"/>
    <w:rPr>
      <w:rFonts w:ascii="Courier New" w:hAnsi="Courier New"/>
      <w:sz w:val="14"/>
      <w:szCs w:val="20"/>
    </w:rPr>
  </w:style>
  <w:style w:type="paragraph" w:styleId="Index1">
    <w:name w:val="index 1"/>
    <w:basedOn w:val="Standard"/>
    <w:next w:val="Standard"/>
    <w:autoRedefine/>
    <w:semiHidden/>
    <w:rsid w:val="001E1303"/>
    <w:pPr>
      <w:ind w:left="200" w:hanging="200"/>
    </w:pPr>
  </w:style>
  <w:style w:type="paragraph" w:styleId="Index2">
    <w:name w:val="index 2"/>
    <w:basedOn w:val="Standard"/>
    <w:next w:val="Standard"/>
    <w:autoRedefine/>
    <w:semiHidden/>
    <w:rsid w:val="001E1303"/>
    <w:pPr>
      <w:ind w:left="400" w:hanging="200"/>
    </w:pPr>
  </w:style>
  <w:style w:type="paragraph" w:styleId="Index3">
    <w:name w:val="index 3"/>
    <w:basedOn w:val="Standard"/>
    <w:next w:val="Standard"/>
    <w:autoRedefine/>
    <w:semiHidden/>
    <w:rsid w:val="001E1303"/>
    <w:pPr>
      <w:ind w:left="600" w:hanging="200"/>
    </w:pPr>
  </w:style>
  <w:style w:type="paragraph" w:styleId="Index4">
    <w:name w:val="index 4"/>
    <w:basedOn w:val="Standard"/>
    <w:next w:val="Standard"/>
    <w:autoRedefine/>
    <w:semiHidden/>
    <w:rsid w:val="001E1303"/>
    <w:pPr>
      <w:ind w:left="800" w:hanging="200"/>
    </w:pPr>
  </w:style>
  <w:style w:type="paragraph" w:styleId="Index5">
    <w:name w:val="index 5"/>
    <w:basedOn w:val="Standard"/>
    <w:next w:val="Standard"/>
    <w:autoRedefine/>
    <w:semiHidden/>
    <w:rsid w:val="001E1303"/>
    <w:pPr>
      <w:ind w:left="1000" w:hanging="200"/>
    </w:pPr>
  </w:style>
  <w:style w:type="paragraph" w:styleId="Index6">
    <w:name w:val="index 6"/>
    <w:basedOn w:val="Standard"/>
    <w:next w:val="Standard"/>
    <w:autoRedefine/>
    <w:semiHidden/>
    <w:rsid w:val="001E1303"/>
    <w:pPr>
      <w:ind w:left="1200" w:hanging="200"/>
    </w:pPr>
  </w:style>
  <w:style w:type="paragraph" w:styleId="Index7">
    <w:name w:val="index 7"/>
    <w:basedOn w:val="Standard"/>
    <w:next w:val="Standard"/>
    <w:autoRedefine/>
    <w:semiHidden/>
    <w:rsid w:val="001E1303"/>
    <w:pPr>
      <w:ind w:left="1400" w:hanging="200"/>
    </w:pPr>
  </w:style>
  <w:style w:type="paragraph" w:styleId="Index8">
    <w:name w:val="index 8"/>
    <w:basedOn w:val="Standard"/>
    <w:next w:val="Standard"/>
    <w:autoRedefine/>
    <w:semiHidden/>
    <w:rsid w:val="001E1303"/>
    <w:pPr>
      <w:ind w:left="1600" w:hanging="200"/>
    </w:pPr>
  </w:style>
  <w:style w:type="paragraph" w:styleId="Index9">
    <w:name w:val="index 9"/>
    <w:basedOn w:val="Standard"/>
    <w:next w:val="Standard"/>
    <w:autoRedefine/>
    <w:semiHidden/>
    <w:rsid w:val="001E1303"/>
    <w:pPr>
      <w:ind w:left="1800" w:hanging="200"/>
    </w:pPr>
  </w:style>
  <w:style w:type="paragraph" w:styleId="Indexberschrift">
    <w:name w:val="index heading"/>
    <w:basedOn w:val="Standard"/>
    <w:next w:val="Index1"/>
    <w:semiHidden/>
    <w:rsid w:val="001E1303"/>
    <w:rPr>
      <w:rFonts w:cs="Arial"/>
      <w:b/>
      <w:bCs/>
    </w:rPr>
  </w:style>
  <w:style w:type="paragraph" w:styleId="Liste">
    <w:name w:val="List"/>
    <w:basedOn w:val="Standard"/>
    <w:rsid w:val="001E1303"/>
    <w:pPr>
      <w:ind w:left="360" w:hanging="360"/>
    </w:pPr>
  </w:style>
  <w:style w:type="paragraph" w:styleId="Liste2">
    <w:name w:val="List 2"/>
    <w:basedOn w:val="Standard"/>
    <w:rsid w:val="001E1303"/>
    <w:pPr>
      <w:ind w:left="720" w:hanging="360"/>
    </w:pPr>
  </w:style>
  <w:style w:type="paragraph" w:styleId="Liste3">
    <w:name w:val="List 3"/>
    <w:basedOn w:val="Standard"/>
    <w:rsid w:val="001E1303"/>
    <w:pPr>
      <w:ind w:left="1080" w:hanging="360"/>
    </w:pPr>
  </w:style>
  <w:style w:type="paragraph" w:styleId="Liste4">
    <w:name w:val="List 4"/>
    <w:basedOn w:val="Standard"/>
    <w:rsid w:val="001E1303"/>
    <w:pPr>
      <w:ind w:left="1440" w:hanging="360"/>
    </w:pPr>
  </w:style>
  <w:style w:type="paragraph" w:styleId="Liste5">
    <w:name w:val="List 5"/>
    <w:basedOn w:val="Standard"/>
    <w:rsid w:val="001E1303"/>
    <w:pPr>
      <w:ind w:left="1800" w:hanging="360"/>
    </w:pPr>
  </w:style>
  <w:style w:type="paragraph" w:styleId="Aufzhlungszeichen">
    <w:name w:val="List Bullet"/>
    <w:basedOn w:val="Standard"/>
    <w:autoRedefine/>
    <w:rsid w:val="001E1303"/>
    <w:pPr>
      <w:numPr>
        <w:numId w:val="2"/>
      </w:numPr>
    </w:pPr>
  </w:style>
  <w:style w:type="paragraph" w:styleId="Aufzhlungszeichen2">
    <w:name w:val="List Bullet 2"/>
    <w:basedOn w:val="Standard"/>
    <w:autoRedefine/>
    <w:rsid w:val="001E1303"/>
    <w:pPr>
      <w:numPr>
        <w:numId w:val="3"/>
      </w:numPr>
    </w:pPr>
  </w:style>
  <w:style w:type="paragraph" w:styleId="Aufzhlungszeichen3">
    <w:name w:val="List Bullet 3"/>
    <w:basedOn w:val="Standard"/>
    <w:autoRedefine/>
    <w:rsid w:val="001E1303"/>
    <w:pPr>
      <w:numPr>
        <w:numId w:val="4"/>
      </w:numPr>
    </w:pPr>
  </w:style>
  <w:style w:type="paragraph" w:styleId="Aufzhlungszeichen4">
    <w:name w:val="List Bullet 4"/>
    <w:basedOn w:val="Standard"/>
    <w:autoRedefine/>
    <w:rsid w:val="001E1303"/>
    <w:pPr>
      <w:numPr>
        <w:numId w:val="5"/>
      </w:numPr>
    </w:pPr>
  </w:style>
  <w:style w:type="paragraph" w:styleId="Aufzhlungszeichen5">
    <w:name w:val="List Bullet 5"/>
    <w:basedOn w:val="Standard"/>
    <w:autoRedefine/>
    <w:rsid w:val="001E1303"/>
    <w:pPr>
      <w:numPr>
        <w:numId w:val="6"/>
      </w:numPr>
    </w:pPr>
  </w:style>
  <w:style w:type="paragraph" w:styleId="Listenfortsetzung">
    <w:name w:val="List Continue"/>
    <w:basedOn w:val="Standard"/>
    <w:rsid w:val="001E1303"/>
    <w:pPr>
      <w:spacing w:after="120"/>
      <w:ind w:left="360"/>
    </w:pPr>
  </w:style>
  <w:style w:type="paragraph" w:styleId="Listenfortsetzung2">
    <w:name w:val="List Continue 2"/>
    <w:basedOn w:val="Standard"/>
    <w:rsid w:val="001E1303"/>
    <w:pPr>
      <w:spacing w:after="120"/>
      <w:ind w:left="720"/>
    </w:pPr>
  </w:style>
  <w:style w:type="paragraph" w:styleId="Listenfortsetzung3">
    <w:name w:val="List Continue 3"/>
    <w:basedOn w:val="Standard"/>
    <w:rsid w:val="001E1303"/>
    <w:pPr>
      <w:spacing w:after="120"/>
      <w:ind w:left="1080"/>
    </w:pPr>
  </w:style>
  <w:style w:type="paragraph" w:styleId="Listenfortsetzung4">
    <w:name w:val="List Continue 4"/>
    <w:basedOn w:val="Standard"/>
    <w:rsid w:val="001E1303"/>
    <w:pPr>
      <w:spacing w:after="120"/>
      <w:ind w:left="1440"/>
    </w:pPr>
  </w:style>
  <w:style w:type="paragraph" w:styleId="Listenfortsetzung5">
    <w:name w:val="List Continue 5"/>
    <w:basedOn w:val="Standard"/>
    <w:rsid w:val="001E1303"/>
    <w:pPr>
      <w:spacing w:after="120"/>
      <w:ind w:left="1800"/>
    </w:pPr>
  </w:style>
  <w:style w:type="paragraph" w:styleId="Listennummer">
    <w:name w:val="List Number"/>
    <w:basedOn w:val="Standard"/>
    <w:rsid w:val="001E1303"/>
    <w:pPr>
      <w:numPr>
        <w:numId w:val="7"/>
      </w:numPr>
    </w:pPr>
  </w:style>
  <w:style w:type="paragraph" w:styleId="Listennummer2">
    <w:name w:val="List Number 2"/>
    <w:basedOn w:val="Standard"/>
    <w:rsid w:val="001E1303"/>
    <w:pPr>
      <w:numPr>
        <w:numId w:val="8"/>
      </w:numPr>
    </w:pPr>
  </w:style>
  <w:style w:type="paragraph" w:styleId="Listennummer3">
    <w:name w:val="List Number 3"/>
    <w:basedOn w:val="Standard"/>
    <w:rsid w:val="001E1303"/>
    <w:pPr>
      <w:numPr>
        <w:numId w:val="9"/>
      </w:numPr>
    </w:pPr>
  </w:style>
  <w:style w:type="paragraph" w:styleId="Listennummer4">
    <w:name w:val="List Number 4"/>
    <w:basedOn w:val="Standard"/>
    <w:rsid w:val="001E1303"/>
    <w:pPr>
      <w:numPr>
        <w:numId w:val="10"/>
      </w:numPr>
    </w:pPr>
  </w:style>
  <w:style w:type="paragraph" w:styleId="Listennummer5">
    <w:name w:val="List Number 5"/>
    <w:basedOn w:val="Standard"/>
    <w:rsid w:val="001E1303"/>
    <w:pPr>
      <w:numPr>
        <w:numId w:val="11"/>
      </w:numPr>
    </w:pPr>
  </w:style>
  <w:style w:type="paragraph" w:styleId="Mak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Nachrichtenkopf">
    <w:name w:val="Message Header"/>
    <w:basedOn w:val="Standard"/>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Standardeinzug">
    <w:name w:val="Normal Indent"/>
    <w:basedOn w:val="Standard"/>
    <w:rsid w:val="001E1303"/>
    <w:pPr>
      <w:ind w:left="720"/>
    </w:pPr>
  </w:style>
  <w:style w:type="paragraph" w:styleId="Fu-Endnotenberschrift">
    <w:name w:val="Note Heading"/>
    <w:basedOn w:val="Standard"/>
    <w:next w:val="Standard"/>
    <w:rsid w:val="001E1303"/>
  </w:style>
  <w:style w:type="paragraph" w:styleId="Anrede">
    <w:name w:val="Salutation"/>
    <w:basedOn w:val="Standard"/>
    <w:next w:val="Standard"/>
    <w:rsid w:val="001E1303"/>
  </w:style>
  <w:style w:type="paragraph" w:styleId="Unterschrift">
    <w:name w:val="Signature"/>
    <w:basedOn w:val="Standard"/>
    <w:rsid w:val="001E1303"/>
    <w:pPr>
      <w:ind w:left="4320"/>
    </w:pPr>
  </w:style>
  <w:style w:type="paragraph" w:styleId="Untertitel">
    <w:name w:val="Subtitle"/>
    <w:basedOn w:val="Standard"/>
    <w:qFormat/>
    <w:rsid w:val="001E1303"/>
    <w:pPr>
      <w:spacing w:after="60"/>
      <w:jc w:val="center"/>
      <w:outlineLvl w:val="1"/>
    </w:pPr>
    <w:rPr>
      <w:rFonts w:cs="Arial"/>
    </w:rPr>
  </w:style>
  <w:style w:type="paragraph" w:styleId="Rechtsgrundlagenverzeichnis">
    <w:name w:val="table of authorities"/>
    <w:basedOn w:val="Standard"/>
    <w:next w:val="Standard"/>
    <w:semiHidden/>
    <w:rsid w:val="001E1303"/>
    <w:pPr>
      <w:ind w:left="200" w:hanging="200"/>
    </w:pPr>
  </w:style>
  <w:style w:type="paragraph" w:styleId="Abbildungsverzeichnis">
    <w:name w:val="table of figures"/>
    <w:basedOn w:val="Standard"/>
    <w:next w:val="Standard"/>
    <w:semiHidden/>
    <w:rsid w:val="001E1303"/>
    <w:pPr>
      <w:ind w:left="400" w:hanging="400"/>
    </w:pPr>
  </w:style>
  <w:style w:type="paragraph" w:styleId="Titel">
    <w:name w:val="Title"/>
    <w:basedOn w:val="Standard"/>
    <w:qFormat/>
    <w:rsid w:val="001E1303"/>
    <w:pPr>
      <w:spacing w:before="240" w:after="60"/>
      <w:jc w:val="center"/>
      <w:outlineLvl w:val="0"/>
    </w:pPr>
    <w:rPr>
      <w:rFonts w:cs="Arial"/>
      <w:b/>
      <w:bCs/>
      <w:kern w:val="28"/>
      <w:sz w:val="32"/>
      <w:szCs w:val="32"/>
    </w:rPr>
  </w:style>
  <w:style w:type="paragraph" w:styleId="RGV-berschrift">
    <w:name w:val="toa heading"/>
    <w:basedOn w:val="Standard"/>
    <w:next w:val="Standard"/>
    <w:semiHidden/>
    <w:rsid w:val="001E1303"/>
    <w:pPr>
      <w:spacing w:before="120"/>
    </w:pPr>
    <w:rPr>
      <w:rFonts w:cs="Arial"/>
      <w:b/>
      <w:bCs/>
    </w:rPr>
  </w:style>
  <w:style w:type="paragraph" w:styleId="Verzeichnis1">
    <w:name w:val="toc 1"/>
    <w:basedOn w:val="Standard"/>
    <w:next w:val="Standard"/>
    <w:autoRedefine/>
    <w:uiPriority w:val="39"/>
    <w:qFormat/>
    <w:rsid w:val="001E1303"/>
  </w:style>
  <w:style w:type="paragraph" w:styleId="Verzeichnis2">
    <w:name w:val="toc 2"/>
    <w:basedOn w:val="Standard"/>
    <w:next w:val="Standard"/>
    <w:autoRedefine/>
    <w:uiPriority w:val="39"/>
    <w:qFormat/>
    <w:rsid w:val="00462541"/>
    <w:pPr>
      <w:tabs>
        <w:tab w:val="left" w:pos="800"/>
        <w:tab w:val="right" w:leader="dot" w:pos="9962"/>
      </w:tabs>
      <w:ind w:left="198"/>
    </w:pPr>
  </w:style>
  <w:style w:type="paragraph" w:styleId="Verzeichnis3">
    <w:name w:val="toc 3"/>
    <w:basedOn w:val="Standard"/>
    <w:next w:val="Standard"/>
    <w:autoRedefine/>
    <w:uiPriority w:val="39"/>
    <w:qFormat/>
    <w:rsid w:val="001E1303"/>
    <w:pPr>
      <w:ind w:left="400"/>
    </w:pPr>
  </w:style>
  <w:style w:type="paragraph" w:styleId="Verzeichnis4">
    <w:name w:val="toc 4"/>
    <w:basedOn w:val="Standard"/>
    <w:next w:val="Standard"/>
    <w:autoRedefine/>
    <w:uiPriority w:val="39"/>
    <w:rsid w:val="001E1303"/>
    <w:pPr>
      <w:ind w:left="600"/>
    </w:pPr>
  </w:style>
  <w:style w:type="paragraph" w:styleId="Verzeichnis5">
    <w:name w:val="toc 5"/>
    <w:basedOn w:val="Standard"/>
    <w:next w:val="Standard"/>
    <w:autoRedefine/>
    <w:uiPriority w:val="39"/>
    <w:rsid w:val="001E1303"/>
    <w:pPr>
      <w:ind w:left="800"/>
    </w:pPr>
  </w:style>
  <w:style w:type="paragraph" w:styleId="Verzeichnis6">
    <w:name w:val="toc 6"/>
    <w:basedOn w:val="Standard"/>
    <w:next w:val="Standard"/>
    <w:autoRedefine/>
    <w:uiPriority w:val="39"/>
    <w:rsid w:val="001E1303"/>
    <w:pPr>
      <w:ind w:left="1000"/>
    </w:pPr>
  </w:style>
  <w:style w:type="paragraph" w:styleId="Verzeichnis7">
    <w:name w:val="toc 7"/>
    <w:basedOn w:val="Standard"/>
    <w:next w:val="Standard"/>
    <w:autoRedefine/>
    <w:uiPriority w:val="39"/>
    <w:rsid w:val="001E1303"/>
    <w:pPr>
      <w:ind w:left="1200"/>
    </w:pPr>
  </w:style>
  <w:style w:type="paragraph" w:styleId="Verzeichnis8">
    <w:name w:val="toc 8"/>
    <w:basedOn w:val="Standard"/>
    <w:next w:val="Standard"/>
    <w:autoRedefine/>
    <w:uiPriority w:val="39"/>
    <w:rsid w:val="001E1303"/>
    <w:pPr>
      <w:ind w:left="1400"/>
    </w:pPr>
  </w:style>
  <w:style w:type="paragraph" w:styleId="Verzeichnis9">
    <w:name w:val="toc 9"/>
    <w:basedOn w:val="Standard"/>
    <w:next w:val="Standard"/>
    <w:autoRedefine/>
    <w:uiPriority w:val="39"/>
    <w:rsid w:val="001E1303"/>
    <w:pPr>
      <w:ind w:left="1600"/>
    </w:pPr>
  </w:style>
  <w:style w:type="character" w:styleId="BesuchterHyperlink">
    <w:name w:val="FollowedHyperlink"/>
    <w:uiPriority w:val="99"/>
    <w:rsid w:val="001E1303"/>
    <w:rPr>
      <w:color w:val="800080"/>
      <w:u w:val="single"/>
    </w:rPr>
  </w:style>
  <w:style w:type="paragraph" w:styleId="Sprechblasentext">
    <w:name w:val="Balloon Text"/>
    <w:basedOn w:val="Standard"/>
    <w:link w:val="SprechblasentextZchn"/>
    <w:uiPriority w:val="99"/>
    <w:semiHidden/>
    <w:rsid w:val="001E1303"/>
    <w:rPr>
      <w:rFonts w:ascii="Tahoma" w:hAnsi="Tahoma"/>
      <w:sz w:val="16"/>
      <w:szCs w:val="16"/>
    </w:rPr>
  </w:style>
  <w:style w:type="paragraph" w:styleId="Kommentarthema">
    <w:name w:val="annotation subject"/>
    <w:basedOn w:val="Kommentartext"/>
    <w:next w:val="Kommentartext"/>
    <w:semiHidden/>
    <w:rsid w:val="001E1303"/>
    <w:rPr>
      <w:b/>
      <w:bCs/>
    </w:rPr>
  </w:style>
  <w:style w:type="character" w:styleId="Funotenzeichen">
    <w:name w:val="footnote reference"/>
    <w:semiHidden/>
    <w:rsid w:val="00BF739C"/>
    <w:rPr>
      <w:vertAlign w:val="superscript"/>
    </w:rPr>
  </w:style>
  <w:style w:type="character" w:styleId="Kommentarzeichen">
    <w:name w:val="annotation reference"/>
    <w:semiHidden/>
    <w:rsid w:val="00463D05"/>
    <w:rPr>
      <w:sz w:val="16"/>
      <w:szCs w:val="16"/>
    </w:rPr>
  </w:style>
  <w:style w:type="table" w:styleId="Tabellenraster">
    <w:name w:val="Table Grid"/>
    <w:basedOn w:val="NormaleTabelle"/>
    <w:uiPriority w:val="99"/>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berschrift1"/>
    <w:rsid w:val="001E3B19"/>
    <w:pPr>
      <w:numPr>
        <w:numId w:val="14"/>
      </w:numPr>
    </w:pPr>
    <w:rPr>
      <w:lang w:val="en-GB"/>
    </w:rPr>
  </w:style>
  <w:style w:type="paragraph" w:customStyle="1" w:styleId="Sub-appendix">
    <w:name w:val="Sub-appendix"/>
    <w:basedOn w:val="Standard"/>
    <w:rsid w:val="00C619E7"/>
    <w:pPr>
      <w:numPr>
        <w:numId w:val="16"/>
      </w:numPr>
      <w:tabs>
        <w:tab w:val="num" w:pos="0"/>
      </w:tabs>
      <w:ind w:left="357" w:hanging="357"/>
    </w:pPr>
    <w:rPr>
      <w:rFonts w:cs="Arial"/>
      <w:szCs w:val="20"/>
    </w:rPr>
  </w:style>
  <w:style w:type="character" w:customStyle="1" w:styleId="bodytext">
    <w:name w:val="bodytext"/>
    <w:basedOn w:val="Absatz-Standardschriftart"/>
    <w:rsid w:val="002B7324"/>
  </w:style>
  <w:style w:type="paragraph" w:customStyle="1" w:styleId="StyleHTMLPreformatted8pt">
    <w:name w:val="Style HTML Preformatted + 8 pt"/>
    <w:basedOn w:val="HTMLVorformatiert"/>
    <w:rsid w:val="002C6E86"/>
  </w:style>
  <w:style w:type="character" w:customStyle="1" w:styleId="HTMLVorformatiertZchn">
    <w:name w:val="HTML Vorformatiert Zchn"/>
    <w:link w:val="HTMLVorformatiert"/>
    <w:uiPriority w:val="99"/>
    <w:rsid w:val="00A35AC6"/>
    <w:rPr>
      <w:rFonts w:ascii="Courier New" w:hAnsi="Courier New" w:cs="Helvetica"/>
      <w:sz w:val="14"/>
      <w:lang w:val="en-US" w:eastAsia="en-US"/>
    </w:rPr>
  </w:style>
  <w:style w:type="character" w:customStyle="1" w:styleId="pun">
    <w:name w:val="pun"/>
    <w:basedOn w:val="Absatz-Standardschriftart"/>
    <w:rsid w:val="00A35AC6"/>
  </w:style>
  <w:style w:type="character" w:customStyle="1" w:styleId="tag">
    <w:name w:val="tag"/>
    <w:basedOn w:val="Absatz-Standardschriftart"/>
    <w:rsid w:val="00A35AC6"/>
  </w:style>
  <w:style w:type="character" w:customStyle="1" w:styleId="pln">
    <w:name w:val="pln"/>
    <w:basedOn w:val="Absatz-Standardschriftart"/>
    <w:rsid w:val="00A35AC6"/>
  </w:style>
  <w:style w:type="character" w:customStyle="1" w:styleId="atn">
    <w:name w:val="atn"/>
    <w:basedOn w:val="Absatz-Standardschriftart"/>
    <w:rsid w:val="00A35AC6"/>
  </w:style>
  <w:style w:type="character" w:customStyle="1" w:styleId="atv">
    <w:name w:val="atv"/>
    <w:basedOn w:val="Absatz-Standardschriftart"/>
    <w:rsid w:val="00A35AC6"/>
  </w:style>
  <w:style w:type="character" w:styleId="Fett">
    <w:name w:val="Strong"/>
    <w:uiPriority w:val="22"/>
    <w:qFormat/>
    <w:rsid w:val="00A35AC6"/>
    <w:rPr>
      <w:b/>
      <w:bCs/>
    </w:rPr>
  </w:style>
  <w:style w:type="character" w:customStyle="1" w:styleId="berschrift1Zchn">
    <w:name w:val="Überschrift 1 Zchn"/>
    <w:link w:val="berschrift1"/>
    <w:uiPriority w:val="9"/>
    <w:rsid w:val="00772686"/>
    <w:rPr>
      <w:rFonts w:ascii="Arial" w:hAnsi="Arial" w:cs="Arial"/>
      <w:b/>
      <w:bCs/>
      <w:kern w:val="32"/>
      <w:sz w:val="28"/>
      <w:szCs w:val="32"/>
    </w:rPr>
  </w:style>
  <w:style w:type="character" w:customStyle="1" w:styleId="berschrift2Zchn">
    <w:name w:val="Überschrift 2 Zchn"/>
    <w:link w:val="berschrift2"/>
    <w:uiPriority w:val="9"/>
    <w:rsid w:val="005C5637"/>
    <w:rPr>
      <w:rFonts w:ascii="Arial" w:hAnsi="Arial"/>
      <w:b/>
      <w:bCs/>
      <w:iCs/>
      <w:sz w:val="24"/>
      <w:szCs w:val="28"/>
      <w:lang w:val="en-US" w:eastAsia="en-US"/>
    </w:rPr>
  </w:style>
  <w:style w:type="character" w:customStyle="1" w:styleId="berschrift3Zchn">
    <w:name w:val="Überschrift 3 Zchn"/>
    <w:link w:val="berschrift3"/>
    <w:uiPriority w:val="9"/>
    <w:rsid w:val="00112BD0"/>
    <w:rPr>
      <w:rFonts w:ascii="Helvetica" w:hAnsi="Helvetica" w:cs="Arial"/>
      <w:b/>
      <w:bCs/>
      <w:szCs w:val="26"/>
      <w:lang w:val="en-US" w:eastAsia="en-US"/>
    </w:rPr>
  </w:style>
  <w:style w:type="character" w:customStyle="1" w:styleId="berschrift4Zchn">
    <w:name w:val="Überschrift 4 Zchn"/>
    <w:link w:val="berschrift4"/>
    <w:uiPriority w:val="9"/>
    <w:rsid w:val="008E6A79"/>
    <w:rPr>
      <w:b/>
      <w:bCs/>
      <w:sz w:val="28"/>
      <w:szCs w:val="28"/>
      <w:lang w:val="en-US" w:eastAsia="en-US"/>
    </w:rPr>
  </w:style>
  <w:style w:type="character" w:customStyle="1" w:styleId="SprechblasentextZchn">
    <w:name w:val="Sprechblasentext Zchn"/>
    <w:link w:val="Sprechblasentext"/>
    <w:uiPriority w:val="99"/>
    <w:semiHidden/>
    <w:rsid w:val="008E6A79"/>
    <w:rPr>
      <w:rFonts w:ascii="Tahoma" w:hAnsi="Tahoma" w:cs="Tahoma"/>
      <w:sz w:val="16"/>
      <w:szCs w:val="16"/>
      <w:lang w:val="en-US" w:eastAsia="en-US"/>
    </w:rPr>
  </w:style>
  <w:style w:type="character" w:customStyle="1" w:styleId="NurTextZchn">
    <w:name w:val="Nur Text Zchn"/>
    <w:link w:val="NurText"/>
    <w:uiPriority w:val="99"/>
    <w:rsid w:val="00F91C5A"/>
    <w:rPr>
      <w:rFonts w:ascii="Courier New" w:hAnsi="Courier New" w:cs="Helvetica"/>
      <w:lang w:val="en-US" w:eastAsia="en-US"/>
    </w:rPr>
  </w:style>
  <w:style w:type="character" w:customStyle="1" w:styleId="popup">
    <w:name w:val="popup"/>
    <w:basedOn w:val="Absatz-Standardschriftart"/>
    <w:rsid w:val="008520BF"/>
  </w:style>
  <w:style w:type="paragraph" w:customStyle="1" w:styleId="LightGrid-Accent31">
    <w:name w:val="Light Grid - Accent 31"/>
    <w:basedOn w:val="Standard"/>
    <w:uiPriority w:val="34"/>
    <w:qFormat/>
    <w:rsid w:val="0078305D"/>
    <w:pPr>
      <w:ind w:left="720"/>
      <w:contextualSpacing/>
    </w:pPr>
  </w:style>
  <w:style w:type="character" w:styleId="Hervorhebung">
    <w:name w:val="Emphasis"/>
    <w:uiPriority w:val="20"/>
    <w:qFormat/>
    <w:rsid w:val="00AF5E12"/>
    <w:rPr>
      <w:i/>
      <w:iCs/>
    </w:rPr>
  </w:style>
  <w:style w:type="paragraph" w:customStyle="1" w:styleId="Code">
    <w:name w:val="Code"/>
    <w:basedOn w:val="Standard"/>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berarbeitung">
    <w:name w:val="Revision"/>
    <w:hidden/>
    <w:rsid w:val="00E54F5D"/>
    <w:rPr>
      <w:rFonts w:ascii="Arial" w:hAnsi="Arial"/>
      <w:sz w:val="24"/>
      <w:szCs w:val="24"/>
      <w:lang w:val="en-US" w:eastAsia="en-US"/>
    </w:rPr>
  </w:style>
  <w:style w:type="character" w:customStyle="1" w:styleId="KommentartextZchn">
    <w:name w:val="Kommentartext Zchn"/>
    <w:basedOn w:val="Absatz-Standardschriftart"/>
    <w:link w:val="Kommentartext"/>
    <w:uiPriority w:val="99"/>
    <w:semiHidden/>
    <w:rsid w:val="00B0330B"/>
    <w:rPr>
      <w:rFonts w:ascii="Arial" w:hAnsi="Arial"/>
      <w:sz w:val="24"/>
      <w:lang w:val="en-US" w:eastAsia="en-US"/>
    </w:rPr>
  </w:style>
  <w:style w:type="paragraph" w:styleId="Listenabsatz">
    <w:name w:val="List Paragraph"/>
    <w:basedOn w:val="Standard"/>
    <w:qFormat/>
    <w:rsid w:val="002341EA"/>
    <w:pPr>
      <w:ind w:left="720"/>
      <w:contextualSpacing/>
    </w:pPr>
  </w:style>
  <w:style w:type="character" w:styleId="HTMLZitat">
    <w:name w:val="HTML Cite"/>
    <w:basedOn w:val="Absatz-Standardschriftart"/>
    <w:uiPriority w:val="99"/>
    <w:unhideWhenUsed/>
    <w:rsid w:val="00563F64"/>
    <w:rPr>
      <w:i/>
      <w:iCs/>
    </w:rPr>
  </w:style>
  <w:style w:type="character" w:customStyle="1" w:styleId="slug-metadata-note">
    <w:name w:val="slug-metadata-note"/>
    <w:basedOn w:val="Absatz-Standardschriftart"/>
    <w:rsid w:val="00563F64"/>
  </w:style>
  <w:style w:type="character" w:customStyle="1" w:styleId="slug-doi">
    <w:name w:val="slug-doi"/>
    <w:basedOn w:val="Absatz-Standardschriftart"/>
    <w:rsid w:val="00563F64"/>
  </w:style>
  <w:style w:type="paragraph" w:styleId="Inhaltsverzeichnisberschrift">
    <w:name w:val="TOC Heading"/>
    <w:basedOn w:val="berschrift1"/>
    <w:next w:val="Standard"/>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FarbigesRaster">
    <w:name w:val="Colorful Grid"/>
    <w:basedOn w:val="NormaleTabelle"/>
    <w:rsid w:val="008447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Standard"/>
    <w:next w:val="Standard"/>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Absatz-Standardschriftar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bofoundry.org/cgi-bin/detail.cgi?id=unit" TargetMode="External"/><Relationship Id="rId18" Type="http://schemas.openxmlformats.org/officeDocument/2006/relationships/hyperlink" Target="http://www.ebi.ac.uk/ontology-lookup/browse.do?ontName=NEWT" TargetMode="External"/><Relationship Id="rId26" Type="http://schemas.openxmlformats.org/officeDocument/2006/relationships/hyperlink" Target="ftp://ftp.ebi.ac.uk/path/to/file" TargetMode="External"/><Relationship Id="rId3" Type="http://schemas.openxmlformats.org/officeDocument/2006/relationships/styles" Target="styles.xml"/><Relationship Id="rId21" Type="http://schemas.openxmlformats.org/officeDocument/2006/relationships/hyperlink" Target="mailto:psidev-ms-vocab@lists.sourceforge.ne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ebi-pride.googlecode.com/svn/trunk/pride-core/schema/pride_cv.obo" TargetMode="External"/><Relationship Id="rId25" Type="http://schemas.openxmlformats.org/officeDocument/2006/relationships/hyperlink" Target="http://code.google.com/p/mztab/wiki/ExampleFiles"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unimod.org/obo/unimod.obo" TargetMode="External"/><Relationship Id="rId20" Type="http://schemas.openxmlformats.org/officeDocument/2006/relationships/hyperlink" Target="http://obo.cvs.sourceforge.net/obo/obo/ontology/anatomy/cell_type/cell.obo" TargetMode="External"/><Relationship Id="rId29" Type="http://schemas.openxmlformats.org/officeDocument/2006/relationships/hyperlink" Target="mailto:juan@ebi.ac.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image" Target="media/image20.jp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sidev.cvs.sourceforge.net/psidev/psi/mod/data/PSI-MOD.obo" TargetMode="External"/><Relationship Id="rId28" Type="http://schemas.openxmlformats.org/officeDocument/2006/relationships/hyperlink" Target="http://www.ebi.ac.uk/miriam" TargetMode="External"/><Relationship Id="rId10" Type="http://schemas.openxmlformats.org/officeDocument/2006/relationships/hyperlink" Target="http://www.psidev.info/mzidentml" TargetMode="External"/><Relationship Id="rId19" Type="http://schemas.openxmlformats.org/officeDocument/2006/relationships/hyperlink" Target="http://www.brenda-enzymes.info/ontology/tissue/tree/update/update_files/BrendaTissueOBO"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sidev.info/mzml" TargetMode="External"/><Relationship Id="rId14" Type="http://schemas.openxmlformats.org/officeDocument/2006/relationships/hyperlink" Target="http://obi.sourceforge.net/" TargetMode="External"/><Relationship Id="rId22" Type="http://schemas.openxmlformats.org/officeDocument/2006/relationships/image" Target="media/image2.jpg"/><Relationship Id="rId27" Type="http://schemas.openxmlformats.org/officeDocument/2006/relationships/hyperlink" Target="http://psidev.cvs.sourceforge.net/viewvc/psidev/psi/psi-ms/mzML/controlledVocabulary/psi-ms.obo" TargetMode="External"/><Relationship Id="rId30" Type="http://schemas.openxmlformats.org/officeDocument/2006/relationships/hyperlink" Target="mailto:juan@ebi.ac.uk"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22D6D-920D-4D7B-868A-2E053F175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18979</Words>
  <Characters>119573</Characters>
  <Application>Microsoft Office Word</Application>
  <DocSecurity>0</DocSecurity>
  <Lines>996</Lines>
  <Paragraphs>276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138276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Johannes Griss</cp:lastModifiedBy>
  <cp:revision>15</cp:revision>
  <cp:lastPrinted>2013-12-11T08:05:00Z</cp:lastPrinted>
  <dcterms:created xsi:type="dcterms:W3CDTF">2013-12-09T20:41:00Z</dcterms:created>
  <dcterms:modified xsi:type="dcterms:W3CDTF">2013-12-11T08:06:00Z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