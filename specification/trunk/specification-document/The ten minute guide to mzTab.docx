
<file path=[Content_Types].xml><?xml version="1.0" encoding="utf-8"?>
<Types xmlns="http://schemas.openxmlformats.org/package/2006/content-types">
  <Override PartName="/word/fontTable.xml" ContentType="application/vnd.openxmlformats-officedocument.wordprocessingml.fontTable+xml"/>
  <Override PartName="/docProps/core.xml" ContentType="application/vnd.openxmlformats-package.core-properties+xml"/>
  <Override PartName="/word/diagrams/layout1.xml" ContentType="application/vnd.openxmlformats-officedocument.drawingml.diagramLayout+xml"/>
  <Override PartName="/word/diagrams/data1.xml" ContentType="application/vnd.openxmlformats-officedocument.drawingml.diagramData+xml"/>
  <Override PartName="/docProps/app.xml" ContentType="application/vnd.openxmlformats-officedocument.extended-properties+xml"/>
  <Override PartName="/word/diagrams/quickStyle1.xml" ContentType="application/vnd.openxmlformats-officedocument.drawingml.diagramStyle+xml"/>
  <Default Extension="xml" ContentType="application/xml"/>
  <Override PartName="/word/diagrams/colors1.xml" ContentType="application/vnd.openxmlformats-officedocument.drawingml.diagramColor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diagrams/drawing1.xml" ContentType="application/vnd.ms-office.drawingml.diagramDrawing+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1508" w:rsidRPr="009A32D8" w:rsidRDefault="00D01508" w:rsidP="009A32D8">
      <w:pPr>
        <w:pStyle w:val="Heading1"/>
      </w:pPr>
      <w:r w:rsidRPr="009A32D8">
        <w:t>The ten minute guide to mzTab</w:t>
      </w:r>
    </w:p>
    <w:p w:rsidR="00D01508" w:rsidRPr="009A32D8" w:rsidRDefault="00D01508" w:rsidP="009A32D8">
      <w:r w:rsidRPr="009A32D8">
        <w:t>Johannes Griss</w:t>
      </w:r>
      <w:r>
        <w:t xml:space="preserve"> &amp; Juan A</w:t>
      </w:r>
      <w:r w:rsidR="00DC3B7F">
        <w:t>ntonio</w:t>
      </w:r>
      <w:r>
        <w:t xml:space="preserve"> </w:t>
      </w:r>
      <w:r w:rsidRPr="00B64B28">
        <w:t>Vizcaíno</w:t>
      </w:r>
      <w:r w:rsidRPr="009A32D8">
        <w:t xml:space="preserve">, EBI, </w:t>
      </w:r>
      <w:hyperlink r:id="rId5" w:history="1">
        <w:r w:rsidRPr="002371E7">
          <w:rPr>
            <w:rStyle w:val="Hyperlink"/>
          </w:rPr>
          <w:t>juan@ebi.ac.uk</w:t>
        </w:r>
      </w:hyperlink>
      <w:r w:rsidRPr="009A32D8">
        <w:t xml:space="preserve">, </w:t>
      </w:r>
      <w:r w:rsidR="007D00F9">
        <w:t>May</w:t>
      </w:r>
      <w:r w:rsidR="007D00F9" w:rsidRPr="009A32D8">
        <w:t xml:space="preserve"> </w:t>
      </w:r>
      <w:r w:rsidRPr="009A32D8">
        <w:t>2012</w:t>
      </w:r>
    </w:p>
    <w:p w:rsidR="00A80893" w:rsidRDefault="00D01508">
      <w:pPr>
        <w:pStyle w:val="Heading2"/>
        <w:jc w:val="both"/>
      </w:pPr>
      <w:r w:rsidRPr="009A32D8">
        <w:t>Introduction</w:t>
      </w:r>
    </w:p>
    <w:p w:rsidR="00A80893" w:rsidRDefault="00D01508">
      <w:pPr>
        <w:jc w:val="both"/>
      </w:pPr>
      <w:r w:rsidRPr="009A32D8">
        <w:t xml:space="preserve">The purpose </w:t>
      </w:r>
      <w:r>
        <w:t>of this guide is to give a quick introduction on how to use mzTab efficiently. It</w:t>
      </w:r>
      <w:r w:rsidR="00304B72">
        <w:t xml:space="preserve"> i</w:t>
      </w:r>
      <w:r>
        <w:t xml:space="preserve">s targeted at both, developers and end-users alike. This guide is not intended to give a complete and detailed overview of mzTab but should only be a quick and easy to understand introduction. The complete format specification as well as example files can be found at </w:t>
      </w:r>
      <w:hyperlink r:id="rId6" w:history="1">
        <w:r w:rsidRPr="00B2360A">
          <w:rPr>
            <w:rStyle w:val="Hyperlink"/>
          </w:rPr>
          <w:t>http://mztab.googlecode.com</w:t>
        </w:r>
      </w:hyperlink>
      <w:r>
        <w:t>.</w:t>
      </w:r>
    </w:p>
    <w:p w:rsidR="00A80893" w:rsidRDefault="00D01508">
      <w:pPr>
        <w:pStyle w:val="Heading2"/>
        <w:jc w:val="both"/>
      </w:pPr>
      <w:r>
        <w:t>Basic structure</w:t>
      </w:r>
    </w:p>
    <w:p w:rsidR="00A80893" w:rsidRDefault="00D01508">
      <w:pPr>
        <w:jc w:val="both"/>
      </w:pPr>
      <w:r>
        <w:t xml:space="preserve">mzTab files can have four sections: The metadata section, the protein section, the peptide section, and the small molecule section (see </w:t>
      </w:r>
      <w:r w:rsidR="009F7333">
        <w:fldChar w:fldCharType="begin"/>
      </w:r>
      <w:r>
        <w:instrText xml:space="preserve"> REF _Ref321990003 \h </w:instrText>
      </w:r>
      <w:r w:rsidR="009F7333">
        <w:fldChar w:fldCharType="separate"/>
      </w:r>
      <w:ins w:id="0" w:author="Juan Antonio Vizcaino" w:date="2012-06-07T15:32:00Z">
        <w:r w:rsidR="00801491">
          <w:t xml:space="preserve">Figure </w:t>
        </w:r>
        <w:r w:rsidR="00801491">
          <w:rPr>
            <w:noProof/>
          </w:rPr>
          <w:t>1</w:t>
        </w:r>
      </w:ins>
      <w:r w:rsidR="009F7333">
        <w:fldChar w:fldCharType="end"/>
      </w:r>
      <w:r>
        <w:t>). All of these sections are optional and may not be present in every file.</w:t>
      </w:r>
    </w:p>
    <w:p w:rsidR="00D01508" w:rsidRDefault="00976F08" w:rsidP="009A32D8">
      <w:pPr>
        <w:keepNext/>
      </w:pPr>
      <w:r>
        <w:rPr>
          <w:noProof/>
          <w:lang w:val="en-US"/>
        </w:rPr>
        <w:drawing>
          <wp:inline distT="0" distB="0" distL="0" distR="0">
            <wp:extent cx="4068068" cy="2743200"/>
            <wp:effectExtent l="6092" t="0" r="0" b="0"/>
            <wp:docPr id="1" name="Objekt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20213" cy="5472608"/>
                      <a:chOff x="827584" y="548680"/>
                      <a:chExt cx="7720213" cy="5472608"/>
                    </a:xfrm>
                  </a:grpSpPr>
                  <a:sp>
                    <a:nvSpPr>
                      <a:cNvPr id="4" name="Rechteck 3"/>
                      <a:cNvSpPr/>
                    </a:nvSpPr>
                    <a:spPr>
                      <a:xfrm>
                        <a:off x="827584" y="548680"/>
                        <a:ext cx="5472608" cy="5472608"/>
                      </a:xfrm>
                      <a:prstGeom prst="rect">
                        <a:avLst/>
                      </a:prstGeom>
                      <a:noFill/>
                      <a:ln w="38100"/>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aphicFrame>
                    <a:nvGraphicFramePr>
                      <a:cNvPr id="5" name="Diagramm 4"/>
                      <a:cNvGraphicFramePr/>
                    </a:nvGraphicFramePr>
                    <a:graphic>
                      <a:graphicData uri="http://schemas.openxmlformats.org/drawingml/2006/diagram">
                        <a:relIds xmlns:dgm="http://schemas.openxmlformats.org/drawingml/2006/diagram" xmlns:r="http://schemas.openxmlformats.org/officeDocument/2006/relationships" r:dm="rId7" r:lo="rId8" r:qs="rId9" r:cs="rId10"/>
                      </a:graphicData>
                    </a:graphic>
                    <a:xfrm>
                      <a:off x="971600" y="980728"/>
                      <a:ext cx="5040560" cy="4968552"/>
                    </a:xfrm>
                  </a:graphicFrame>
                  <a:sp>
                    <a:nvSpPr>
                      <a:cNvPr id="6" name="Abgerundetes Rechteck 5"/>
                      <a:cNvSpPr/>
                    </a:nvSpPr>
                    <a:spPr>
                      <a:xfrm>
                        <a:off x="6804248" y="2420888"/>
                        <a:ext cx="1440160" cy="50405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EXP_1</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Gerade Verbindung 7"/>
                      <a:cNvCxnSpPr>
                        <a:stCxn id="6" idx="1"/>
                      </a:cNvCxnSpPr>
                    </a:nvCxnSpPr>
                    <a:spPr>
                      <a:xfrm flipH="1" flipV="1">
                        <a:off x="6012160" y="1988840"/>
                        <a:ext cx="792088" cy="684076"/>
                      </a:xfrm>
                      <a:prstGeom prst="line">
                        <a:avLst/>
                      </a:prstGeom>
                      <a:ln w="25400">
                        <a:solidFill>
                          <a:schemeClr val="tx2"/>
                        </a:solidFill>
                      </a:ln>
                    </a:spPr>
                    <a:style>
                      <a:lnRef idx="1">
                        <a:schemeClr val="dk1"/>
                      </a:lnRef>
                      <a:fillRef idx="0">
                        <a:schemeClr val="dk1"/>
                      </a:fillRef>
                      <a:effectRef idx="0">
                        <a:schemeClr val="dk1"/>
                      </a:effectRef>
                      <a:fontRef idx="minor">
                        <a:schemeClr val="tx1"/>
                      </a:fontRef>
                    </a:style>
                  </a:cxnSp>
                  <a:cxnSp>
                    <a:nvCxnSpPr>
                      <a:cNvPr id="10" name="Gerade Verbindung 9"/>
                      <a:cNvCxnSpPr>
                        <a:stCxn id="6" idx="1"/>
                      </a:cNvCxnSpPr>
                    </a:nvCxnSpPr>
                    <a:spPr>
                      <a:xfrm flipH="1">
                        <a:off x="6012160" y="2672916"/>
                        <a:ext cx="792088" cy="468052"/>
                      </a:xfrm>
                      <a:prstGeom prst="line">
                        <a:avLst/>
                      </a:prstGeom>
                      <a:ln w="25400">
                        <a:solidFill>
                          <a:schemeClr val="tx2"/>
                        </a:solidFill>
                      </a:ln>
                    </a:spPr>
                    <a:style>
                      <a:lnRef idx="1">
                        <a:schemeClr val="dk1"/>
                      </a:lnRef>
                      <a:fillRef idx="0">
                        <a:schemeClr val="dk1"/>
                      </a:fillRef>
                      <a:effectRef idx="0">
                        <a:schemeClr val="dk1"/>
                      </a:effectRef>
                      <a:fontRef idx="minor">
                        <a:schemeClr val="tx1"/>
                      </a:fontRef>
                    </a:style>
                  </a:cxnSp>
                  <a:cxnSp>
                    <a:nvCxnSpPr>
                      <a:cNvPr id="13" name="Gerade Verbindung 12"/>
                      <a:cNvCxnSpPr>
                        <a:stCxn id="6" idx="1"/>
                      </a:cNvCxnSpPr>
                    </a:nvCxnSpPr>
                    <a:spPr>
                      <a:xfrm flipH="1">
                        <a:off x="6012160" y="2672916"/>
                        <a:ext cx="792088" cy="1548172"/>
                      </a:xfrm>
                      <a:prstGeom prst="line">
                        <a:avLst/>
                      </a:prstGeom>
                      <a:ln w="25400">
                        <a:solidFill>
                          <a:schemeClr val="tx2"/>
                        </a:solidFill>
                      </a:ln>
                    </a:spPr>
                    <a:style>
                      <a:lnRef idx="1">
                        <a:schemeClr val="dk1"/>
                      </a:lnRef>
                      <a:fillRef idx="0">
                        <a:schemeClr val="dk1"/>
                      </a:fillRef>
                      <a:effectRef idx="0">
                        <a:schemeClr val="dk1"/>
                      </a:effectRef>
                      <a:fontRef idx="minor">
                        <a:schemeClr val="tx1"/>
                      </a:fontRef>
                    </a:style>
                  </a:cxnSp>
                  <a:cxnSp>
                    <a:nvCxnSpPr>
                      <a:cNvPr id="16" name="Gerade Verbindung 15"/>
                      <a:cNvCxnSpPr>
                        <a:stCxn id="6" idx="1"/>
                      </a:cNvCxnSpPr>
                    </a:nvCxnSpPr>
                    <a:spPr>
                      <a:xfrm flipH="1">
                        <a:off x="6012160" y="2672916"/>
                        <a:ext cx="792088" cy="2700300"/>
                      </a:xfrm>
                      <a:prstGeom prst="line">
                        <a:avLst/>
                      </a:prstGeom>
                      <a:ln w="25400">
                        <a:solidFill>
                          <a:schemeClr val="tx2"/>
                        </a:solidFill>
                      </a:ln>
                    </a:spPr>
                    <a:style>
                      <a:lnRef idx="1">
                        <a:schemeClr val="dk1"/>
                      </a:lnRef>
                      <a:fillRef idx="0">
                        <a:schemeClr val="dk1"/>
                      </a:fillRef>
                      <a:effectRef idx="0">
                        <a:schemeClr val="dk1"/>
                      </a:effectRef>
                      <a:fontRef idx="minor">
                        <a:schemeClr val="tx1"/>
                      </a:fontRef>
                    </a:style>
                  </a:cxnSp>
                  <a:sp>
                    <a:nvSpPr>
                      <a:cNvPr id="23" name="Abgerundetes Rechteck 22"/>
                      <a:cNvSpPr/>
                    </a:nvSpPr>
                    <a:spPr>
                      <a:xfrm>
                        <a:off x="6804248" y="4221088"/>
                        <a:ext cx="1440160" cy="50405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EXP_2</a:t>
                          </a:r>
                          <a:endParaRPr lang="en-US" dirty="0"/>
                        </a:p>
                      </a:txBody>
                      <a:useSpRect/>
                    </a:txSp>
                    <a:style>
                      <a:lnRef idx="2">
                        <a:schemeClr val="accent6">
                          <a:shade val="50000"/>
                        </a:schemeClr>
                      </a:lnRef>
                      <a:fillRef idx="1">
                        <a:schemeClr val="accent6"/>
                      </a:fillRef>
                      <a:effectRef idx="0">
                        <a:schemeClr val="accent6"/>
                      </a:effectRef>
                      <a:fontRef idx="minor">
                        <a:schemeClr val="lt1"/>
                      </a:fontRef>
                    </a:style>
                  </a:sp>
                  <a:cxnSp>
                    <a:nvCxnSpPr>
                      <a:cNvPr id="24" name="Gerade Verbindung 23"/>
                      <a:cNvCxnSpPr>
                        <a:stCxn id="23" idx="1"/>
                      </a:cNvCxnSpPr>
                    </a:nvCxnSpPr>
                    <a:spPr>
                      <a:xfrm flipH="1" flipV="1">
                        <a:off x="6012160" y="1988840"/>
                        <a:ext cx="792088" cy="2484276"/>
                      </a:xfrm>
                      <a:prstGeom prst="line">
                        <a:avLst/>
                      </a:prstGeom>
                      <a:ln w="25400"/>
                    </a:spPr>
                    <a:style>
                      <a:lnRef idx="1">
                        <a:schemeClr val="accent6"/>
                      </a:lnRef>
                      <a:fillRef idx="0">
                        <a:schemeClr val="accent6"/>
                      </a:fillRef>
                      <a:effectRef idx="0">
                        <a:schemeClr val="accent6"/>
                      </a:effectRef>
                      <a:fontRef idx="minor">
                        <a:schemeClr val="tx1"/>
                      </a:fontRef>
                    </a:style>
                  </a:cxnSp>
                  <a:cxnSp>
                    <a:nvCxnSpPr>
                      <a:cNvPr id="32" name="Gerade Verbindung 31"/>
                      <a:cNvCxnSpPr>
                        <a:stCxn id="23" idx="1"/>
                      </a:cNvCxnSpPr>
                    </a:nvCxnSpPr>
                    <a:spPr>
                      <a:xfrm flipH="1" flipV="1">
                        <a:off x="6012160" y="3140968"/>
                        <a:ext cx="792088" cy="1332148"/>
                      </a:xfrm>
                      <a:prstGeom prst="line">
                        <a:avLst/>
                      </a:prstGeom>
                      <a:ln w="25400"/>
                    </a:spPr>
                    <a:style>
                      <a:lnRef idx="1">
                        <a:schemeClr val="accent6"/>
                      </a:lnRef>
                      <a:fillRef idx="0">
                        <a:schemeClr val="accent6"/>
                      </a:fillRef>
                      <a:effectRef idx="0">
                        <a:schemeClr val="accent6"/>
                      </a:effectRef>
                      <a:fontRef idx="minor">
                        <a:schemeClr val="tx1"/>
                      </a:fontRef>
                    </a:style>
                  </a:cxnSp>
                  <a:cxnSp>
                    <a:nvCxnSpPr>
                      <a:cNvPr id="35" name="Gerade Verbindung 34"/>
                      <a:cNvCxnSpPr>
                        <a:stCxn id="23" idx="1"/>
                      </a:cNvCxnSpPr>
                    </a:nvCxnSpPr>
                    <a:spPr>
                      <a:xfrm flipH="1" flipV="1">
                        <a:off x="6012160" y="4221088"/>
                        <a:ext cx="792088" cy="252028"/>
                      </a:xfrm>
                      <a:prstGeom prst="line">
                        <a:avLst/>
                      </a:prstGeom>
                      <a:ln w="25400"/>
                    </a:spPr>
                    <a:style>
                      <a:lnRef idx="1">
                        <a:schemeClr val="accent6"/>
                      </a:lnRef>
                      <a:fillRef idx="0">
                        <a:schemeClr val="accent6"/>
                      </a:fillRef>
                      <a:effectRef idx="0">
                        <a:schemeClr val="accent6"/>
                      </a:effectRef>
                      <a:fontRef idx="minor">
                        <a:schemeClr val="tx1"/>
                      </a:fontRef>
                    </a:style>
                  </a:cxnSp>
                  <a:cxnSp>
                    <a:nvCxnSpPr>
                      <a:cNvPr id="38" name="Gerade Verbindung 37"/>
                      <a:cNvCxnSpPr>
                        <a:stCxn id="23" idx="1"/>
                      </a:cNvCxnSpPr>
                    </a:nvCxnSpPr>
                    <a:spPr>
                      <a:xfrm flipH="1">
                        <a:off x="6012160" y="4473116"/>
                        <a:ext cx="792088" cy="900100"/>
                      </a:xfrm>
                      <a:prstGeom prst="line">
                        <a:avLst/>
                      </a:prstGeom>
                      <a:ln w="25400"/>
                    </a:spPr>
                    <a:style>
                      <a:lnRef idx="1">
                        <a:schemeClr val="accent6"/>
                      </a:lnRef>
                      <a:fillRef idx="0">
                        <a:schemeClr val="accent6"/>
                      </a:fillRef>
                      <a:effectRef idx="0">
                        <a:schemeClr val="accent6"/>
                      </a:effectRef>
                      <a:fontRef idx="minor">
                        <a:schemeClr val="tx1"/>
                      </a:fontRef>
                    </a:style>
                  </a:cxnSp>
                  <a:sp>
                    <a:nvSpPr>
                      <a:cNvPr id="45" name="Textfeld 44"/>
                      <a:cNvSpPr txBox="1"/>
                    </a:nvSpPr>
                    <a:spPr>
                      <a:xfrm>
                        <a:off x="6444208" y="1556792"/>
                        <a:ext cx="2043123" cy="584775"/>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solidFill>
                                <a:schemeClr val="tx1">
                                  <a:lumMod val="65000"/>
                                  <a:lumOff val="35000"/>
                                </a:schemeClr>
                              </a:solidFill>
                            </a:rPr>
                            <a:t>UNITs group metadata</a:t>
                          </a:r>
                        </a:p>
                        <a:p>
                          <a:r>
                            <a:rPr lang="en-US" sz="1600" dirty="0">
                              <a:solidFill>
                                <a:schemeClr val="tx1">
                                  <a:lumMod val="65000"/>
                                  <a:lumOff val="35000"/>
                                </a:schemeClr>
                              </a:solidFill>
                            </a:rPr>
                            <a:t>a</a:t>
                          </a:r>
                          <a:r>
                            <a:rPr lang="en-US" sz="1600" dirty="0" smtClean="0">
                              <a:solidFill>
                                <a:schemeClr val="tx1">
                                  <a:lumMod val="65000"/>
                                  <a:lumOff val="35000"/>
                                </a:schemeClr>
                              </a:solidFill>
                            </a:rPr>
                            <a:t>nd identifications</a:t>
                          </a:r>
                          <a:endParaRPr lang="en-US" sz="1600" dirty="0">
                            <a:solidFill>
                              <a:schemeClr val="tx1">
                                <a:lumMod val="65000"/>
                                <a:lumOff val="35000"/>
                              </a:schemeClr>
                            </a:solidFill>
                          </a:endParaRPr>
                        </a:p>
                      </a:txBody>
                      <a:useSpRect/>
                    </a:txSp>
                  </a:sp>
                  <a:sp>
                    <a:nvSpPr>
                      <a:cNvPr id="46" name="Textfeld 45"/>
                      <a:cNvSpPr txBox="1"/>
                    </a:nvSpPr>
                    <a:spPr>
                      <a:xfrm>
                        <a:off x="6444208" y="5373216"/>
                        <a:ext cx="2103589" cy="584775"/>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err="1" smtClean="0">
                              <a:solidFill>
                                <a:schemeClr val="tx1">
                                  <a:lumMod val="65000"/>
                                  <a:lumOff val="35000"/>
                                </a:schemeClr>
                              </a:solidFill>
                            </a:rPr>
                            <a:t>mzTab</a:t>
                          </a:r>
                          <a:r>
                            <a:rPr lang="en-US" sz="1600" dirty="0" smtClean="0">
                              <a:solidFill>
                                <a:schemeClr val="tx1">
                                  <a:lumMod val="65000"/>
                                  <a:lumOff val="35000"/>
                                </a:schemeClr>
                              </a:solidFill>
                            </a:rPr>
                            <a:t> files can contain</a:t>
                          </a:r>
                        </a:p>
                        <a:p>
                          <a:r>
                            <a:rPr lang="en-US" sz="1600" dirty="0">
                              <a:solidFill>
                                <a:schemeClr val="tx1">
                                  <a:lumMod val="65000"/>
                                  <a:lumOff val="35000"/>
                                </a:schemeClr>
                              </a:solidFill>
                            </a:rPr>
                            <a:t>m</a:t>
                          </a:r>
                          <a:r>
                            <a:rPr lang="en-US" sz="1600" dirty="0" smtClean="0">
                              <a:solidFill>
                                <a:schemeClr val="tx1">
                                  <a:lumMod val="65000"/>
                                  <a:lumOff val="35000"/>
                                </a:schemeClr>
                              </a:solidFill>
                            </a:rPr>
                            <a:t>ultiple UNITs</a:t>
                          </a:r>
                          <a:endParaRPr lang="en-US" sz="1600" dirty="0">
                            <a:solidFill>
                              <a:schemeClr val="tx1">
                                <a:lumMod val="65000"/>
                                <a:lumOff val="35000"/>
                              </a:schemeClr>
                            </a:solidFill>
                          </a:endParaRPr>
                        </a:p>
                      </a:txBody>
                      <a:useSpRect/>
                    </a:txSp>
                  </a:sp>
                  <a:sp>
                    <a:nvSpPr>
                      <a:cNvPr id="47" name="Textfeld 46"/>
                      <a:cNvSpPr txBox="1"/>
                    </a:nvSpPr>
                    <a:spPr>
                      <a:xfrm>
                        <a:off x="1907704" y="548680"/>
                        <a:ext cx="3306483" cy="461665"/>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400" b="1" dirty="0" smtClean="0">
                              <a:solidFill>
                                <a:schemeClr val="tx2"/>
                              </a:solidFill>
                            </a:rPr>
                            <a:t>Sections in an </a:t>
                          </a:r>
                          <a:r>
                            <a:rPr lang="en-US" sz="2400" b="1" dirty="0" err="1" smtClean="0">
                              <a:solidFill>
                                <a:schemeClr val="tx2"/>
                              </a:solidFill>
                            </a:rPr>
                            <a:t>mzTab</a:t>
                          </a:r>
                          <a:r>
                            <a:rPr lang="en-US" sz="2400" b="1" dirty="0" smtClean="0">
                              <a:solidFill>
                                <a:schemeClr val="tx2"/>
                              </a:solidFill>
                            </a:rPr>
                            <a:t> file</a:t>
                          </a:r>
                          <a:endParaRPr lang="en-US" sz="2400" b="1" dirty="0">
                            <a:solidFill>
                              <a:schemeClr val="tx2"/>
                            </a:solidFill>
                          </a:endParaRPr>
                        </a:p>
                      </a:txBody>
                      <a:useSpRect/>
                    </a:txSp>
                  </a:sp>
                </lc:lockedCanvas>
              </a:graphicData>
            </a:graphic>
          </wp:inline>
        </w:drawing>
      </w:r>
    </w:p>
    <w:p w:rsidR="00D01508" w:rsidRDefault="00D01508" w:rsidP="009A32D8">
      <w:pPr>
        <w:pStyle w:val="Caption"/>
      </w:pPr>
      <w:bookmarkStart w:id="1" w:name="_Ref321990003"/>
      <w:r>
        <w:t xml:space="preserve">Figure </w:t>
      </w:r>
      <w:fldSimple w:instr=" SEQ Figure \* ARABIC ">
        <w:r w:rsidR="00801491">
          <w:rPr>
            <w:noProof/>
          </w:rPr>
          <w:t>1</w:t>
        </w:r>
      </w:fldSimple>
      <w:bookmarkEnd w:id="1"/>
      <w:r>
        <w:t xml:space="preserve">: </w:t>
      </w:r>
      <w:r w:rsidR="00137D15" w:rsidRPr="00137D15">
        <w:rPr>
          <w:b w:val="0"/>
        </w:rPr>
        <w:t>Basic structure of an mzTab file.</w:t>
      </w:r>
    </w:p>
    <w:p w:rsidR="00D01508" w:rsidRDefault="00D01508" w:rsidP="0078030A">
      <w:r>
        <w:t>All lines in an mzTab file start with a three letter code to identify the information held by the line:</w:t>
      </w:r>
    </w:p>
    <w:p w:rsidR="00D01508" w:rsidRDefault="00D01508" w:rsidP="0078030A">
      <w:pPr>
        <w:tabs>
          <w:tab w:val="left" w:pos="1560"/>
        </w:tabs>
        <w:spacing w:line="240" w:lineRule="auto"/>
        <w:ind w:left="907"/>
      </w:pPr>
      <w:r w:rsidRPr="0078030A">
        <w:rPr>
          <w:b/>
        </w:rPr>
        <w:t>MTD</w:t>
      </w:r>
      <w:r w:rsidRPr="001D6FB3">
        <w:t xml:space="preserve"> </w:t>
      </w:r>
      <w:r>
        <w:tab/>
      </w:r>
      <w:r w:rsidRPr="001D6FB3">
        <w:t>for metadata</w:t>
      </w:r>
    </w:p>
    <w:p w:rsidR="00D01508" w:rsidRDefault="00D01508" w:rsidP="0078030A">
      <w:pPr>
        <w:tabs>
          <w:tab w:val="left" w:pos="1560"/>
        </w:tabs>
        <w:spacing w:line="240" w:lineRule="auto"/>
        <w:ind w:left="907"/>
      </w:pPr>
      <w:r w:rsidRPr="0078030A">
        <w:rPr>
          <w:b/>
        </w:rPr>
        <w:t>PRH</w:t>
      </w:r>
      <w:r w:rsidRPr="001D6FB3">
        <w:t xml:space="preserve"> </w:t>
      </w:r>
      <w:r>
        <w:tab/>
      </w:r>
      <w:r w:rsidRPr="001D6FB3">
        <w:t>for the protein table header line (the column labels)</w:t>
      </w:r>
    </w:p>
    <w:p w:rsidR="00D01508" w:rsidRDefault="00D01508" w:rsidP="0078030A">
      <w:pPr>
        <w:tabs>
          <w:tab w:val="left" w:pos="1560"/>
        </w:tabs>
        <w:spacing w:line="240" w:lineRule="auto"/>
        <w:ind w:left="907"/>
      </w:pPr>
      <w:r w:rsidRPr="0078030A">
        <w:rPr>
          <w:b/>
        </w:rPr>
        <w:t>PRT</w:t>
      </w:r>
      <w:r w:rsidRPr="001D6FB3">
        <w:t xml:space="preserve"> </w:t>
      </w:r>
      <w:r>
        <w:tab/>
      </w:r>
      <w:r w:rsidRPr="001D6FB3">
        <w:t>for rows of the protein table</w:t>
      </w:r>
    </w:p>
    <w:p w:rsidR="00D01508" w:rsidRDefault="00D01508" w:rsidP="0078030A">
      <w:pPr>
        <w:tabs>
          <w:tab w:val="left" w:pos="1560"/>
        </w:tabs>
        <w:spacing w:line="240" w:lineRule="auto"/>
        <w:ind w:left="907"/>
      </w:pPr>
      <w:r w:rsidRPr="0078030A">
        <w:rPr>
          <w:b/>
        </w:rPr>
        <w:t>PEH</w:t>
      </w:r>
      <w:r w:rsidRPr="001D6FB3">
        <w:t xml:space="preserve"> </w:t>
      </w:r>
      <w:r>
        <w:tab/>
      </w:r>
      <w:r w:rsidRPr="001D6FB3">
        <w:t>for the peptide table header line (the column labels)</w:t>
      </w:r>
    </w:p>
    <w:p w:rsidR="00D01508" w:rsidRDefault="00D01508" w:rsidP="0078030A">
      <w:pPr>
        <w:tabs>
          <w:tab w:val="left" w:pos="1560"/>
        </w:tabs>
        <w:spacing w:line="240" w:lineRule="auto"/>
        <w:ind w:left="907"/>
      </w:pPr>
      <w:r w:rsidRPr="0078030A">
        <w:rPr>
          <w:b/>
        </w:rPr>
        <w:t>PEP</w:t>
      </w:r>
      <w:r w:rsidRPr="001D6FB3">
        <w:t xml:space="preserve"> </w:t>
      </w:r>
      <w:r>
        <w:tab/>
      </w:r>
      <w:r w:rsidRPr="001D6FB3">
        <w:t>for rows of the peptide table</w:t>
      </w:r>
    </w:p>
    <w:p w:rsidR="00D01508" w:rsidRDefault="00D01508" w:rsidP="0078030A">
      <w:pPr>
        <w:tabs>
          <w:tab w:val="left" w:pos="1560"/>
        </w:tabs>
        <w:spacing w:line="240" w:lineRule="auto"/>
        <w:ind w:left="907"/>
      </w:pPr>
      <w:r w:rsidRPr="0078030A">
        <w:rPr>
          <w:b/>
        </w:rPr>
        <w:t>SMH</w:t>
      </w:r>
      <w:r w:rsidRPr="001D6FB3">
        <w:t xml:space="preserve"> </w:t>
      </w:r>
      <w:r>
        <w:tab/>
      </w:r>
      <w:r w:rsidRPr="001D6FB3">
        <w:t>for small molecule table header line</w:t>
      </w:r>
    </w:p>
    <w:p w:rsidR="00D01508" w:rsidRDefault="00D01508" w:rsidP="0078030A">
      <w:pPr>
        <w:tabs>
          <w:tab w:val="left" w:pos="1560"/>
        </w:tabs>
        <w:spacing w:line="240" w:lineRule="auto"/>
        <w:ind w:left="907"/>
      </w:pPr>
      <w:r w:rsidRPr="0078030A">
        <w:rPr>
          <w:b/>
        </w:rPr>
        <w:t>SML</w:t>
      </w:r>
      <w:r w:rsidRPr="001D6FB3">
        <w:t xml:space="preserve"> </w:t>
      </w:r>
      <w:r>
        <w:tab/>
      </w:r>
      <w:r w:rsidRPr="001D6FB3">
        <w:t>for rows of the small molecule table</w:t>
      </w:r>
    </w:p>
    <w:p w:rsidR="00D01508" w:rsidRDefault="00D01508" w:rsidP="0078030A">
      <w:pPr>
        <w:tabs>
          <w:tab w:val="left" w:pos="1560"/>
        </w:tabs>
        <w:spacing w:line="240" w:lineRule="auto"/>
        <w:ind w:left="907"/>
      </w:pPr>
      <w:r w:rsidRPr="0078030A">
        <w:rPr>
          <w:b/>
        </w:rPr>
        <w:t>COM</w:t>
      </w:r>
      <w:r w:rsidRPr="001D6FB3">
        <w:t xml:space="preserve"> </w:t>
      </w:r>
      <w:r>
        <w:tab/>
      </w:r>
      <w:r w:rsidRPr="001D6FB3">
        <w:t>for comment lines</w:t>
      </w:r>
    </w:p>
    <w:p w:rsidR="00D01508" w:rsidRPr="009A5744" w:rsidRDefault="00D01508" w:rsidP="00304B72">
      <w:pPr>
        <w:jc w:val="both"/>
        <w:rPr>
          <w:i/>
        </w:rPr>
      </w:pPr>
      <w:r>
        <w:rPr>
          <w:i/>
        </w:rPr>
        <w:t>For developers:</w:t>
      </w:r>
    </w:p>
    <w:p w:rsidR="00D01508" w:rsidRPr="0078030A" w:rsidRDefault="00D01508" w:rsidP="00304B72">
      <w:pPr>
        <w:jc w:val="both"/>
      </w:pPr>
      <w:r>
        <w:t xml:space="preserve">mzTab is a tab separated file format. The three letter codes must be separated by a </w:t>
      </w:r>
      <w:r w:rsidR="00304B72">
        <w:t>t</w:t>
      </w:r>
      <w:r>
        <w:t>ab from the next field. Also, field names and values in the metadata section are separated by tabs as are the columns in the table based sections.</w:t>
      </w:r>
    </w:p>
    <w:p w:rsidR="00D01508" w:rsidRDefault="00D01508" w:rsidP="009A32D8">
      <w:pPr>
        <w:pStyle w:val="Heading2"/>
      </w:pPr>
      <w:r>
        <w:t>Units in mzTab</w:t>
      </w:r>
    </w:p>
    <w:p w:rsidR="00A80893" w:rsidRPr="003B0D17" w:rsidRDefault="00D01508" w:rsidP="003B0D17">
      <w:pPr>
        <w:jc w:val="both"/>
      </w:pPr>
      <w:r>
        <w:t xml:space="preserve">Every identification and metadata field is assigned </w:t>
      </w:r>
      <w:r w:rsidRPr="008940AC">
        <w:t xml:space="preserve">to a </w:t>
      </w:r>
      <w:r w:rsidR="00304B72" w:rsidRPr="008940AC">
        <w:t>u</w:t>
      </w:r>
      <w:r w:rsidR="000809B5">
        <w:t xml:space="preserve">nit. A unit is only an identifier that groups these pieces of information </w:t>
      </w:r>
      <w:r w:rsidR="000809B5" w:rsidRPr="003B0D17">
        <w:t>together. The only limitation units have is that a protein must be unambiguously identified by its protein accession in the same unit. Units are not reported in a separate table or section but only exit through their Unit_IDs, which are referenced by every metadata field and identification.</w:t>
      </w:r>
      <w:r w:rsidR="000809B5" w:rsidRPr="003B0D17">
        <w:rPr>
          <w:noProof/>
          <w:lang w:val="en-US" w:eastAsia="de-DE"/>
        </w:rPr>
        <w:t xml:space="preserve"> </w:t>
      </w:r>
      <w:r w:rsidR="000809B5" w:rsidRPr="003B0D17">
        <w:t>One mzTab file can contain multiple units that can represent different concepts depending on the experimental design and the granularity needed by the data producer to communicate the results. Some examples:</w:t>
      </w:r>
    </w:p>
    <w:p w:rsidR="003B0D17" w:rsidRPr="003B0D17" w:rsidRDefault="003B0D17" w:rsidP="003B0D17">
      <w:pPr>
        <w:pStyle w:val="CommentText"/>
        <w:spacing w:line="360" w:lineRule="auto"/>
        <w:jc w:val="both"/>
      </w:pPr>
      <w:r w:rsidRPr="003B0D17">
        <w:t>- The results from one technical replicate (one LC-MS run) or the summary value after all replicates have been combined. Technical replicates can be explicitly reported in mzTab and grouped together by using special “Unit_IDs” in case this level of detail is required. To report the results from an experimental setup (labelled as “EXP_1”) containing the data from two replicates as well as the final combined results the resulting mzTab file would contain three units: the replicates as “EXP_1_rep[1]” and “EXP_1_rep[2]”, and the final results as “EXP_1”.</w:t>
      </w:r>
    </w:p>
    <w:p w:rsidR="003B0D17" w:rsidRPr="003B0D17" w:rsidRDefault="003B0D17" w:rsidP="003B0D17">
      <w:pPr>
        <w:pStyle w:val="CommentText"/>
        <w:spacing w:line="360" w:lineRule="auto"/>
        <w:jc w:val="both"/>
      </w:pPr>
      <w:r w:rsidRPr="003B0D17">
        <w:t>- The summary results of all experiments from one dataset submitted to a proteomics repository. For example, the example file “PXD000002 submission” represents the final results from one single dataset but it contains three units: “PRIDE_22142”, “PRIDE_22143”, and “PRIDE_22144”. Each of these represents the results of the corresponding PRIDE experiment (equivalent to one MS run). Thereby, a researcher can easily get an overview of the results of a whole submission by only looking at a single file. Another example of one unit in this context could be one complete PeptideAtlas build.</w:t>
      </w:r>
    </w:p>
    <w:p w:rsidR="00D01508" w:rsidRPr="0078030A" w:rsidRDefault="00D01508" w:rsidP="0028776B">
      <w:pPr>
        <w:pStyle w:val="CodeExample"/>
        <w:spacing w:line="360" w:lineRule="auto"/>
      </w:pPr>
      <w:r w:rsidRPr="0028776B">
        <w:t>COM  Example showing the usage of</w:t>
      </w:r>
      <w:r>
        <w:t xml:space="preserve"> UNIT IDs</w:t>
      </w:r>
      <w:r>
        <w:br/>
        <w:t>MTD  EXP_1-title   The first experiment in the file</w:t>
      </w:r>
      <w:r>
        <w:br/>
      </w:r>
      <w:r w:rsidRPr="00C1512B">
        <w:t>…</w:t>
      </w:r>
      <w:r>
        <w:br/>
        <w:t>MTD  EXP_2-title   The second experiment in the file</w:t>
      </w:r>
      <w:r>
        <w:br/>
      </w:r>
      <w:r w:rsidRPr="00C1512B">
        <w:t>…</w:t>
      </w:r>
      <w:r>
        <w:br/>
        <w:t>PRH  accession   unit_id   description                taxid    species   …</w:t>
      </w:r>
      <w:r>
        <w:br/>
        <w:t xml:space="preserve">PRT  </w:t>
      </w:r>
      <w:r w:rsidRPr="000D3E1F">
        <w:t>P02042</w:t>
      </w:r>
      <w:r>
        <w:t xml:space="preserve">      EXP_1     Hemoglobin subunit delta   9606     Homo sapie…</w:t>
      </w:r>
      <w:r>
        <w:br/>
        <w:t>PRT  P02042      EXP_2     Hemoglobin subunit delta   9606     Homo sapie…</w:t>
      </w:r>
      <w:r>
        <w:br/>
      </w:r>
      <w:r>
        <w:br/>
        <w:t>PEH  sequence    accession   unit_id   unique   …</w:t>
      </w:r>
      <w:r>
        <w:br/>
        <w:t>PEP  ABC         P02042      EXP_1     0        …</w:t>
      </w:r>
      <w:r>
        <w:br/>
        <w:t>PEP  CDE         P02042      EXP_1     1        …</w:t>
      </w:r>
      <w:r>
        <w:br/>
        <w:t>PEP  ABC         P02042      EXP_2     0        …</w:t>
      </w:r>
      <w:r>
        <w:br/>
        <w:t>PEP  FGH         P02042      EXP_2     0        …</w:t>
      </w:r>
    </w:p>
    <w:p w:rsidR="00A80893" w:rsidRDefault="00D01508">
      <w:pPr>
        <w:jc w:val="both"/>
      </w:pPr>
      <w:r>
        <w:rPr>
          <w:i/>
        </w:rPr>
        <w:t>For developers:</w:t>
      </w:r>
    </w:p>
    <w:p w:rsidR="00A80893" w:rsidRDefault="00D01508">
      <w:pPr>
        <w:jc w:val="both"/>
      </w:pPr>
      <w:r w:rsidRPr="00B25CDE">
        <w:rPr>
          <w:noProof/>
          <w:lang w:val="en-US" w:eastAsia="de-DE"/>
        </w:rPr>
        <w:t>U</w:t>
      </w:r>
      <w:r w:rsidR="004515D4">
        <w:rPr>
          <w:noProof/>
          <w:lang w:val="en-US" w:eastAsia="de-DE"/>
        </w:rPr>
        <w:t>nit_</w:t>
      </w:r>
      <w:r w:rsidRPr="00B25CDE">
        <w:rPr>
          <w:noProof/>
          <w:lang w:val="en-US" w:eastAsia="de-DE"/>
        </w:rPr>
        <w:t>IDs are freely generated by the software that generated the mzTab file and should somehow sensibl</w:t>
      </w:r>
      <w:r>
        <w:rPr>
          <w:noProof/>
          <w:lang w:val="en-US" w:eastAsia="de-DE"/>
        </w:rPr>
        <w:t>y</w:t>
      </w:r>
      <w:r w:rsidRPr="00B25CDE">
        <w:rPr>
          <w:noProof/>
          <w:lang w:val="en-US" w:eastAsia="de-DE"/>
        </w:rPr>
        <w:t xml:space="preserve"> identify the, for example, experiment. If mzTab files are generated by local software tools, these UNIT_IDs can be any sensible identifier for the, for example, experiment. </w:t>
      </w:r>
      <w:r w:rsidRPr="001D6FB3">
        <w:t>U</w:t>
      </w:r>
      <w:r w:rsidR="000B2307">
        <w:rPr>
          <w:noProof/>
          <w:lang w:val="en-US" w:eastAsia="de-DE"/>
        </w:rPr>
        <w:t>nit</w:t>
      </w:r>
      <w:r w:rsidRPr="001D6FB3">
        <w:t xml:space="preserve">_IDs </w:t>
      </w:r>
      <w:r>
        <w:t>must</w:t>
      </w:r>
      <w:r w:rsidRPr="001D6FB3">
        <w:t xml:space="preserve">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and ‘</w:t>
      </w:r>
      <w:r w:rsidRPr="001D6FB3">
        <w:t>_</w:t>
      </w:r>
      <w:r>
        <w:t>’.</w:t>
      </w:r>
    </w:p>
    <w:p w:rsidR="00A80893" w:rsidRDefault="00D01508">
      <w:pPr>
        <w:pStyle w:val="Heading2"/>
        <w:jc w:val="both"/>
      </w:pPr>
      <w:r>
        <w:t>Metadata in mzTab</w:t>
      </w:r>
    </w:p>
    <w:p w:rsidR="00A80893" w:rsidRDefault="00D01508">
      <w:pPr>
        <w:jc w:val="both"/>
      </w:pPr>
      <w:r>
        <w:t xml:space="preserve">The metadata section in mzTab files contains information about the units and consists of key - value pairs separated by a </w:t>
      </w:r>
      <w:r w:rsidR="006E5386">
        <w:t>t</w:t>
      </w:r>
      <w:r>
        <w:t xml:space="preserve">ab. The name of every field contains the </w:t>
      </w:r>
      <w:r w:rsidR="006E5386" w:rsidRPr="001D6FB3">
        <w:t>U</w:t>
      </w:r>
      <w:r w:rsidR="006E5386">
        <w:rPr>
          <w:noProof/>
          <w:lang w:val="en-US" w:eastAsia="de-DE"/>
        </w:rPr>
        <w:t>nit</w:t>
      </w:r>
      <w:r w:rsidR="006E5386">
        <w:t>_ID</w:t>
      </w:r>
      <w:r>
        <w:t>. Thereby, every field can be attributed to a unit. A complete list of available fields can be found in the specification document.</w:t>
      </w:r>
    </w:p>
    <w:p w:rsidR="00D01508" w:rsidRDefault="00D01508" w:rsidP="00AE0DF9">
      <w:pPr>
        <w:pStyle w:val="CodeExample"/>
        <w:tabs>
          <w:tab w:val="left" w:pos="2835"/>
        </w:tabs>
      </w:pPr>
      <w:r>
        <w:t>COM  Example showing the use of the metadata section</w:t>
      </w:r>
      <w:r>
        <w:br/>
        <w:t>MTD  EXP_1-title</w:t>
      </w:r>
      <w:r>
        <w:tab/>
        <w:t>The unit’s / experiment’s title</w:t>
      </w:r>
      <w:r>
        <w:br/>
        <w:t>MTD  EXP_1-description</w:t>
      </w:r>
      <w:r>
        <w:tab/>
        <w:t>This is just an example. No description needed...</w:t>
      </w:r>
      <w:r>
        <w:br/>
        <w:t xml:space="preserve">MTD  EXP_1-instrument[1]-source    [MS, </w:t>
      </w:r>
      <w:r w:rsidRPr="00EC1AF0">
        <w:t>MS:1000073</w:t>
      </w:r>
      <w:r>
        <w:t>, ESI,]</w:t>
      </w:r>
      <w:r>
        <w:br/>
        <w:t xml:space="preserve">MTD  EXP_1-instrument[1]-analyzer  [MS, </w:t>
      </w:r>
      <w:r w:rsidRPr="00EC1AF0">
        <w:t>MS:1000291</w:t>
      </w:r>
      <w:r>
        <w:t>, linear ion trap,]</w:t>
      </w:r>
      <w:r>
        <w:br/>
        <w:t xml:space="preserve">MTD  EXP_1-instrument[1]-detector  [MS, </w:t>
      </w:r>
      <w:r w:rsidRPr="00CE70D8">
        <w:t>MS:1000253</w:t>
      </w:r>
      <w:r>
        <w:t>, electron multiplier,]</w:t>
      </w:r>
      <w:r>
        <w:br/>
        <w:t>MTD  EXP_1-software[1]</w:t>
      </w:r>
      <w:r>
        <w:tab/>
        <w:t>[MS, MS:1001207, Mascot, 2.3]</w:t>
      </w:r>
    </w:p>
    <w:p w:rsidR="00D01508" w:rsidRDefault="00D01508" w:rsidP="00AE0DF9">
      <w:pPr>
        <w:pStyle w:val="CodeExample"/>
        <w:tabs>
          <w:tab w:val="left" w:pos="2835"/>
        </w:tabs>
      </w:pPr>
      <w:r>
        <w:t>MTD  EXP_1-software[2]</w:t>
      </w:r>
      <w:r>
        <w:tab/>
        <w:t>[MS, MS:1001561, Scaffold, 1.0]</w:t>
      </w:r>
      <w:r>
        <w:br/>
        <w:t xml:space="preserve">MTD  EXP_1-false-discovery-rate    [MS, </w:t>
      </w:r>
      <w:r w:rsidRPr="005448F9">
        <w:t>MS:1001364</w:t>
      </w:r>
      <w:r>
        <w:t>, pep:global FDR, 0.01]</w:t>
      </w:r>
      <w:r>
        <w:br/>
        <w:t>MTD  EXP_1-contact[1]-name         James D. Watson</w:t>
      </w:r>
      <w:r>
        <w:br/>
        <w:t>MTD  EXP_1-contact[1]-affiliation  Cambridge University, UK</w:t>
      </w:r>
      <w:r>
        <w:br/>
        <w:t xml:space="preserve">MTD  EXP_1-contact[1]-email        </w:t>
      </w:r>
      <w:r w:rsidRPr="000B3462">
        <w:t>watson@cam.ac.uk</w:t>
      </w:r>
      <w:r>
        <w:t xml:space="preserve"> </w:t>
      </w:r>
    </w:p>
    <w:p w:rsidR="00D01508" w:rsidRDefault="00D01508" w:rsidP="000B3462">
      <w:pPr>
        <w:pStyle w:val="Heading2"/>
      </w:pPr>
      <w:r>
        <w:t>Proteins in mzTab</w:t>
      </w:r>
    </w:p>
    <w:p w:rsidR="00A80893" w:rsidRDefault="00D01508">
      <w:pPr>
        <w:jc w:val="both"/>
      </w:pPr>
      <w:r>
        <w:t xml:space="preserve">Protein identifications are reported in the protein section. The protein section is table based. The table header is identified by the prefix “PRH”, entries in the protein table are identified through “PRT”. The protein section must only be present once but can contain identifications from multiple units. Columns are separated by a </w:t>
      </w:r>
      <w:r w:rsidR="006E5386">
        <w:t>t</w:t>
      </w:r>
      <w:r>
        <w:t>ab.</w:t>
      </w:r>
    </w:p>
    <w:p w:rsidR="00D01508" w:rsidRDefault="00D01508" w:rsidP="0013400F">
      <w:pPr>
        <w:pStyle w:val="CodeExample"/>
        <w:tabs>
          <w:tab w:val="left" w:pos="1080"/>
          <w:tab w:val="left" w:pos="2160"/>
          <w:tab w:val="left" w:pos="3060"/>
          <w:tab w:val="left" w:pos="4320"/>
          <w:tab w:val="left" w:pos="5040"/>
          <w:tab w:val="left" w:pos="5940"/>
          <w:tab w:val="left" w:pos="7920"/>
        </w:tabs>
      </w:pPr>
      <w:r>
        <w:t>COM  Example of the protein section. Other sections are omitted</w:t>
      </w:r>
      <w:r>
        <w:br/>
        <w:t>PRH  accession  unit_id  description  taxid  species  database            …</w:t>
      </w:r>
      <w:r>
        <w:br/>
        <w:t xml:space="preserve">PRT  P12345     EXP_1    mAspAT       </w:t>
      </w:r>
      <w:r w:rsidRPr="005932ED">
        <w:t>9986</w:t>
      </w:r>
      <w:r>
        <w:t xml:space="preserve">   Rabbit   UniProtKB/SwissProt …</w:t>
      </w:r>
      <w:r>
        <w:br/>
        <w:t xml:space="preserve">PRT  </w:t>
      </w:r>
      <w:r w:rsidRPr="000D3E1F">
        <w:t>P02042</w:t>
      </w:r>
      <w:r>
        <w:t xml:space="preserve">     EXP_2    Hemoglobin   9606   Human    UniProtKB/SwissProt …</w:t>
      </w:r>
    </w:p>
    <w:p w:rsidR="00D01508" w:rsidRDefault="00D01508" w:rsidP="005932ED">
      <w:r>
        <w:t>All columns in the</w:t>
      </w:r>
      <w:r w:rsidR="0049296C">
        <w:t xml:space="preserve"> protein section are mandatory, except the </w:t>
      </w:r>
      <w:r>
        <w:t>quantitative and optional columns</w:t>
      </w:r>
      <w:r w:rsidR="0049296C">
        <w:t>.</w:t>
      </w:r>
      <w:r w:rsidR="00F55880">
        <w:t xml:space="preserve"> </w:t>
      </w:r>
      <w:r>
        <w:t>The full list of columns can be found in the specification document.</w:t>
      </w:r>
    </w:p>
    <w:p w:rsidR="00D01508" w:rsidRDefault="00D01508" w:rsidP="0067514C">
      <w:pPr>
        <w:pStyle w:val="Heading2"/>
      </w:pPr>
      <w:r>
        <w:t>Peptides in mzTab</w:t>
      </w:r>
    </w:p>
    <w:p w:rsidR="00A80893" w:rsidRDefault="00D01508">
      <w:pPr>
        <w:jc w:val="both"/>
      </w:pPr>
      <w:r>
        <w:t xml:space="preserve">The peptide section is similar to the protein section. It is table based, columns are separated by a </w:t>
      </w:r>
      <w:r w:rsidR="006E5386">
        <w:t>t</w:t>
      </w:r>
      <w:r>
        <w:t>ab and all columns are mandatory apart from quantitative and optional columns. The header of the peptide table is indicated by “PEH”, and entries in the table by “PEP”. The peptide section must also be present only once but may contain identifications from multiple units. The full list of columns can be found in the specification document.</w:t>
      </w:r>
    </w:p>
    <w:p w:rsidR="00D01508" w:rsidRDefault="00D01508" w:rsidP="0067514C">
      <w:pPr>
        <w:pStyle w:val="CodeExample"/>
      </w:pPr>
      <w:r>
        <w:t>COM  Example of the peptide section. Other sections are omitted.</w:t>
      </w:r>
      <w:r>
        <w:br/>
        <w:t>PEH  sequence accession unit_id unique … search_engine            …</w:t>
      </w:r>
      <w:r>
        <w:br/>
        <w:t>PEP  ABC      P12345    EXP_1   0      … [MS,MS:1001207,Mascot,]  …</w:t>
      </w:r>
      <w:r>
        <w:br/>
        <w:t>PEP  ABC      P12345    EXP_2   0      … [MS,</w:t>
      </w:r>
      <w:r w:rsidRPr="00036A2B">
        <w:t>MS:1001208,Sequest,]</w:t>
      </w:r>
      <w:r>
        <w:t xml:space="preserve"> …</w:t>
      </w:r>
    </w:p>
    <w:p w:rsidR="00D01508" w:rsidRDefault="00D01508" w:rsidP="00484A12">
      <w:pPr>
        <w:pStyle w:val="Heading2"/>
      </w:pPr>
      <w:r>
        <w:t>Small Molecules in mzTab</w:t>
      </w:r>
    </w:p>
    <w:p w:rsidR="00A80893" w:rsidRDefault="00D01508">
      <w:pPr>
        <w:jc w:val="both"/>
      </w:pPr>
      <w:r>
        <w:t>The small molecule section is also a table based section (same rules apply). Small molecules are identified through an “</w:t>
      </w:r>
      <w:r w:rsidRPr="002331E4">
        <w:t>identifier</w:t>
      </w:r>
      <w:r>
        <w:t>”</w:t>
      </w:r>
      <w:r w:rsidRPr="009D55EA">
        <w:t xml:space="preserve"> </w:t>
      </w:r>
      <w:r>
        <w:t xml:space="preserve">in mzTab. This identifier can be any text that sensibly identifies the given small molecule in the given field of research. These identifiers should generally be entries in compound databases used in the respective field (for example, </w:t>
      </w:r>
      <w:r w:rsidRPr="002331E4">
        <w:t>Human Metabolome Database</w:t>
      </w:r>
      <w:r>
        <w:t xml:space="preserve"> entries, ChEBI identifiers, PubChem IDs or LIPID MAPS IDs). Apart from this identifier, small molecules can be assigned a chemical formula,</w:t>
      </w:r>
      <w:r w:rsidR="006E5386">
        <w:t xml:space="preserve"> SMILES and/or InChi identifier,</w:t>
      </w:r>
      <w:r>
        <w:t xml:space="preserve"> a human readable description, a precursor </w:t>
      </w:r>
      <w:r>
        <w:rPr>
          <w:i/>
        </w:rPr>
        <w:t>m/z</w:t>
      </w:r>
      <w:r>
        <w:t xml:space="preserve"> value, a charge state, retention time(s), a species, source database and search engine including score. We are aware, that these fields are not applicable to all fields of metabolomics, but we believe that they represent a sensible selection. A more detailed list of possible columns can be found in the specification document.</w:t>
      </w:r>
    </w:p>
    <w:p w:rsidR="00D01508" w:rsidRDefault="00D01508" w:rsidP="00906793">
      <w:pPr>
        <w:pStyle w:val="CodeExample"/>
      </w:pPr>
      <w:r>
        <w:t>COM  Example of the small molecule section. Other sections are omitted.</w:t>
      </w:r>
      <w:r>
        <w:br/>
        <w:t>SMH  identifier unit_id chemical_formula description mass_to_charge charge …</w:t>
      </w:r>
      <w:r>
        <w:br/>
        <w:t>SML  TG54:0     EXP_1   H110O6C57        -           949.892        1</w:t>
      </w:r>
    </w:p>
    <w:p w:rsidR="00D01508" w:rsidRDefault="00D01508" w:rsidP="007C1FE6">
      <w:pPr>
        <w:pStyle w:val="Heading2"/>
      </w:pPr>
      <w:r>
        <w:t>Missing values</w:t>
      </w:r>
    </w:p>
    <w:p w:rsidR="00A80893" w:rsidRDefault="00D01508">
      <w:pPr>
        <w:jc w:val="both"/>
      </w:pPr>
      <w:r>
        <w:t xml:space="preserve">The table-based sections (protein, peptide, and small molecule) must not contain empty cells. In case a given property is not available for an entry </w:t>
      </w:r>
      <w:r w:rsidR="007D00F9">
        <w:t>“NA” should be reported.</w:t>
      </w:r>
      <w:r>
        <w:t xml:space="preserve"> </w:t>
      </w:r>
    </w:p>
    <w:p w:rsidR="00A80893" w:rsidRDefault="00D01508">
      <w:pPr>
        <w:jc w:val="both"/>
      </w:pPr>
      <w:r>
        <w:t xml:space="preserve">Any calculation that results in “not a number” (NaN type) must </w:t>
      </w:r>
      <w:r w:rsidR="007D00F9">
        <w:t xml:space="preserve">also </w:t>
      </w:r>
      <w:r>
        <w:t>be reported using “NA</w:t>
      </w:r>
      <w:r w:rsidR="006E5386">
        <w:t>”.</w:t>
      </w:r>
      <w:r>
        <w:t xml:space="preserve"> </w:t>
      </w:r>
      <w:r w:rsidRPr="00DB00AB">
        <w:t>If ratios are included and the denominator is zero, the “INF”</w:t>
      </w:r>
      <w:r>
        <w:t xml:space="preserve"> </w:t>
      </w:r>
      <w:r w:rsidRPr="00DB00AB">
        <w:t xml:space="preserve">value </w:t>
      </w:r>
      <w:r>
        <w:t>must</w:t>
      </w:r>
      <w:r w:rsidRPr="00DB00AB">
        <w:t xml:space="preserve"> be given.</w:t>
      </w:r>
      <w:r>
        <w:t xml:space="preserve"> </w:t>
      </w:r>
      <w:r w:rsidRPr="00121022">
        <w:t>In some cases, there is ambiguity with respect to these cases: e.g. in spectral counting if no peptide-spectrum matches are observed for a given protein, it is open for debate as to whether its abundance is zero or</w:t>
      </w:r>
      <w:r>
        <w:t xml:space="preserve"> missing (“NA”)</w:t>
      </w:r>
      <w:r w:rsidRPr="00121022">
        <w:t>.</w:t>
      </w:r>
    </w:p>
    <w:p w:rsidR="00A80893" w:rsidRDefault="00D01508">
      <w:pPr>
        <w:pStyle w:val="Heading2"/>
        <w:jc w:val="both"/>
      </w:pPr>
      <w:r>
        <w:t>Reliability score</w:t>
      </w:r>
    </w:p>
    <w:p w:rsidR="00A80893" w:rsidRDefault="00D01508">
      <w:pPr>
        <w:jc w:val="both"/>
      </w:pPr>
      <w:r>
        <w:t>All protein, peptide and small molecule identifications reported in an mzTab file should be assigned a reliability score (column “reliability” in all tables). The idea is to provide a way for researcher and/or MS proteomics or metabolomics repositories</w:t>
      </w:r>
      <w:r w:rsidR="006E5386">
        <w:t xml:space="preserve"> or data producers</w:t>
      </w:r>
      <w:r>
        <w:t xml:space="preserve"> to score the reported identifications based on their own criteria. This score is completely resource-dependent and must not be seen as a comparable score between mzTab files generated from different resources. The criteria used to generate this score should be documented by the data providers. If this information is not provided by the producers of mzTab files, </w:t>
      </w:r>
      <w:r w:rsidRPr="00DA5F65">
        <w:t>“</w:t>
      </w:r>
      <w:r w:rsidR="007D00F9">
        <w:t>NA</w:t>
      </w:r>
      <w:r w:rsidRPr="00DA5F65">
        <w:t>“</w:t>
      </w:r>
      <w:r>
        <w:t xml:space="preserve"> must be provided as the value for each of the protein, peptide or small molecule identifications.</w:t>
      </w:r>
    </w:p>
    <w:p w:rsidR="00A80893" w:rsidRDefault="00D01508">
      <w:pPr>
        <w:jc w:val="both"/>
      </w:pPr>
      <w:r>
        <w:t>The reliability must be an integer between 1-3 and should be interpreted as follows:</w:t>
      </w:r>
    </w:p>
    <w:p w:rsidR="00A80893" w:rsidRDefault="00D01508">
      <w:pPr>
        <w:ind w:firstLine="708"/>
        <w:jc w:val="both"/>
      </w:pPr>
      <w:r>
        <w:t>1</w:t>
      </w:r>
      <w:r w:rsidRPr="00D90D2C">
        <w:t xml:space="preserve">: </w:t>
      </w:r>
      <w:r>
        <w:t>high reliability</w:t>
      </w:r>
    </w:p>
    <w:p w:rsidR="00A80893" w:rsidRDefault="00D01508">
      <w:pPr>
        <w:ind w:firstLine="708"/>
        <w:jc w:val="both"/>
      </w:pPr>
      <w:r>
        <w:t>2</w:t>
      </w:r>
      <w:r w:rsidRPr="00D90D2C">
        <w:t xml:space="preserve">: </w:t>
      </w:r>
      <w:r>
        <w:t>medium</w:t>
      </w:r>
      <w:r w:rsidRPr="00D90D2C">
        <w:t xml:space="preserve"> reliability</w:t>
      </w:r>
    </w:p>
    <w:p w:rsidR="00A80893" w:rsidRDefault="00D01508">
      <w:pPr>
        <w:ind w:firstLine="708"/>
        <w:jc w:val="both"/>
      </w:pPr>
      <w:r>
        <w:t>3</w:t>
      </w:r>
      <w:r w:rsidRPr="00D90D2C">
        <w:t>: poor reliability</w:t>
      </w:r>
    </w:p>
    <w:p w:rsidR="00A80893" w:rsidRDefault="00D01508">
      <w:pPr>
        <w:jc w:val="both"/>
      </w:pPr>
      <w:r>
        <w:t xml:space="preserve">The idea behind this score is to mimic the general concept of “resource based trust”. For example, if </w:t>
      </w:r>
      <w:r w:rsidR="007D00F9">
        <w:t xml:space="preserve">one resource </w:t>
      </w:r>
      <w:r>
        <w:t xml:space="preserve">reports identifications with a given reliability this would be interpreted differently as an identification reported from </w:t>
      </w:r>
      <w:r w:rsidR="007D00F9">
        <w:t>another resource</w:t>
      </w:r>
      <w:r>
        <w:t>. If resources now report their reliabilities using this metric and document how this metric is generated, a user can base his own interpretation of the results based on his trust in the resource. Furthermore, approaches to make various, for example search engine scores comparable have failed so far. To prevent the notion that the reported scores represent comparable probabilities this very abstract metric was chosen.</w:t>
      </w:r>
    </w:p>
    <w:p w:rsidR="00A80893" w:rsidRDefault="00D01508">
      <w:pPr>
        <w:pStyle w:val="Heading2"/>
        <w:jc w:val="both"/>
      </w:pPr>
      <w:r>
        <w:t>Quantitative Data</w:t>
      </w:r>
    </w:p>
    <w:p w:rsidR="00A80893" w:rsidRDefault="00D01508">
      <w:pPr>
        <w:jc w:val="both"/>
      </w:pPr>
      <w:r>
        <w:t>There are multiple quantification techniques available for MS-based experiments that often result in slightly different types of data. mzTab was not designed to capture any of these specific differences. The goal for mzTab was to provide a generic view on quantitative MS-based identification data that is applicable to as many different quantitation methods as possible.</w:t>
      </w:r>
    </w:p>
    <w:p w:rsidR="00A80893" w:rsidRDefault="00D01508">
      <w:pPr>
        <w:jc w:val="both"/>
      </w:pPr>
      <w:r>
        <w:t>Quantitative technologies generally result in some kind of abundance measurement of the identified analyte. Several of the available techniques furthermore allow/require multiple similar samples to be multiplexed and analyzed in a single MS run. When several biological samples are multiplexed these samples are referred to as “subsamples” in mzTab. Subsamples must furthermore be linked to the used labels in the metadata section of the mzTab file (see example below). In case a quantification method is used that does not lead to multiplexed biological samples, the generated quantification values are reported as subsample 1. Detailed information about how to report subsamples in the metadata section can be found in the specification document.</w:t>
      </w:r>
    </w:p>
    <w:p w:rsidR="00D01508" w:rsidRDefault="00D01508" w:rsidP="007C1FE6">
      <w:pPr>
        <w:pStyle w:val="CodeExample"/>
      </w:pPr>
      <w:r>
        <w:t>COM   The following example shows how two different quantitative experiments</w:t>
      </w:r>
      <w:r>
        <w:br/>
        <w:t>COM   can be reported in one mzTab file. Not all labels are shown</w:t>
      </w:r>
      <w:r>
        <w:br/>
        <w:t>…</w:t>
      </w:r>
      <w:r>
        <w:br/>
      </w:r>
      <w:r w:rsidRPr="004C4E2C">
        <w:t>MTD</w:t>
      </w:r>
      <w:r>
        <w:t xml:space="preserve">   EXP_1</w:t>
      </w:r>
      <w:r w:rsidRPr="004C4E2C">
        <w:t>-quantification_method</w:t>
      </w:r>
      <w:r>
        <w:t xml:space="preserve">           </w:t>
      </w:r>
      <w:r w:rsidRPr="004C4E2C">
        <w:t>[MS,MS:1001837,</w:t>
      </w:r>
      <w:r>
        <w:t>iTraq</w:t>
      </w:r>
      <w:r w:rsidRPr="004C4E2C">
        <w:t>,]</w:t>
      </w:r>
      <w:r>
        <w:br/>
      </w:r>
      <w:r w:rsidRPr="004C4E2C">
        <w:t>MTD</w:t>
      </w:r>
      <w:r>
        <w:t xml:space="preserve">   EXP_1</w:t>
      </w:r>
      <w:r w:rsidRPr="004C4E2C">
        <w:t>-sub[1]-description</w:t>
      </w:r>
      <w:r>
        <w:t xml:space="preserve">              </w:t>
      </w:r>
      <w:r w:rsidRPr="004C4E2C">
        <w:t>Healthy human liver tissue</w:t>
      </w:r>
      <w:r>
        <w:br/>
      </w:r>
      <w:r w:rsidRPr="004C4E2C">
        <w:t>MTD</w:t>
      </w:r>
      <w:r>
        <w:t xml:space="preserve">   EXP_1</w:t>
      </w:r>
      <w:r w:rsidRPr="004C4E2C">
        <w:t>-sub[1]-quantification_reagent</w:t>
      </w:r>
      <w:r>
        <w:t xml:space="preserve">   </w:t>
      </w:r>
      <w:r w:rsidRPr="004C4E2C">
        <w:t>[PRIDE,PRIDE:0000114,iTRAQ reagent 114,]</w:t>
      </w:r>
      <w:r>
        <w:br/>
      </w:r>
      <w:r w:rsidRPr="004C4E2C">
        <w:t>MTD</w:t>
      </w:r>
      <w:r>
        <w:t xml:space="preserve">   EXP_1</w:t>
      </w:r>
      <w:r w:rsidRPr="004C4E2C">
        <w:t>-sub[2]-description</w:t>
      </w:r>
      <w:r>
        <w:t xml:space="preserve">              </w:t>
      </w:r>
      <w:r w:rsidRPr="004C4E2C">
        <w:t>Human hepatocellular carcinoma sample.</w:t>
      </w:r>
      <w:r>
        <w:br/>
      </w:r>
      <w:r w:rsidRPr="004C4E2C">
        <w:t>MTD</w:t>
      </w:r>
      <w:r>
        <w:t xml:space="preserve">   EXP_1</w:t>
      </w:r>
      <w:r w:rsidRPr="004C4E2C">
        <w:t>-sub[2]-quantification_reagent</w:t>
      </w:r>
      <w:r>
        <w:t xml:space="preserve">   </w:t>
      </w:r>
      <w:r w:rsidRPr="004C4E2C">
        <w:t>[PRIDE,PRIDE:0000115,iTRAQ reagent 115,]</w:t>
      </w:r>
      <w:r>
        <w:br/>
        <w:t>…</w:t>
      </w:r>
      <w:r>
        <w:br/>
      </w:r>
      <w:r w:rsidRPr="004C4E2C">
        <w:t>MTD</w:t>
      </w:r>
      <w:r>
        <w:t xml:space="preserve">   EXP_2</w:t>
      </w:r>
      <w:r w:rsidRPr="004C4E2C">
        <w:t>-quantification_method</w:t>
      </w:r>
      <w:r>
        <w:t xml:space="preserve">           </w:t>
      </w:r>
      <w:r w:rsidRPr="004C4E2C">
        <w:t>[MS,MS:100999,SILAC,]</w:t>
      </w:r>
      <w:r>
        <w:br/>
      </w:r>
      <w:r w:rsidRPr="004C4E2C">
        <w:t>MTD</w:t>
      </w:r>
      <w:r>
        <w:t xml:space="preserve">   EXP_2</w:t>
      </w:r>
      <w:r w:rsidRPr="004C4E2C">
        <w:t>-sub[1]-description</w:t>
      </w:r>
      <w:r>
        <w:t xml:space="preserve">              </w:t>
      </w:r>
      <w:r w:rsidRPr="004C4E2C">
        <w:t xml:space="preserve">Healthy </w:t>
      </w:r>
      <w:r>
        <w:t>rat</w:t>
      </w:r>
      <w:r w:rsidRPr="004C4E2C">
        <w:t xml:space="preserve"> liver tissue</w:t>
      </w:r>
      <w:r>
        <w:br/>
      </w:r>
      <w:r w:rsidRPr="004C4E2C">
        <w:t>MTD</w:t>
      </w:r>
      <w:r>
        <w:t xml:space="preserve">   EXP_2</w:t>
      </w:r>
      <w:r w:rsidRPr="004C4E2C">
        <w:t>-sub[1]-quantification_reagent</w:t>
      </w:r>
      <w:r>
        <w:t xml:space="preserve">   </w:t>
      </w:r>
      <w:r w:rsidRPr="004C4E2C">
        <w:t>[PRIDE,PRIDE:0000325,</w:t>
      </w:r>
      <w:r>
        <w:t>SILAC heavy</w:t>
      </w:r>
      <w:r w:rsidRPr="004C4E2C">
        <w:t>,]</w:t>
      </w:r>
      <w:r>
        <w:br/>
      </w:r>
      <w:r w:rsidRPr="004C4E2C">
        <w:t>MTD</w:t>
      </w:r>
      <w:r>
        <w:t xml:space="preserve">   EXP_2</w:t>
      </w:r>
      <w:r w:rsidRPr="004C4E2C">
        <w:t>-sub[2]-description</w:t>
      </w:r>
      <w:r>
        <w:t xml:space="preserve">              Intoxicated rat liver.</w:t>
      </w:r>
      <w:r>
        <w:br/>
      </w:r>
      <w:r w:rsidRPr="004C4E2C">
        <w:t>MTD</w:t>
      </w:r>
      <w:r>
        <w:t xml:space="preserve">   EXP_2</w:t>
      </w:r>
      <w:r w:rsidRPr="004C4E2C">
        <w:t>-sub[2]-quantification_reagent</w:t>
      </w:r>
      <w:r>
        <w:t xml:space="preserve">   </w:t>
      </w:r>
      <w:r w:rsidRPr="004C4E2C">
        <w:t>[PRIDE,PRIDE:0000326,</w:t>
      </w:r>
      <w:r>
        <w:t>SILAC light</w:t>
      </w:r>
      <w:r w:rsidRPr="004C4E2C">
        <w:t>,]</w:t>
      </w:r>
      <w:r>
        <w:br/>
        <w:t>…</w:t>
      </w:r>
      <w:r>
        <w:br/>
        <w:t>PRH   accession   unit_id   …   p</w:t>
      </w:r>
      <w:r w:rsidRPr="004C4E2C">
        <w:t>rotein_abundance_sub[1]</w:t>
      </w:r>
      <w:r>
        <w:t xml:space="preserve">  …  protein_abundance_sub[2]  …</w:t>
      </w:r>
      <w:r>
        <w:br/>
        <w:t>PRT   P12345      EXP_1     …   1                         …  0.82749</w:t>
      </w:r>
      <w:r>
        <w:br/>
        <w:t>PRT   P15151      EXP_2     …   2.42114                   …  1</w:t>
      </w:r>
      <w:r>
        <w:br/>
        <w:t>…</w:t>
      </w:r>
    </w:p>
    <w:p w:rsidR="00D01508" w:rsidRDefault="00D01508" w:rsidP="007C1FE6">
      <w:pPr>
        <w:jc w:val="both"/>
      </w:pPr>
      <w:r>
        <w:t>MS</w:t>
      </w:r>
      <w:r w:rsidRPr="004075EC">
        <w:rPr>
          <w:vertAlign w:val="superscript"/>
        </w:rPr>
        <w:t>2</w:t>
      </w:r>
      <w:r>
        <w:t xml:space="preserve"> spectral counting-based approaches can be reported using optional columns in the peptide table as well as the protein table as they only result in one single value per analyte. In case the approach used also generates standard deviation and standard errors the quantification results may also be reported using the subsample 1 columns. MS label-free </w:t>
      </w:r>
      <w:r w:rsidR="007D00F9">
        <w:t xml:space="preserve">quantification </w:t>
      </w:r>
      <w:r>
        <w:t>techniques do not require any additional support in mzTab as they simply need to report abundance values per sample in a straight-forward manner. CV parameter accessions may be used as optional column names following the following format: opt_cv_{accession}.</w:t>
      </w:r>
    </w:p>
    <w:p w:rsidR="00D01508" w:rsidRDefault="00D01508" w:rsidP="0020060A">
      <w:pPr>
        <w:pStyle w:val="CodeExample"/>
      </w:pPr>
      <w:r>
        <w:t>COM   Example showing how emPAI values are reported in an additional column using</w:t>
      </w:r>
      <w:r>
        <w:br/>
        <w:t>COM   MS CV parameter “emPAI value” (</w:t>
      </w:r>
      <w:r w:rsidRPr="00F178FE">
        <w:t>MS:1001905</w:t>
      </w:r>
      <w:r>
        <w:t>)</w:t>
      </w:r>
      <w:r>
        <w:br/>
        <w:t>…</w:t>
      </w:r>
      <w:r>
        <w:br/>
        <w:t>PRH   accession  …   opt_cv_</w:t>
      </w:r>
      <w:r w:rsidRPr="00F178FE">
        <w:t>MS:1001905</w:t>
      </w:r>
      <w:r>
        <w:br/>
        <w:t>PRT   P12345     …   0.658</w:t>
      </w:r>
    </w:p>
    <w:p w:rsidR="00D01508" w:rsidRDefault="00D01508" w:rsidP="0020060A">
      <w:pPr>
        <w:pStyle w:val="Heading2"/>
      </w:pPr>
      <w:r>
        <w:t>Protein Inference</w:t>
      </w:r>
    </w:p>
    <w:p w:rsidR="00A80893" w:rsidRDefault="00D01508">
      <w:pPr>
        <w:jc w:val="both"/>
      </w:pPr>
      <w:r>
        <w:t>There are multiple approaches to</w:t>
      </w:r>
      <w:r w:rsidR="006E5386">
        <w:t xml:space="preserve"> report</w:t>
      </w:r>
      <w:r>
        <w:t xml:space="preserve"> protein inference. mzTab is designed to only hold experimental results which in proteomics experiments can be very complex. At the same time, for down-stream statistical analysis there is a need to simplify this problem. It is not possible to model detailed protein inference data without a significant level of complexity at the file format level. Therefore, it was decided to “mention” the protein inference problem in mzTab files but not provide detailed information on how it was resolved. Protein entries in mzTab files contain the field </w:t>
      </w:r>
      <w:r w:rsidR="006E5386">
        <w:t>“</w:t>
      </w:r>
      <w:r>
        <w:t>ambiguity_members</w:t>
      </w:r>
      <w:r w:rsidR="006E5386">
        <w:t>”</w:t>
      </w:r>
      <w:r>
        <w:t xml:space="preserve">. </w:t>
      </w:r>
      <w:r w:rsidRPr="003A08DA">
        <w:t xml:space="preserve">The </w:t>
      </w:r>
      <w:r>
        <w:t xml:space="preserve">protein </w:t>
      </w:r>
      <w:r w:rsidRPr="003A08DA">
        <w:t xml:space="preserve">accessions listed in this field should identify proteins that could also be identified through </w:t>
      </w:r>
      <w:r>
        <w:t xml:space="preserve">the same (sub-)set of </w:t>
      </w:r>
      <w:r w:rsidRPr="003A08DA">
        <w:t xml:space="preserve">peptides but were not chosen </w:t>
      </w:r>
      <w:r>
        <w:t>as the primary identification</w:t>
      </w:r>
      <w:r w:rsidRPr="003A08DA">
        <w:t>.</w:t>
      </w:r>
      <w:r>
        <w:t xml:space="preserve"> </w:t>
      </w:r>
      <w:r w:rsidRPr="003A08DA">
        <w:t xml:space="preserve">The members of the ambiguity group are not reported in the </w:t>
      </w:r>
      <w:r>
        <w:t>peptide</w:t>
      </w:r>
      <w:r w:rsidRPr="003A08DA">
        <w:t xml:space="preserve"> table for the respective unit.</w:t>
      </w:r>
      <w:r>
        <w:t xml:space="preserve"> </w:t>
      </w:r>
    </w:p>
    <w:p w:rsidR="00D01508" w:rsidRPr="0020060A" w:rsidRDefault="00D01508" w:rsidP="0020060A">
      <w:pPr>
        <w:pStyle w:val="CodeExample"/>
      </w:pPr>
      <w:r>
        <w:t>COM   In the following example only one peptide was identified that can be attributed to</w:t>
      </w:r>
      <w:r>
        <w:br/>
        <w:t xml:space="preserve">COM   multiple proteins. The choice which one to pick as primary accession depends on COM   the </w:t>
      </w:r>
      <w:bookmarkStart w:id="2" w:name="_GoBack"/>
      <w:bookmarkEnd w:id="2"/>
      <w:r>
        <w:t>resource generating the mzTab file.</w:t>
      </w:r>
      <w:r>
        <w:br/>
        <w:t>...</w:t>
      </w:r>
      <w:r>
        <w:br/>
        <w:t xml:space="preserve">PRH   accession  unit_id   …   </w:t>
      </w:r>
      <w:r w:rsidRPr="003A346B">
        <w:t>ambiguity_members</w:t>
      </w:r>
      <w:r>
        <w:t xml:space="preserve">                               …</w:t>
      </w:r>
      <w:r>
        <w:br/>
        <w:t xml:space="preserve">PRT   </w:t>
      </w:r>
      <w:r w:rsidRPr="003A346B">
        <w:t>P19012</w:t>
      </w:r>
      <w:r>
        <w:t xml:space="preserve">     EXP_1         </w:t>
      </w:r>
      <w:r w:rsidRPr="003A346B">
        <w:t>P13646, P08779, P02533, Q7Z3Z0, Q7Z3Y9, Q7Z3Y8</w:t>
      </w:r>
      <w:r>
        <w:t xml:space="preserve">  …</w:t>
      </w:r>
      <w:r>
        <w:br/>
        <w:t>...</w:t>
      </w:r>
      <w:r>
        <w:br/>
        <w:t xml:space="preserve">PEH   </w:t>
      </w:r>
      <w:r w:rsidRPr="003A346B">
        <w:t>sequence</w:t>
      </w:r>
      <w:r>
        <w:t xml:space="preserve">       </w:t>
      </w:r>
      <w:r w:rsidRPr="003A346B">
        <w:t>accession</w:t>
      </w:r>
      <w:r>
        <w:t xml:space="preserve">    </w:t>
      </w:r>
      <w:r w:rsidRPr="003A346B">
        <w:t>unit_id</w:t>
      </w:r>
      <w:r>
        <w:t xml:space="preserve"> …</w:t>
      </w:r>
      <w:r>
        <w:br/>
        <w:t xml:space="preserve">PEP   </w:t>
      </w:r>
      <w:r w:rsidRPr="003A346B">
        <w:t>ALEEANADLEVK</w:t>
      </w:r>
      <w:r>
        <w:t xml:space="preserve">   </w:t>
      </w:r>
      <w:r w:rsidRPr="003A346B">
        <w:t>P19012</w:t>
      </w:r>
      <w:r>
        <w:t xml:space="preserve">       EXP_1   …</w:t>
      </w:r>
    </w:p>
    <w:p w:rsidR="00D01508" w:rsidRDefault="00D01508" w:rsidP="0020060A">
      <w:pPr>
        <w:pStyle w:val="Heading2"/>
      </w:pPr>
      <w:r>
        <w:t>Advanced topics</w:t>
      </w:r>
    </w:p>
    <w:p w:rsidR="00A80893" w:rsidRDefault="00D01508">
      <w:pPr>
        <w:jc w:val="both"/>
      </w:pPr>
      <w:r>
        <w:t>There are several other features in mzTab that could not be introduced here. Detailed information about these features can be found in the specification document such as</w:t>
      </w:r>
      <w:r w:rsidR="006E5386">
        <w:t>:</w:t>
      </w:r>
    </w:p>
    <w:p w:rsidR="00A80893" w:rsidRDefault="00D01508">
      <w:pPr>
        <w:pStyle w:val="ListParagraph"/>
        <w:numPr>
          <w:ilvl w:val="0"/>
          <w:numId w:val="5"/>
        </w:numPr>
        <w:jc w:val="both"/>
      </w:pPr>
      <w:r>
        <w:t>Reporting post</w:t>
      </w:r>
      <w:r w:rsidR="006E5386">
        <w:t>-</w:t>
      </w:r>
      <w:r>
        <w:t>translational modifications including modification position ambiguity</w:t>
      </w:r>
      <w:r w:rsidR="006E5386">
        <w:t>.</w:t>
      </w:r>
    </w:p>
    <w:p w:rsidR="00A80893" w:rsidRDefault="00D01508">
      <w:pPr>
        <w:pStyle w:val="ListParagraph"/>
        <w:numPr>
          <w:ilvl w:val="0"/>
          <w:numId w:val="5"/>
        </w:numPr>
        <w:jc w:val="both"/>
      </w:pPr>
      <w:r>
        <w:t>Reporting results from multiple search engines</w:t>
      </w:r>
      <w:r w:rsidR="006E5386">
        <w:t>.</w:t>
      </w:r>
    </w:p>
    <w:p w:rsidR="00A80893" w:rsidRDefault="00D01508">
      <w:pPr>
        <w:pStyle w:val="ListParagraph"/>
        <w:numPr>
          <w:ilvl w:val="0"/>
          <w:numId w:val="5"/>
        </w:numPr>
        <w:jc w:val="both"/>
      </w:pPr>
      <w:r>
        <w:t>Reporting replicates in mzTab</w:t>
      </w:r>
      <w:r w:rsidR="006E5386">
        <w:t>.</w:t>
      </w:r>
    </w:p>
    <w:p w:rsidR="00A80893" w:rsidRDefault="00D01508">
      <w:pPr>
        <w:pStyle w:val="ListParagraph"/>
        <w:numPr>
          <w:ilvl w:val="0"/>
          <w:numId w:val="5"/>
        </w:numPr>
        <w:jc w:val="both"/>
      </w:pPr>
      <w:r>
        <w:t>Merging mzTab files</w:t>
      </w:r>
      <w:r w:rsidR="006E5386">
        <w:t>.</w:t>
      </w:r>
    </w:p>
    <w:p w:rsidR="00A80893" w:rsidRDefault="00D01508">
      <w:pPr>
        <w:pStyle w:val="ListParagraph"/>
        <w:numPr>
          <w:ilvl w:val="0"/>
          <w:numId w:val="5"/>
        </w:numPr>
        <w:jc w:val="both"/>
      </w:pPr>
      <w:r>
        <w:t>Referencing external spectra</w:t>
      </w:r>
      <w:r w:rsidR="006E5386">
        <w:t>.</w:t>
      </w:r>
    </w:p>
    <w:p w:rsidR="00A80893" w:rsidRDefault="00D01508">
      <w:pPr>
        <w:pStyle w:val="ListParagraph"/>
        <w:numPr>
          <w:ilvl w:val="0"/>
          <w:numId w:val="5"/>
        </w:numPr>
        <w:jc w:val="both"/>
      </w:pPr>
      <w:r>
        <w:t>Referencing external resources such as mzIdentML or mzQuantML files</w:t>
      </w:r>
      <w:r w:rsidR="006E5386">
        <w:t>.</w:t>
      </w:r>
    </w:p>
    <w:p w:rsidR="00A80893" w:rsidRDefault="00D01508">
      <w:pPr>
        <w:pStyle w:val="ListParagraph"/>
        <w:numPr>
          <w:ilvl w:val="0"/>
          <w:numId w:val="5"/>
        </w:numPr>
        <w:jc w:val="both"/>
      </w:pPr>
      <w:r>
        <w:t>Adding optional columns</w:t>
      </w:r>
      <w:r w:rsidR="006E5386">
        <w:t>.</w:t>
      </w:r>
    </w:p>
    <w:p w:rsidR="00A80893" w:rsidRDefault="00D01508">
      <w:pPr>
        <w:jc w:val="both"/>
        <w:rPr>
          <w:rStyle w:val="Hyperlink"/>
          <w:szCs w:val="24"/>
          <w:lang w:val="en-US"/>
        </w:rPr>
      </w:pPr>
      <w:r>
        <w:t xml:space="preserve">An up-to-date list of example files can be found at </w:t>
      </w:r>
      <w:hyperlink r:id="rId12" w:history="1">
        <w:r w:rsidRPr="00A04EAC">
          <w:rPr>
            <w:rStyle w:val="Hyperlink"/>
          </w:rPr>
          <w:t>http://code.google.com/p/mztab/wiki/ExampleFiles</w:t>
        </w:r>
      </w:hyperlink>
      <w:r>
        <w:t xml:space="preserve">. The specification document can be found at </w:t>
      </w:r>
      <w:hyperlink r:id="rId13" w:history="1">
        <w:r w:rsidR="007D00F9" w:rsidRPr="00591278">
          <w:rPr>
            <w:rStyle w:val="Hyperlink"/>
          </w:rPr>
          <w:t>http://code.google.com/p/mztab/</w:t>
        </w:r>
      </w:hyperlink>
      <w:r>
        <w:t>.</w:t>
      </w:r>
    </w:p>
    <w:p w:rsidR="00A80893" w:rsidRDefault="00A80893">
      <w:pPr>
        <w:jc w:val="both"/>
      </w:pPr>
    </w:p>
    <w:sectPr w:rsidR="00A80893" w:rsidSect="00A00CC4">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D22FF2"/>
    <w:multiLevelType w:val="hybridMultilevel"/>
    <w:tmpl w:val="4532DB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40512B72"/>
    <w:multiLevelType w:val="hybridMultilevel"/>
    <w:tmpl w:val="A566D4CA"/>
    <w:lvl w:ilvl="0" w:tplc="04090001">
      <w:start w:val="1"/>
      <w:numFmt w:val="bullet"/>
      <w:lvlText w:val=""/>
      <w:lvlJc w:val="left"/>
      <w:pPr>
        <w:tabs>
          <w:tab w:val="num" w:pos="720"/>
        </w:tabs>
        <w:ind w:left="720" w:hanging="360"/>
      </w:pPr>
      <w:rPr>
        <w:rFonts w:ascii="Symbol" w:hAnsi="Symbol" w:hint="default"/>
      </w:rPr>
    </w:lvl>
    <w:lvl w:ilvl="1" w:tplc="7D9AEB4E">
      <w:start w:val="1"/>
      <w:numFmt w:val="bullet"/>
      <w:lvlText w:val="-"/>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1A101D1"/>
    <w:multiLevelType w:val="hybridMultilevel"/>
    <w:tmpl w:val="808E48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6CD60D1C"/>
    <w:multiLevelType w:val="hybridMultilevel"/>
    <w:tmpl w:val="193A0F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7F8611F7"/>
    <w:multiLevelType w:val="hybridMultilevel"/>
    <w:tmpl w:val="D68C6E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doNotTrackMoves/>
  <w:defaultTabStop w:val="708"/>
  <w:hyphenationZone w:val="425"/>
  <w:characterSpacingControl w:val="doNotCompress"/>
  <w:compat/>
  <w:rsids>
    <w:rsidRoot w:val="009A32D8"/>
    <w:rsid w:val="00036A2B"/>
    <w:rsid w:val="00071C33"/>
    <w:rsid w:val="000809B5"/>
    <w:rsid w:val="000B2307"/>
    <w:rsid w:val="000B3462"/>
    <w:rsid w:val="000D3E1F"/>
    <w:rsid w:val="00121022"/>
    <w:rsid w:val="0013400F"/>
    <w:rsid w:val="00137D15"/>
    <w:rsid w:val="00181D90"/>
    <w:rsid w:val="001A1572"/>
    <w:rsid w:val="001D6FB3"/>
    <w:rsid w:val="0020060A"/>
    <w:rsid w:val="002331E4"/>
    <w:rsid w:val="002371E7"/>
    <w:rsid w:val="0027545D"/>
    <w:rsid w:val="0028776B"/>
    <w:rsid w:val="00304B72"/>
    <w:rsid w:val="00330239"/>
    <w:rsid w:val="00356D8F"/>
    <w:rsid w:val="003A08DA"/>
    <w:rsid w:val="003A346B"/>
    <w:rsid w:val="003A3C85"/>
    <w:rsid w:val="003B0D17"/>
    <w:rsid w:val="003F2E61"/>
    <w:rsid w:val="004075EC"/>
    <w:rsid w:val="004515D4"/>
    <w:rsid w:val="00465FD7"/>
    <w:rsid w:val="00472319"/>
    <w:rsid w:val="00484A12"/>
    <w:rsid w:val="0049296C"/>
    <w:rsid w:val="004C3733"/>
    <w:rsid w:val="004C4E2C"/>
    <w:rsid w:val="005448F9"/>
    <w:rsid w:val="005932ED"/>
    <w:rsid w:val="005F5E8E"/>
    <w:rsid w:val="0067514C"/>
    <w:rsid w:val="006E5386"/>
    <w:rsid w:val="007060D5"/>
    <w:rsid w:val="00741113"/>
    <w:rsid w:val="00745E9A"/>
    <w:rsid w:val="0078030A"/>
    <w:rsid w:val="007C1FE6"/>
    <w:rsid w:val="007D00F9"/>
    <w:rsid w:val="007E6126"/>
    <w:rsid w:val="00801491"/>
    <w:rsid w:val="00840C71"/>
    <w:rsid w:val="008467F3"/>
    <w:rsid w:val="00882A64"/>
    <w:rsid w:val="008940AC"/>
    <w:rsid w:val="008A62AD"/>
    <w:rsid w:val="008D0DF8"/>
    <w:rsid w:val="00906793"/>
    <w:rsid w:val="00943E2D"/>
    <w:rsid w:val="00976F08"/>
    <w:rsid w:val="009A32D8"/>
    <w:rsid w:val="009A5744"/>
    <w:rsid w:val="009B4F10"/>
    <w:rsid w:val="009C1874"/>
    <w:rsid w:val="009D55EA"/>
    <w:rsid w:val="009F7333"/>
    <w:rsid w:val="00A00CC4"/>
    <w:rsid w:val="00A04EAC"/>
    <w:rsid w:val="00A80893"/>
    <w:rsid w:val="00AC13FE"/>
    <w:rsid w:val="00AE0DF9"/>
    <w:rsid w:val="00AF520F"/>
    <w:rsid w:val="00B2360A"/>
    <w:rsid w:val="00B25CDE"/>
    <w:rsid w:val="00B2617C"/>
    <w:rsid w:val="00B64B28"/>
    <w:rsid w:val="00BF3815"/>
    <w:rsid w:val="00BF7837"/>
    <w:rsid w:val="00C1512B"/>
    <w:rsid w:val="00C61303"/>
    <w:rsid w:val="00CE70D8"/>
    <w:rsid w:val="00CF0731"/>
    <w:rsid w:val="00D01508"/>
    <w:rsid w:val="00D90D2C"/>
    <w:rsid w:val="00D96917"/>
    <w:rsid w:val="00DA5F65"/>
    <w:rsid w:val="00DB00AB"/>
    <w:rsid w:val="00DB1253"/>
    <w:rsid w:val="00DC3B7F"/>
    <w:rsid w:val="00DE0AFD"/>
    <w:rsid w:val="00E107C1"/>
    <w:rsid w:val="00EB0A82"/>
    <w:rsid w:val="00EB7F4D"/>
    <w:rsid w:val="00EC1AF0"/>
    <w:rsid w:val="00EF6D9F"/>
    <w:rsid w:val="00F178FE"/>
    <w:rsid w:val="00F55880"/>
    <w:rsid w:val="00FB2281"/>
  </w:rsids>
  <m:mathPr>
    <m:mathFont m:val="Wingdings 2"/>
    <m:brkBin m:val="before"/>
    <m:brkBinSub m:val="--"/>
    <m:smallFrac m:val="off"/>
    <m:dispDef/>
    <m:lMargin m:val="0"/>
    <m:rMargin m:val="0"/>
    <m:defJc m:val="centerGroup"/>
    <m:wrapIndent m:val="1440"/>
    <m:intLim m:val="subSup"/>
    <m:naryLim m:val="undOvr"/>
  </m:mathPr>
  <w:attachedSchema w:val="isiresearchsoft-com/rmcwyw"/>
  <w:attachedSchema w:val="isiresearchsoft-com/cwyw"/>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sz w:val="22"/>
        <w:szCs w:val="22"/>
        <w:lang w:val="en-US" w:eastAsia="zh-TW"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32D8"/>
    <w:pPr>
      <w:spacing w:line="360" w:lineRule="auto"/>
    </w:pPr>
    <w:rPr>
      <w:rFonts w:ascii="Calibri" w:hAnsi="Calibri"/>
      <w:sz w:val="20"/>
      <w:szCs w:val="20"/>
      <w:lang w:val="en-GB" w:eastAsia="en-US"/>
    </w:rPr>
  </w:style>
  <w:style w:type="paragraph" w:styleId="Heading1">
    <w:name w:val="heading 1"/>
    <w:basedOn w:val="Normal"/>
    <w:next w:val="Normal"/>
    <w:link w:val="Heading1Char"/>
    <w:uiPriority w:val="99"/>
    <w:qFormat/>
    <w:rsid w:val="009A32D8"/>
    <w:pPr>
      <w:keepNext/>
      <w:keepLines/>
      <w:spacing w:before="480"/>
      <w:outlineLvl w:val="0"/>
    </w:pPr>
    <w:rPr>
      <w:rFonts w:eastAsia="PMingLiU"/>
      <w:b/>
      <w:bCs/>
      <w:sz w:val="36"/>
      <w:szCs w:val="28"/>
    </w:rPr>
  </w:style>
  <w:style w:type="paragraph" w:styleId="Heading2">
    <w:name w:val="heading 2"/>
    <w:basedOn w:val="Normal"/>
    <w:next w:val="Normal"/>
    <w:link w:val="Heading2Char"/>
    <w:uiPriority w:val="99"/>
    <w:qFormat/>
    <w:rsid w:val="009A32D8"/>
    <w:pPr>
      <w:keepNext/>
      <w:keepLines/>
      <w:spacing w:before="200"/>
      <w:outlineLvl w:val="1"/>
    </w:pPr>
    <w:rPr>
      <w:rFonts w:eastAsia="PMingLiU"/>
      <w:b/>
      <w:bCs/>
      <w:sz w:val="28"/>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9"/>
    <w:locked/>
    <w:rsid w:val="009A32D8"/>
    <w:rPr>
      <w:rFonts w:ascii="Calibri" w:eastAsia="PMingLiU" w:hAnsi="Calibri" w:cs="Times New Roman"/>
      <w:b/>
      <w:bCs/>
      <w:sz w:val="28"/>
      <w:szCs w:val="28"/>
      <w:lang w:val="en-GB"/>
    </w:rPr>
  </w:style>
  <w:style w:type="character" w:customStyle="1" w:styleId="Heading2Char">
    <w:name w:val="Heading 2 Char"/>
    <w:basedOn w:val="DefaultParagraphFont"/>
    <w:link w:val="Heading2"/>
    <w:uiPriority w:val="99"/>
    <w:locked/>
    <w:rsid w:val="009A32D8"/>
    <w:rPr>
      <w:rFonts w:ascii="Calibri" w:eastAsia="PMingLiU" w:hAnsi="Calibri" w:cs="Times New Roman"/>
      <w:b/>
      <w:bCs/>
      <w:sz w:val="26"/>
      <w:szCs w:val="26"/>
      <w:lang w:val="en-GB"/>
    </w:rPr>
  </w:style>
  <w:style w:type="character" w:styleId="Hyperlink">
    <w:name w:val="Hyperlink"/>
    <w:basedOn w:val="DefaultParagraphFont"/>
    <w:uiPriority w:val="99"/>
    <w:rsid w:val="009A32D8"/>
    <w:rPr>
      <w:rFonts w:cs="Times New Roman"/>
      <w:color w:val="0000FF"/>
      <w:u w:val="single"/>
    </w:rPr>
  </w:style>
  <w:style w:type="paragraph" w:styleId="BalloonText">
    <w:name w:val="Balloon Text"/>
    <w:basedOn w:val="Normal"/>
    <w:link w:val="BalloonTextChar"/>
    <w:uiPriority w:val="99"/>
    <w:semiHidden/>
    <w:rsid w:val="009A32D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A32D8"/>
    <w:rPr>
      <w:rFonts w:ascii="Tahoma" w:hAnsi="Tahoma" w:cs="Tahoma"/>
      <w:sz w:val="16"/>
      <w:szCs w:val="16"/>
      <w:lang w:val="en-GB"/>
    </w:rPr>
  </w:style>
  <w:style w:type="paragraph" w:styleId="Caption">
    <w:name w:val="caption"/>
    <w:basedOn w:val="Normal"/>
    <w:next w:val="Normal"/>
    <w:uiPriority w:val="99"/>
    <w:qFormat/>
    <w:rsid w:val="00C61303"/>
    <w:pPr>
      <w:spacing w:after="200" w:line="240" w:lineRule="auto"/>
    </w:pPr>
    <w:rPr>
      <w:b/>
      <w:bCs/>
      <w:sz w:val="18"/>
      <w:szCs w:val="18"/>
    </w:rPr>
  </w:style>
  <w:style w:type="paragraph" w:customStyle="1" w:styleId="CodeExample">
    <w:name w:val="Code Example"/>
    <w:basedOn w:val="Normal"/>
    <w:next w:val="Normal"/>
    <w:link w:val="CodeExampleZchn"/>
    <w:uiPriority w:val="99"/>
    <w:rsid w:val="0020060A"/>
    <w:pPr>
      <w:keepLines/>
      <w:spacing w:before="120" w:after="120" w:line="240" w:lineRule="auto"/>
      <w:ind w:left="567"/>
      <w:contextualSpacing/>
    </w:pPr>
    <w:rPr>
      <w:rFonts w:ascii="Courier New" w:hAnsi="Courier New" w:cs="Courier New"/>
      <w:sz w:val="16"/>
    </w:rPr>
  </w:style>
  <w:style w:type="character" w:customStyle="1" w:styleId="CodeExampleZchn">
    <w:name w:val="Code Example Zchn"/>
    <w:basedOn w:val="DefaultParagraphFont"/>
    <w:link w:val="CodeExample"/>
    <w:uiPriority w:val="99"/>
    <w:locked/>
    <w:rsid w:val="0020060A"/>
    <w:rPr>
      <w:rFonts w:ascii="Courier New" w:hAnsi="Courier New" w:cs="Courier New"/>
      <w:sz w:val="16"/>
      <w:lang w:val="en-GB"/>
    </w:rPr>
  </w:style>
  <w:style w:type="paragraph" w:styleId="ListParagraph">
    <w:name w:val="List Paragraph"/>
    <w:basedOn w:val="Normal"/>
    <w:uiPriority w:val="99"/>
    <w:qFormat/>
    <w:rsid w:val="007C1FE6"/>
    <w:pPr>
      <w:ind w:left="720"/>
      <w:contextualSpacing/>
    </w:pPr>
    <w:rPr>
      <w:rFonts w:eastAsia="Times New Roman"/>
      <w:szCs w:val="24"/>
      <w:lang w:val="en-US"/>
    </w:rPr>
  </w:style>
  <w:style w:type="character" w:styleId="CommentReference">
    <w:name w:val="annotation reference"/>
    <w:basedOn w:val="DefaultParagraphFont"/>
    <w:uiPriority w:val="99"/>
    <w:semiHidden/>
    <w:rsid w:val="00B25CDE"/>
    <w:rPr>
      <w:rFonts w:cs="Times New Roman"/>
      <w:sz w:val="16"/>
      <w:szCs w:val="16"/>
    </w:rPr>
  </w:style>
  <w:style w:type="paragraph" w:styleId="CommentText">
    <w:name w:val="annotation text"/>
    <w:basedOn w:val="Normal"/>
    <w:link w:val="CommentTextChar"/>
    <w:uiPriority w:val="99"/>
    <w:semiHidden/>
    <w:rsid w:val="00B25CDE"/>
    <w:pPr>
      <w:spacing w:line="240" w:lineRule="auto"/>
    </w:pPr>
  </w:style>
  <w:style w:type="character" w:customStyle="1" w:styleId="CommentTextChar">
    <w:name w:val="Comment Text Char"/>
    <w:basedOn w:val="DefaultParagraphFont"/>
    <w:link w:val="CommentText"/>
    <w:uiPriority w:val="99"/>
    <w:semiHidden/>
    <w:locked/>
    <w:rsid w:val="00B25CDE"/>
    <w:rPr>
      <w:rFonts w:ascii="Calibri" w:hAnsi="Calibri" w:cs="Times New Roman"/>
      <w:lang w:val="en-GB"/>
    </w:rPr>
  </w:style>
  <w:style w:type="paragraph" w:styleId="CommentSubject">
    <w:name w:val="annotation subject"/>
    <w:basedOn w:val="CommentText"/>
    <w:next w:val="CommentText"/>
    <w:link w:val="CommentSubjectChar"/>
    <w:uiPriority w:val="99"/>
    <w:semiHidden/>
    <w:rsid w:val="00B25CDE"/>
    <w:rPr>
      <w:b/>
      <w:bCs/>
    </w:rPr>
  </w:style>
  <w:style w:type="character" w:customStyle="1" w:styleId="CommentSubjectChar">
    <w:name w:val="Comment Subject Char"/>
    <w:basedOn w:val="CommentTextChar"/>
    <w:link w:val="CommentSubject"/>
    <w:uiPriority w:val="99"/>
    <w:semiHidden/>
    <w:locked/>
    <w:rsid w:val="00B25CDE"/>
    <w:rPr>
      <w:b/>
      <w:bCs/>
    </w:rPr>
  </w:style>
  <w:style w:type="paragraph" w:styleId="DocumentMap">
    <w:name w:val="Document Map"/>
    <w:basedOn w:val="Normal"/>
    <w:link w:val="DocumentMapChar"/>
    <w:uiPriority w:val="99"/>
    <w:semiHidden/>
    <w:rsid w:val="0013400F"/>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761D7B"/>
    <w:rPr>
      <w:sz w:val="0"/>
      <w:szCs w:val="0"/>
      <w:lang w:val="en-GB" w:eastAsia="en-US"/>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11" Type="http://schemas.microsoft.com/office/2007/relationships/diagramDrawing" Target="diagrams/drawing1.xml"/><Relationship Id="rId12" Type="http://schemas.openxmlformats.org/officeDocument/2006/relationships/hyperlink" Target="http://code.google.com/p/mztab/wiki/ExampleFiles" TargetMode="External"/><Relationship Id="rId13" Type="http://schemas.openxmlformats.org/officeDocument/2006/relationships/hyperlink" Target="http://code.google.com/p/mztab/"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juan@ebi.ac.uk" TargetMode="External"/><Relationship Id="rId6" Type="http://schemas.openxmlformats.org/officeDocument/2006/relationships/hyperlink" Target="http://mztab.googlecode.com" TargetMode="External"/><Relationship Id="rId7" Type="http://schemas.openxmlformats.org/officeDocument/2006/relationships/diagramData" Target="diagrams/data1.xml"/><Relationship Id="rId8" Type="http://schemas.openxmlformats.org/officeDocument/2006/relationships/diagramLayout" Target="diagrams/layout1.xml"/><Relationship Id="rId9" Type="http://schemas.openxmlformats.org/officeDocument/2006/relationships/diagramQuickStyle" Target="diagrams/quickStyle1.xml"/><Relationship Id="rId10"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7DAD40E-F41A-45E4-9C74-636DC5F2B2D2}" type="doc">
      <dgm:prSet loTypeId="urn:microsoft.com/office/officeart/2005/8/layout/list1" loCatId="list" qsTypeId="urn:microsoft.com/office/officeart/2005/8/quickstyle/simple1#1" qsCatId="simple" csTypeId="urn:microsoft.com/office/officeart/2005/8/colors/colorful2" csCatId="colorful" phldr="1"/>
      <dgm:spPr/>
      <dgm:t>
        <a:bodyPr/>
        <a:lstStyle/>
        <a:p>
          <a:endParaRPr lang="en-US"/>
        </a:p>
      </dgm:t>
    </dgm:pt>
    <dgm:pt modelId="{D8946A6D-A131-4237-A0B9-1DA2CA07393C}">
      <dgm:prSet phldrT="[Text]"/>
      <dgm:spPr/>
      <dgm:t>
        <a:bodyPr/>
        <a:lstStyle/>
        <a:p>
          <a:r>
            <a:rPr lang="en-US" dirty="0" smtClean="0"/>
            <a:t>Metadata</a:t>
          </a:r>
          <a:endParaRPr lang="en-US" dirty="0"/>
        </a:p>
      </dgm:t>
    </dgm:pt>
    <dgm:pt modelId="{14FFCE8E-B97C-407A-B540-D9FCCFE233C4}" type="parTrans" cxnId="{BCB7F449-A2A0-4327-B259-3F41A01CD797}">
      <dgm:prSet/>
      <dgm:spPr/>
      <dgm:t>
        <a:bodyPr/>
        <a:lstStyle/>
        <a:p>
          <a:endParaRPr lang="en-US"/>
        </a:p>
      </dgm:t>
    </dgm:pt>
    <dgm:pt modelId="{7968A30D-0BFD-4C8B-BD4D-1B4B3A641EFA}" type="sibTrans" cxnId="{BCB7F449-A2A0-4327-B259-3F41A01CD797}">
      <dgm:prSet/>
      <dgm:spPr/>
      <dgm:t>
        <a:bodyPr/>
        <a:lstStyle/>
        <a:p>
          <a:endParaRPr lang="en-US"/>
        </a:p>
      </dgm:t>
    </dgm:pt>
    <dgm:pt modelId="{5FC7535D-E2E9-426D-97FC-CCA97C91B26A}">
      <dgm:prSet phldrT="[Text]"/>
      <dgm:spPr/>
      <dgm:t>
        <a:bodyPr/>
        <a:lstStyle/>
        <a:p>
          <a:r>
            <a:rPr lang="en-US" dirty="0" smtClean="0"/>
            <a:t>Protein Section</a:t>
          </a:r>
          <a:endParaRPr lang="en-US" dirty="0"/>
        </a:p>
      </dgm:t>
    </dgm:pt>
    <dgm:pt modelId="{365C4E13-5273-4C43-B76B-FF4FE3F48E1E}" type="parTrans" cxnId="{FECAE673-AEAA-45F4-9318-4105BCB5D217}">
      <dgm:prSet/>
      <dgm:spPr/>
      <dgm:t>
        <a:bodyPr/>
        <a:lstStyle/>
        <a:p>
          <a:endParaRPr lang="en-US"/>
        </a:p>
      </dgm:t>
    </dgm:pt>
    <dgm:pt modelId="{9D72554A-51E7-4679-8A97-7A136EA51FE6}" type="sibTrans" cxnId="{FECAE673-AEAA-45F4-9318-4105BCB5D217}">
      <dgm:prSet/>
      <dgm:spPr/>
      <dgm:t>
        <a:bodyPr/>
        <a:lstStyle/>
        <a:p>
          <a:endParaRPr lang="en-US"/>
        </a:p>
      </dgm:t>
    </dgm:pt>
    <dgm:pt modelId="{C539F89B-D5D2-4FCD-89A5-2179DE05826B}">
      <dgm:prSet phldrT="[Text]"/>
      <dgm:spPr/>
      <dgm:t>
        <a:bodyPr/>
        <a:lstStyle/>
        <a:p>
          <a:r>
            <a:rPr lang="en-US" dirty="0" smtClean="0"/>
            <a:t>Peptide Section</a:t>
          </a:r>
          <a:endParaRPr lang="en-US" dirty="0"/>
        </a:p>
      </dgm:t>
    </dgm:pt>
    <dgm:pt modelId="{25782B21-E054-4A3B-838D-C244216F37FA}" type="parTrans" cxnId="{5C6BFFE8-63FD-4CFC-8D64-A803CC2D52F6}">
      <dgm:prSet/>
      <dgm:spPr/>
      <dgm:t>
        <a:bodyPr/>
        <a:lstStyle/>
        <a:p>
          <a:endParaRPr lang="en-US"/>
        </a:p>
      </dgm:t>
    </dgm:pt>
    <dgm:pt modelId="{5D04D9C3-C2B3-45A8-B6B6-75DCFE79568E}" type="sibTrans" cxnId="{5C6BFFE8-63FD-4CFC-8D64-A803CC2D52F6}">
      <dgm:prSet/>
      <dgm:spPr/>
      <dgm:t>
        <a:bodyPr/>
        <a:lstStyle/>
        <a:p>
          <a:endParaRPr lang="en-US"/>
        </a:p>
      </dgm:t>
    </dgm:pt>
    <dgm:pt modelId="{3097E799-A07C-444B-B251-218FE4CBECC9}">
      <dgm:prSet phldrT="[Text]"/>
      <dgm:spPr/>
      <dgm:t>
        <a:bodyPr/>
        <a:lstStyle/>
        <a:p>
          <a:r>
            <a:rPr lang="en-US" dirty="0" smtClean="0"/>
            <a:t>Key-value pairs</a:t>
          </a:r>
          <a:endParaRPr lang="en-US" dirty="0"/>
        </a:p>
      </dgm:t>
    </dgm:pt>
    <dgm:pt modelId="{7E534480-1AE3-4964-8218-49112E393DA5}" type="parTrans" cxnId="{12344C17-B5D3-4F58-ABF1-3AAC85925D5A}">
      <dgm:prSet/>
      <dgm:spPr/>
      <dgm:t>
        <a:bodyPr/>
        <a:lstStyle/>
        <a:p>
          <a:endParaRPr lang="en-US"/>
        </a:p>
      </dgm:t>
    </dgm:pt>
    <dgm:pt modelId="{A9A301E8-8101-4279-B4AF-F002B4FB33D2}" type="sibTrans" cxnId="{12344C17-B5D3-4F58-ABF1-3AAC85925D5A}">
      <dgm:prSet/>
      <dgm:spPr/>
      <dgm:t>
        <a:bodyPr/>
        <a:lstStyle/>
        <a:p>
          <a:endParaRPr lang="en-US"/>
        </a:p>
      </dgm:t>
    </dgm:pt>
    <dgm:pt modelId="{04BFE6B8-1E0A-442F-A09B-B50E0CB0869C}">
      <dgm:prSet phldrT="[Text]"/>
      <dgm:spPr/>
      <dgm:t>
        <a:bodyPr/>
        <a:lstStyle/>
        <a:p>
          <a:r>
            <a:rPr lang="en-US" dirty="0" smtClean="0"/>
            <a:t>UNIT IDs encoded in field name (key)</a:t>
          </a:r>
          <a:endParaRPr lang="en-US" dirty="0"/>
        </a:p>
      </dgm:t>
    </dgm:pt>
    <dgm:pt modelId="{E7153A2C-F16D-4A2D-B310-49ED41793DA6}" type="parTrans" cxnId="{9B632530-D214-41F9-B9FE-01BBAD3247D4}">
      <dgm:prSet/>
      <dgm:spPr/>
      <dgm:t>
        <a:bodyPr/>
        <a:lstStyle/>
        <a:p>
          <a:endParaRPr lang="en-US"/>
        </a:p>
      </dgm:t>
    </dgm:pt>
    <dgm:pt modelId="{7DFB7696-5A8C-4906-94B6-565EDB9329E5}" type="sibTrans" cxnId="{9B632530-D214-41F9-B9FE-01BBAD3247D4}">
      <dgm:prSet/>
      <dgm:spPr/>
      <dgm:t>
        <a:bodyPr/>
        <a:lstStyle/>
        <a:p>
          <a:endParaRPr lang="en-US"/>
        </a:p>
      </dgm:t>
    </dgm:pt>
    <dgm:pt modelId="{5C70F14C-11DA-4480-A027-8F9BB5FCFDC1}">
      <dgm:prSet phldrT="[Text]"/>
      <dgm:spPr/>
      <dgm:t>
        <a:bodyPr/>
        <a:lstStyle/>
        <a:p>
          <a:r>
            <a:rPr lang="en-US" dirty="0" smtClean="0"/>
            <a:t>Information about experimental methods and sample</a:t>
          </a:r>
          <a:endParaRPr lang="en-US" dirty="0"/>
        </a:p>
      </dgm:t>
    </dgm:pt>
    <dgm:pt modelId="{6E4D6291-D6C5-4520-B146-9274239E59CB}" type="parTrans" cxnId="{9E5E6664-49F4-425A-99A4-E194C1A9909F}">
      <dgm:prSet/>
      <dgm:spPr/>
      <dgm:t>
        <a:bodyPr/>
        <a:lstStyle/>
        <a:p>
          <a:endParaRPr lang="en-US"/>
        </a:p>
      </dgm:t>
    </dgm:pt>
    <dgm:pt modelId="{5F73303F-FE01-45BC-B905-F07C4F5A8122}" type="sibTrans" cxnId="{9E5E6664-49F4-425A-99A4-E194C1A9909F}">
      <dgm:prSet/>
      <dgm:spPr/>
      <dgm:t>
        <a:bodyPr/>
        <a:lstStyle/>
        <a:p>
          <a:endParaRPr lang="en-US"/>
        </a:p>
      </dgm:t>
    </dgm:pt>
    <dgm:pt modelId="{4D4A8A02-57FB-4C33-A86B-A563B6401ADB}">
      <dgm:prSet phldrT="[Text]"/>
      <dgm:spPr/>
      <dgm:t>
        <a:bodyPr/>
        <a:lstStyle/>
        <a:p>
          <a:r>
            <a:rPr lang="en-US" dirty="0" smtClean="0"/>
            <a:t>Table based</a:t>
          </a:r>
          <a:endParaRPr lang="en-US" dirty="0"/>
        </a:p>
      </dgm:t>
    </dgm:pt>
    <dgm:pt modelId="{4DAA4FF7-CA20-4A95-905F-E638C626D68D}" type="parTrans" cxnId="{6C9AC99B-F25B-4323-B7F5-08BEF31C056F}">
      <dgm:prSet/>
      <dgm:spPr/>
      <dgm:t>
        <a:bodyPr/>
        <a:lstStyle/>
        <a:p>
          <a:endParaRPr lang="en-US"/>
        </a:p>
      </dgm:t>
    </dgm:pt>
    <dgm:pt modelId="{FFDE8D4E-2246-497C-A200-88692463CB98}" type="sibTrans" cxnId="{6C9AC99B-F25B-4323-B7F5-08BEF31C056F}">
      <dgm:prSet/>
      <dgm:spPr/>
      <dgm:t>
        <a:bodyPr/>
        <a:lstStyle/>
        <a:p>
          <a:endParaRPr lang="en-US"/>
        </a:p>
      </dgm:t>
    </dgm:pt>
    <dgm:pt modelId="{5B7B719A-0029-4A53-84B8-85BBDF3BFFAA}">
      <dgm:prSet phldrT="[Text]"/>
      <dgm:spPr/>
      <dgm:t>
        <a:bodyPr/>
        <a:lstStyle/>
        <a:p>
          <a:r>
            <a:rPr lang="en-US" dirty="0" smtClean="0"/>
            <a:t>Basic information about protein identifications</a:t>
          </a:r>
          <a:endParaRPr lang="en-US" dirty="0"/>
        </a:p>
      </dgm:t>
    </dgm:pt>
    <dgm:pt modelId="{3F6FEDD2-0090-49EA-AB26-632C1EDB9625}" type="parTrans" cxnId="{1BF451CD-2D29-4A3E-A474-520A39555FB0}">
      <dgm:prSet/>
      <dgm:spPr/>
      <dgm:t>
        <a:bodyPr/>
        <a:lstStyle/>
        <a:p>
          <a:endParaRPr lang="en-US"/>
        </a:p>
      </dgm:t>
    </dgm:pt>
    <dgm:pt modelId="{C500C4A1-3C34-46E4-8691-94F2A3E62E3A}" type="sibTrans" cxnId="{1BF451CD-2D29-4A3E-A474-520A39555FB0}">
      <dgm:prSet/>
      <dgm:spPr/>
      <dgm:t>
        <a:bodyPr/>
        <a:lstStyle/>
        <a:p>
          <a:endParaRPr lang="en-US"/>
        </a:p>
      </dgm:t>
    </dgm:pt>
    <dgm:pt modelId="{DFC8C3BC-85A7-40A1-91A6-E76DB068361E}">
      <dgm:prSet phldrT="[Text]"/>
      <dgm:spPr/>
      <dgm:t>
        <a:bodyPr/>
        <a:lstStyle/>
        <a:p>
          <a:r>
            <a:rPr lang="en-US" dirty="0" smtClean="0"/>
            <a:t>Small Molecule Section</a:t>
          </a:r>
          <a:endParaRPr lang="en-US" dirty="0"/>
        </a:p>
      </dgm:t>
    </dgm:pt>
    <dgm:pt modelId="{BB888C01-A30F-43C1-8631-9EA1F1E99010}" type="parTrans" cxnId="{776D2AA9-2EC5-4060-A846-C55EF717330E}">
      <dgm:prSet/>
      <dgm:spPr/>
      <dgm:t>
        <a:bodyPr/>
        <a:lstStyle/>
        <a:p>
          <a:endParaRPr lang="en-US"/>
        </a:p>
      </dgm:t>
    </dgm:pt>
    <dgm:pt modelId="{95CEEAEC-44CE-44AD-947E-3220DCB6F6C0}" type="sibTrans" cxnId="{776D2AA9-2EC5-4060-A846-C55EF717330E}">
      <dgm:prSet/>
      <dgm:spPr/>
      <dgm:t>
        <a:bodyPr/>
        <a:lstStyle/>
        <a:p>
          <a:endParaRPr lang="en-US"/>
        </a:p>
      </dgm:t>
    </dgm:pt>
    <dgm:pt modelId="{67559032-9AC2-4B90-B48D-D7ACF390B24B}">
      <dgm:prSet phldrT="[Text]"/>
      <dgm:spPr/>
      <dgm:t>
        <a:bodyPr/>
        <a:lstStyle/>
        <a:p>
          <a:r>
            <a:rPr lang="en-US" dirty="0" smtClean="0"/>
            <a:t>Table based</a:t>
          </a:r>
          <a:endParaRPr lang="en-US" dirty="0"/>
        </a:p>
      </dgm:t>
    </dgm:pt>
    <dgm:pt modelId="{517C0333-678F-4248-BB19-0A433F846CEE}" type="parTrans" cxnId="{27CA4065-6D7E-47A0-B585-705B1E3E9237}">
      <dgm:prSet/>
      <dgm:spPr/>
      <dgm:t>
        <a:bodyPr/>
        <a:lstStyle/>
        <a:p>
          <a:endParaRPr lang="en-US"/>
        </a:p>
      </dgm:t>
    </dgm:pt>
    <dgm:pt modelId="{5322DF9C-E924-4A91-BD37-0B1B81E26DAD}" type="sibTrans" cxnId="{27CA4065-6D7E-47A0-B585-705B1E3E9237}">
      <dgm:prSet/>
      <dgm:spPr/>
      <dgm:t>
        <a:bodyPr/>
        <a:lstStyle/>
        <a:p>
          <a:endParaRPr lang="en-US"/>
        </a:p>
      </dgm:t>
    </dgm:pt>
    <dgm:pt modelId="{46B81FC6-274F-448A-9FE9-6401F481F856}">
      <dgm:prSet phldrT="[Text]"/>
      <dgm:spPr/>
      <dgm:t>
        <a:bodyPr/>
        <a:lstStyle/>
        <a:p>
          <a:r>
            <a:rPr lang="en-US" dirty="0" smtClean="0"/>
            <a:t>Basic information about peptide identifications</a:t>
          </a:r>
          <a:endParaRPr lang="en-US" dirty="0"/>
        </a:p>
      </dgm:t>
    </dgm:pt>
    <dgm:pt modelId="{034537A0-260F-429F-A36F-60AE97CF695A}" type="parTrans" cxnId="{F2A27B53-7311-4E89-ABE7-88DDCEE79D91}">
      <dgm:prSet/>
      <dgm:spPr/>
      <dgm:t>
        <a:bodyPr/>
        <a:lstStyle/>
        <a:p>
          <a:endParaRPr lang="en-US"/>
        </a:p>
      </dgm:t>
    </dgm:pt>
    <dgm:pt modelId="{5971C9FC-5DBE-47B6-9659-D11A184AE0E8}" type="sibTrans" cxnId="{F2A27B53-7311-4E89-ABE7-88DDCEE79D91}">
      <dgm:prSet/>
      <dgm:spPr/>
      <dgm:t>
        <a:bodyPr/>
        <a:lstStyle/>
        <a:p>
          <a:endParaRPr lang="en-US"/>
        </a:p>
      </dgm:t>
    </dgm:pt>
    <dgm:pt modelId="{A595261F-D3C0-4706-A9AA-CFEEDE44540A}">
      <dgm:prSet phldrT="[Text]"/>
      <dgm:spPr/>
      <dgm:t>
        <a:bodyPr/>
        <a:lstStyle/>
        <a:p>
          <a:r>
            <a:rPr lang="en-US" dirty="0" smtClean="0"/>
            <a:t>Table based</a:t>
          </a:r>
          <a:endParaRPr lang="en-US" dirty="0"/>
        </a:p>
      </dgm:t>
    </dgm:pt>
    <dgm:pt modelId="{29DB8A1A-FFDF-4585-9CEE-675D844F2D92}" type="parTrans" cxnId="{FFF4DBF9-90C3-489B-BA0F-0295EAC5D0B7}">
      <dgm:prSet/>
      <dgm:spPr/>
      <dgm:t>
        <a:bodyPr/>
        <a:lstStyle/>
        <a:p>
          <a:endParaRPr lang="en-US"/>
        </a:p>
      </dgm:t>
    </dgm:pt>
    <dgm:pt modelId="{45D0402C-E3B8-4762-8583-CFDD75DBFC6A}" type="sibTrans" cxnId="{FFF4DBF9-90C3-489B-BA0F-0295EAC5D0B7}">
      <dgm:prSet/>
      <dgm:spPr/>
      <dgm:t>
        <a:bodyPr/>
        <a:lstStyle/>
        <a:p>
          <a:endParaRPr lang="en-US"/>
        </a:p>
      </dgm:t>
    </dgm:pt>
    <dgm:pt modelId="{9DFA175C-9FEA-4FC0-9C69-13EB4AE9BDAE}">
      <dgm:prSet phldrT="[Text]"/>
      <dgm:spPr/>
      <dgm:t>
        <a:bodyPr/>
        <a:lstStyle/>
        <a:p>
          <a:r>
            <a:rPr lang="en-US" dirty="0" smtClean="0"/>
            <a:t>Basic information about small molecule identifications</a:t>
          </a:r>
          <a:endParaRPr lang="en-US" dirty="0"/>
        </a:p>
      </dgm:t>
    </dgm:pt>
    <dgm:pt modelId="{C665336B-0D01-4C51-AFF5-592EE96E5491}" type="parTrans" cxnId="{C18EC803-8FCF-4F1C-A944-0C1073DD7996}">
      <dgm:prSet/>
      <dgm:spPr/>
      <dgm:t>
        <a:bodyPr/>
        <a:lstStyle/>
        <a:p>
          <a:endParaRPr lang="en-US"/>
        </a:p>
      </dgm:t>
    </dgm:pt>
    <dgm:pt modelId="{1C4B6C39-4FC8-411B-A758-416A2C034366}" type="sibTrans" cxnId="{C18EC803-8FCF-4F1C-A944-0C1073DD7996}">
      <dgm:prSet/>
      <dgm:spPr/>
      <dgm:t>
        <a:bodyPr/>
        <a:lstStyle/>
        <a:p>
          <a:endParaRPr lang="en-US"/>
        </a:p>
      </dgm:t>
    </dgm:pt>
    <dgm:pt modelId="{C0847D54-2533-48BD-97E0-B49216679794}">
      <dgm:prSet phldrT="[Text]"/>
      <dgm:spPr/>
      <dgm:t>
        <a:bodyPr/>
        <a:lstStyle/>
        <a:p>
          <a:r>
            <a:rPr lang="en-US" dirty="0" smtClean="0"/>
            <a:t>Can reference external spectra</a:t>
          </a:r>
          <a:endParaRPr lang="en-US" dirty="0"/>
        </a:p>
      </dgm:t>
    </dgm:pt>
    <dgm:pt modelId="{6A07B454-386B-4A6C-82EA-44FCA654CE62}" type="parTrans" cxnId="{6C1CA3C7-7141-4755-9803-D9AE93F82968}">
      <dgm:prSet/>
      <dgm:spPr/>
      <dgm:t>
        <a:bodyPr/>
        <a:lstStyle/>
        <a:p>
          <a:endParaRPr lang="en-US"/>
        </a:p>
      </dgm:t>
    </dgm:pt>
    <dgm:pt modelId="{5FAD39DD-A271-4FFD-831D-22542B52AEDC}" type="sibTrans" cxnId="{6C1CA3C7-7141-4755-9803-D9AE93F82968}">
      <dgm:prSet/>
      <dgm:spPr/>
      <dgm:t>
        <a:bodyPr/>
        <a:lstStyle/>
        <a:p>
          <a:endParaRPr lang="en-US"/>
        </a:p>
      </dgm:t>
    </dgm:pt>
    <dgm:pt modelId="{A114D969-22D6-461F-AC51-858C569F558E}">
      <dgm:prSet phldrT="[Text]"/>
      <dgm:spPr/>
      <dgm:t>
        <a:bodyPr/>
        <a:lstStyle/>
        <a:p>
          <a:r>
            <a:rPr lang="en-US" dirty="0" smtClean="0"/>
            <a:t>Can reference external spectra</a:t>
          </a:r>
          <a:endParaRPr lang="en-US" dirty="0"/>
        </a:p>
      </dgm:t>
    </dgm:pt>
    <dgm:pt modelId="{45D2D97C-D2E0-4BC2-A012-A5591C4ED0E1}" type="parTrans" cxnId="{F830D8F2-319D-4D3D-9A31-5E1C90A36983}">
      <dgm:prSet/>
      <dgm:spPr/>
      <dgm:t>
        <a:bodyPr/>
        <a:lstStyle/>
        <a:p>
          <a:endParaRPr lang="en-US"/>
        </a:p>
      </dgm:t>
    </dgm:pt>
    <dgm:pt modelId="{AD9C94C6-C987-4BAB-8FC3-06C72B846880}" type="sibTrans" cxnId="{F830D8F2-319D-4D3D-9A31-5E1C90A36983}">
      <dgm:prSet/>
      <dgm:spPr/>
      <dgm:t>
        <a:bodyPr/>
        <a:lstStyle/>
        <a:p>
          <a:endParaRPr lang="en-US"/>
        </a:p>
      </dgm:t>
    </dgm:pt>
    <dgm:pt modelId="{8FD17CF5-B172-4445-A821-2BB97C087546}" type="pres">
      <dgm:prSet presAssocID="{67DAD40E-F41A-45E4-9C74-636DC5F2B2D2}" presName="linear" presStyleCnt="0">
        <dgm:presLayoutVars>
          <dgm:dir/>
          <dgm:animLvl val="lvl"/>
          <dgm:resizeHandles val="exact"/>
        </dgm:presLayoutVars>
      </dgm:prSet>
      <dgm:spPr/>
      <dgm:t>
        <a:bodyPr/>
        <a:lstStyle/>
        <a:p>
          <a:endParaRPr lang="en-US"/>
        </a:p>
      </dgm:t>
    </dgm:pt>
    <dgm:pt modelId="{31BF9205-8269-4919-A803-8144416E93CB}" type="pres">
      <dgm:prSet presAssocID="{D8946A6D-A131-4237-A0B9-1DA2CA07393C}" presName="parentLin" presStyleCnt="0"/>
      <dgm:spPr/>
    </dgm:pt>
    <dgm:pt modelId="{036E8A32-1FC5-47D4-A299-1C2F74F8FC57}" type="pres">
      <dgm:prSet presAssocID="{D8946A6D-A131-4237-A0B9-1DA2CA07393C}" presName="parentLeftMargin" presStyleLbl="node1" presStyleIdx="0" presStyleCnt="4"/>
      <dgm:spPr/>
      <dgm:t>
        <a:bodyPr/>
        <a:lstStyle/>
        <a:p>
          <a:endParaRPr lang="en-US"/>
        </a:p>
      </dgm:t>
    </dgm:pt>
    <dgm:pt modelId="{DC031C22-7A18-4F45-A89E-E85FD774D0A6}" type="pres">
      <dgm:prSet presAssocID="{D8946A6D-A131-4237-A0B9-1DA2CA07393C}" presName="parentText" presStyleLbl="node1" presStyleIdx="0" presStyleCnt="4">
        <dgm:presLayoutVars>
          <dgm:chMax val="0"/>
          <dgm:bulletEnabled val="1"/>
        </dgm:presLayoutVars>
      </dgm:prSet>
      <dgm:spPr/>
      <dgm:t>
        <a:bodyPr/>
        <a:lstStyle/>
        <a:p>
          <a:endParaRPr lang="en-US"/>
        </a:p>
      </dgm:t>
    </dgm:pt>
    <dgm:pt modelId="{3D1E5B10-79E3-44B2-9F25-7E90FF29A479}" type="pres">
      <dgm:prSet presAssocID="{D8946A6D-A131-4237-A0B9-1DA2CA07393C}" presName="negativeSpace" presStyleCnt="0"/>
      <dgm:spPr/>
    </dgm:pt>
    <dgm:pt modelId="{307802F4-8BA8-47FE-A292-46B7CF4F6DCB}" type="pres">
      <dgm:prSet presAssocID="{D8946A6D-A131-4237-A0B9-1DA2CA07393C}" presName="childText" presStyleLbl="conFgAcc1" presStyleIdx="0" presStyleCnt="4">
        <dgm:presLayoutVars>
          <dgm:bulletEnabled val="1"/>
        </dgm:presLayoutVars>
      </dgm:prSet>
      <dgm:spPr/>
      <dgm:t>
        <a:bodyPr/>
        <a:lstStyle/>
        <a:p>
          <a:endParaRPr lang="en-US"/>
        </a:p>
      </dgm:t>
    </dgm:pt>
    <dgm:pt modelId="{27427137-030D-4F63-BE78-A4FD6E358A0B}" type="pres">
      <dgm:prSet presAssocID="{7968A30D-0BFD-4C8B-BD4D-1B4B3A641EFA}" presName="spaceBetweenRectangles" presStyleCnt="0"/>
      <dgm:spPr/>
    </dgm:pt>
    <dgm:pt modelId="{FDB69E26-27AF-431B-A504-67E1CFE93FD4}" type="pres">
      <dgm:prSet presAssocID="{5FC7535D-E2E9-426D-97FC-CCA97C91B26A}" presName="parentLin" presStyleCnt="0"/>
      <dgm:spPr/>
    </dgm:pt>
    <dgm:pt modelId="{ACE847B6-CBE5-4F23-8528-7D63AE07D8D2}" type="pres">
      <dgm:prSet presAssocID="{5FC7535D-E2E9-426D-97FC-CCA97C91B26A}" presName="parentLeftMargin" presStyleLbl="node1" presStyleIdx="0" presStyleCnt="4"/>
      <dgm:spPr/>
      <dgm:t>
        <a:bodyPr/>
        <a:lstStyle/>
        <a:p>
          <a:endParaRPr lang="en-US"/>
        </a:p>
      </dgm:t>
    </dgm:pt>
    <dgm:pt modelId="{6C6A77BA-95FD-4F4F-A9D5-873590153A31}" type="pres">
      <dgm:prSet presAssocID="{5FC7535D-E2E9-426D-97FC-CCA97C91B26A}" presName="parentText" presStyleLbl="node1" presStyleIdx="1" presStyleCnt="4">
        <dgm:presLayoutVars>
          <dgm:chMax val="0"/>
          <dgm:bulletEnabled val="1"/>
        </dgm:presLayoutVars>
      </dgm:prSet>
      <dgm:spPr/>
      <dgm:t>
        <a:bodyPr/>
        <a:lstStyle/>
        <a:p>
          <a:endParaRPr lang="en-US"/>
        </a:p>
      </dgm:t>
    </dgm:pt>
    <dgm:pt modelId="{6748F228-1792-446F-B5D8-D9A741F41DB7}" type="pres">
      <dgm:prSet presAssocID="{5FC7535D-E2E9-426D-97FC-CCA97C91B26A}" presName="negativeSpace" presStyleCnt="0"/>
      <dgm:spPr/>
    </dgm:pt>
    <dgm:pt modelId="{C78D17EC-EFA0-4810-9683-7062D9C27C4C}" type="pres">
      <dgm:prSet presAssocID="{5FC7535D-E2E9-426D-97FC-CCA97C91B26A}" presName="childText" presStyleLbl="conFgAcc1" presStyleIdx="1" presStyleCnt="4">
        <dgm:presLayoutVars>
          <dgm:bulletEnabled val="1"/>
        </dgm:presLayoutVars>
      </dgm:prSet>
      <dgm:spPr/>
      <dgm:t>
        <a:bodyPr/>
        <a:lstStyle/>
        <a:p>
          <a:endParaRPr lang="en-US"/>
        </a:p>
      </dgm:t>
    </dgm:pt>
    <dgm:pt modelId="{77A466D3-702D-4F33-9737-C2C33436A14B}" type="pres">
      <dgm:prSet presAssocID="{9D72554A-51E7-4679-8A97-7A136EA51FE6}" presName="spaceBetweenRectangles" presStyleCnt="0"/>
      <dgm:spPr/>
    </dgm:pt>
    <dgm:pt modelId="{D94D7F69-D3DC-4238-8967-9D13B769BF4F}" type="pres">
      <dgm:prSet presAssocID="{C539F89B-D5D2-4FCD-89A5-2179DE05826B}" presName="parentLin" presStyleCnt="0"/>
      <dgm:spPr/>
    </dgm:pt>
    <dgm:pt modelId="{17270687-5557-4F2B-B43F-6C9BE1D393C0}" type="pres">
      <dgm:prSet presAssocID="{C539F89B-D5D2-4FCD-89A5-2179DE05826B}" presName="parentLeftMargin" presStyleLbl="node1" presStyleIdx="1" presStyleCnt="4"/>
      <dgm:spPr/>
      <dgm:t>
        <a:bodyPr/>
        <a:lstStyle/>
        <a:p>
          <a:endParaRPr lang="en-US"/>
        </a:p>
      </dgm:t>
    </dgm:pt>
    <dgm:pt modelId="{EEED00B7-ECE4-4E19-AACC-ED52FBFC41AA}" type="pres">
      <dgm:prSet presAssocID="{C539F89B-D5D2-4FCD-89A5-2179DE05826B}" presName="parentText" presStyleLbl="node1" presStyleIdx="2" presStyleCnt="4">
        <dgm:presLayoutVars>
          <dgm:chMax val="0"/>
          <dgm:bulletEnabled val="1"/>
        </dgm:presLayoutVars>
      </dgm:prSet>
      <dgm:spPr/>
      <dgm:t>
        <a:bodyPr/>
        <a:lstStyle/>
        <a:p>
          <a:endParaRPr lang="en-US"/>
        </a:p>
      </dgm:t>
    </dgm:pt>
    <dgm:pt modelId="{C6313A34-9A66-44ED-AE06-633D8CA9B146}" type="pres">
      <dgm:prSet presAssocID="{C539F89B-D5D2-4FCD-89A5-2179DE05826B}" presName="negativeSpace" presStyleCnt="0"/>
      <dgm:spPr/>
    </dgm:pt>
    <dgm:pt modelId="{51007061-525C-46F9-88F8-A4205C0B2178}" type="pres">
      <dgm:prSet presAssocID="{C539F89B-D5D2-4FCD-89A5-2179DE05826B}" presName="childText" presStyleLbl="conFgAcc1" presStyleIdx="2" presStyleCnt="4">
        <dgm:presLayoutVars>
          <dgm:bulletEnabled val="1"/>
        </dgm:presLayoutVars>
      </dgm:prSet>
      <dgm:spPr/>
      <dgm:t>
        <a:bodyPr/>
        <a:lstStyle/>
        <a:p>
          <a:endParaRPr lang="en-US"/>
        </a:p>
      </dgm:t>
    </dgm:pt>
    <dgm:pt modelId="{6D0B11EA-4E4B-4B5E-9B89-12836973F5C0}" type="pres">
      <dgm:prSet presAssocID="{5D04D9C3-C2B3-45A8-B6B6-75DCFE79568E}" presName="spaceBetweenRectangles" presStyleCnt="0"/>
      <dgm:spPr/>
    </dgm:pt>
    <dgm:pt modelId="{6C58B729-9B30-45EE-8DC3-B560C63105B8}" type="pres">
      <dgm:prSet presAssocID="{DFC8C3BC-85A7-40A1-91A6-E76DB068361E}" presName="parentLin" presStyleCnt="0"/>
      <dgm:spPr/>
    </dgm:pt>
    <dgm:pt modelId="{F81EE88B-672B-40CF-8F75-0007F856ACB2}" type="pres">
      <dgm:prSet presAssocID="{DFC8C3BC-85A7-40A1-91A6-E76DB068361E}" presName="parentLeftMargin" presStyleLbl="node1" presStyleIdx="2" presStyleCnt="4"/>
      <dgm:spPr/>
      <dgm:t>
        <a:bodyPr/>
        <a:lstStyle/>
        <a:p>
          <a:endParaRPr lang="en-US"/>
        </a:p>
      </dgm:t>
    </dgm:pt>
    <dgm:pt modelId="{3DDA0AB2-F8F0-4832-A9EB-8D931E364CAE}" type="pres">
      <dgm:prSet presAssocID="{DFC8C3BC-85A7-40A1-91A6-E76DB068361E}" presName="parentText" presStyleLbl="node1" presStyleIdx="3" presStyleCnt="4">
        <dgm:presLayoutVars>
          <dgm:chMax val="0"/>
          <dgm:bulletEnabled val="1"/>
        </dgm:presLayoutVars>
      </dgm:prSet>
      <dgm:spPr/>
      <dgm:t>
        <a:bodyPr/>
        <a:lstStyle/>
        <a:p>
          <a:endParaRPr lang="en-US"/>
        </a:p>
      </dgm:t>
    </dgm:pt>
    <dgm:pt modelId="{9F92F52C-B5E2-4E03-9905-E34FBC1BD1F4}" type="pres">
      <dgm:prSet presAssocID="{DFC8C3BC-85A7-40A1-91A6-E76DB068361E}" presName="negativeSpace" presStyleCnt="0"/>
      <dgm:spPr/>
    </dgm:pt>
    <dgm:pt modelId="{5345A192-DAF0-4BEB-B06A-47BF8AC0BD9C}" type="pres">
      <dgm:prSet presAssocID="{DFC8C3BC-85A7-40A1-91A6-E76DB068361E}" presName="childText" presStyleLbl="conFgAcc1" presStyleIdx="3" presStyleCnt="4">
        <dgm:presLayoutVars>
          <dgm:bulletEnabled val="1"/>
        </dgm:presLayoutVars>
      </dgm:prSet>
      <dgm:spPr/>
      <dgm:t>
        <a:bodyPr/>
        <a:lstStyle/>
        <a:p>
          <a:endParaRPr lang="en-US"/>
        </a:p>
      </dgm:t>
    </dgm:pt>
  </dgm:ptLst>
  <dgm:cxnLst>
    <dgm:cxn modelId="{2FA4998D-D117-4BE5-B7F8-8CFD255E1F63}" type="presOf" srcId="{C539F89B-D5D2-4FCD-89A5-2179DE05826B}" destId="{EEED00B7-ECE4-4E19-AACC-ED52FBFC41AA}" srcOrd="1" destOrd="0" presId="urn:microsoft.com/office/officeart/2005/8/layout/list1"/>
    <dgm:cxn modelId="{27CA4065-6D7E-47A0-B585-705B1E3E9237}" srcId="{C539F89B-D5D2-4FCD-89A5-2179DE05826B}" destId="{67559032-9AC2-4B90-B48D-D7ACF390B24B}" srcOrd="0" destOrd="0" parTransId="{517C0333-678F-4248-BB19-0A433F846CEE}" sibTransId="{5322DF9C-E924-4A91-BD37-0B1B81E26DAD}"/>
    <dgm:cxn modelId="{063628E2-B239-4558-90CC-E6D14BC6931B}" type="presOf" srcId="{5C70F14C-11DA-4480-A027-8F9BB5FCFDC1}" destId="{307802F4-8BA8-47FE-A292-46B7CF4F6DCB}" srcOrd="0" destOrd="2" presId="urn:microsoft.com/office/officeart/2005/8/layout/list1"/>
    <dgm:cxn modelId="{C18EC803-8FCF-4F1C-A944-0C1073DD7996}" srcId="{DFC8C3BC-85A7-40A1-91A6-E76DB068361E}" destId="{9DFA175C-9FEA-4FC0-9C69-13EB4AE9BDAE}" srcOrd="1" destOrd="0" parTransId="{C665336B-0D01-4C51-AFF5-592EE96E5491}" sibTransId="{1C4B6C39-4FC8-411B-A758-416A2C034366}"/>
    <dgm:cxn modelId="{FECAE673-AEAA-45F4-9318-4105BCB5D217}" srcId="{67DAD40E-F41A-45E4-9C74-636DC5F2B2D2}" destId="{5FC7535D-E2E9-426D-97FC-CCA97C91B26A}" srcOrd="1" destOrd="0" parTransId="{365C4E13-5273-4C43-B76B-FF4FE3F48E1E}" sibTransId="{9D72554A-51E7-4679-8A97-7A136EA51FE6}"/>
    <dgm:cxn modelId="{8EA21942-1CFF-4AFB-909D-3C08DE3C13C7}" type="presOf" srcId="{DFC8C3BC-85A7-40A1-91A6-E76DB068361E}" destId="{3DDA0AB2-F8F0-4832-A9EB-8D931E364CAE}" srcOrd="1" destOrd="0" presId="urn:microsoft.com/office/officeart/2005/8/layout/list1"/>
    <dgm:cxn modelId="{BCB7F449-A2A0-4327-B259-3F41A01CD797}" srcId="{67DAD40E-F41A-45E4-9C74-636DC5F2B2D2}" destId="{D8946A6D-A131-4237-A0B9-1DA2CA07393C}" srcOrd="0" destOrd="0" parTransId="{14FFCE8E-B97C-407A-B540-D9FCCFE233C4}" sibTransId="{7968A30D-0BFD-4C8B-BD4D-1B4B3A641EFA}"/>
    <dgm:cxn modelId="{1BF451CD-2D29-4A3E-A474-520A39555FB0}" srcId="{5FC7535D-E2E9-426D-97FC-CCA97C91B26A}" destId="{5B7B719A-0029-4A53-84B8-85BBDF3BFFAA}" srcOrd="1" destOrd="0" parTransId="{3F6FEDD2-0090-49EA-AB26-632C1EDB9625}" sibTransId="{C500C4A1-3C34-46E4-8691-94F2A3E62E3A}"/>
    <dgm:cxn modelId="{BE15F6A1-B510-47B1-B5B1-66B56A69ED09}" type="presOf" srcId="{04BFE6B8-1E0A-442F-A09B-B50E0CB0869C}" destId="{307802F4-8BA8-47FE-A292-46B7CF4F6DCB}" srcOrd="0" destOrd="1" presId="urn:microsoft.com/office/officeart/2005/8/layout/list1"/>
    <dgm:cxn modelId="{6F2AF64C-4E78-424C-8FA1-8F512AA2A301}" type="presOf" srcId="{A595261F-D3C0-4706-A9AA-CFEEDE44540A}" destId="{5345A192-DAF0-4BEB-B06A-47BF8AC0BD9C}" srcOrd="0" destOrd="0" presId="urn:microsoft.com/office/officeart/2005/8/layout/list1"/>
    <dgm:cxn modelId="{9E5E6664-49F4-425A-99A4-E194C1A9909F}" srcId="{D8946A6D-A131-4237-A0B9-1DA2CA07393C}" destId="{5C70F14C-11DA-4480-A027-8F9BB5FCFDC1}" srcOrd="2" destOrd="0" parTransId="{6E4D6291-D6C5-4520-B146-9274239E59CB}" sibTransId="{5F73303F-FE01-45BC-B905-F07C4F5A8122}"/>
    <dgm:cxn modelId="{5E1C2159-A499-4147-8A7E-BDDC4C852880}" type="presOf" srcId="{3097E799-A07C-444B-B251-218FE4CBECC9}" destId="{307802F4-8BA8-47FE-A292-46B7CF4F6DCB}" srcOrd="0" destOrd="0" presId="urn:microsoft.com/office/officeart/2005/8/layout/list1"/>
    <dgm:cxn modelId="{7C4F2E98-7A31-49C4-998C-92096CC16B4C}" type="presOf" srcId="{9DFA175C-9FEA-4FC0-9C69-13EB4AE9BDAE}" destId="{5345A192-DAF0-4BEB-B06A-47BF8AC0BD9C}" srcOrd="0" destOrd="1" presId="urn:microsoft.com/office/officeart/2005/8/layout/list1"/>
    <dgm:cxn modelId="{5C6BFFE8-63FD-4CFC-8D64-A803CC2D52F6}" srcId="{67DAD40E-F41A-45E4-9C74-636DC5F2B2D2}" destId="{C539F89B-D5D2-4FCD-89A5-2179DE05826B}" srcOrd="2" destOrd="0" parTransId="{25782B21-E054-4A3B-838D-C244216F37FA}" sibTransId="{5D04D9C3-C2B3-45A8-B6B6-75DCFE79568E}"/>
    <dgm:cxn modelId="{12344C17-B5D3-4F58-ABF1-3AAC85925D5A}" srcId="{D8946A6D-A131-4237-A0B9-1DA2CA07393C}" destId="{3097E799-A07C-444B-B251-218FE4CBECC9}" srcOrd="0" destOrd="0" parTransId="{7E534480-1AE3-4964-8218-49112E393DA5}" sibTransId="{A9A301E8-8101-4279-B4AF-F002B4FB33D2}"/>
    <dgm:cxn modelId="{3F812B32-6A3D-4936-BF1F-6E9682921164}" type="presOf" srcId="{D8946A6D-A131-4237-A0B9-1DA2CA07393C}" destId="{036E8A32-1FC5-47D4-A299-1C2F74F8FC57}" srcOrd="0" destOrd="0" presId="urn:microsoft.com/office/officeart/2005/8/layout/list1"/>
    <dgm:cxn modelId="{6CE5B4DF-071C-4BEA-988D-718654D1F988}" type="presOf" srcId="{A114D969-22D6-461F-AC51-858C569F558E}" destId="{5345A192-DAF0-4BEB-B06A-47BF8AC0BD9C}" srcOrd="0" destOrd="2" presId="urn:microsoft.com/office/officeart/2005/8/layout/list1"/>
    <dgm:cxn modelId="{9B632530-D214-41F9-B9FE-01BBAD3247D4}" srcId="{D8946A6D-A131-4237-A0B9-1DA2CA07393C}" destId="{04BFE6B8-1E0A-442F-A09B-B50E0CB0869C}" srcOrd="1" destOrd="0" parTransId="{E7153A2C-F16D-4A2D-B310-49ED41793DA6}" sibTransId="{7DFB7696-5A8C-4906-94B6-565EDB9329E5}"/>
    <dgm:cxn modelId="{C71C79D4-278C-49FF-9041-99C1D2794D4A}" type="presOf" srcId="{C539F89B-D5D2-4FCD-89A5-2179DE05826B}" destId="{17270687-5557-4F2B-B43F-6C9BE1D393C0}" srcOrd="0" destOrd="0" presId="urn:microsoft.com/office/officeart/2005/8/layout/list1"/>
    <dgm:cxn modelId="{1D3C7148-9B96-408F-BA25-10D4CA2409AA}" type="presOf" srcId="{67559032-9AC2-4B90-B48D-D7ACF390B24B}" destId="{51007061-525C-46F9-88F8-A4205C0B2178}" srcOrd="0" destOrd="0" presId="urn:microsoft.com/office/officeart/2005/8/layout/list1"/>
    <dgm:cxn modelId="{6C1CA3C7-7141-4755-9803-D9AE93F82968}" srcId="{C539F89B-D5D2-4FCD-89A5-2179DE05826B}" destId="{C0847D54-2533-48BD-97E0-B49216679794}" srcOrd="2" destOrd="0" parTransId="{6A07B454-386B-4A6C-82EA-44FCA654CE62}" sibTransId="{5FAD39DD-A271-4FFD-831D-22542B52AEDC}"/>
    <dgm:cxn modelId="{2399C4B8-1E9A-4228-A0E2-E7E966A5CE84}" type="presOf" srcId="{46B81FC6-274F-448A-9FE9-6401F481F856}" destId="{51007061-525C-46F9-88F8-A4205C0B2178}" srcOrd="0" destOrd="1" presId="urn:microsoft.com/office/officeart/2005/8/layout/list1"/>
    <dgm:cxn modelId="{886643DA-3D17-46C3-A46A-501CAF13B4A1}" type="presOf" srcId="{C0847D54-2533-48BD-97E0-B49216679794}" destId="{51007061-525C-46F9-88F8-A4205C0B2178}" srcOrd="0" destOrd="2" presId="urn:microsoft.com/office/officeart/2005/8/layout/list1"/>
    <dgm:cxn modelId="{48AF2BE6-726E-436C-821F-415FB214A0E9}" type="presOf" srcId="{4D4A8A02-57FB-4C33-A86B-A563B6401ADB}" destId="{C78D17EC-EFA0-4810-9683-7062D9C27C4C}" srcOrd="0" destOrd="0" presId="urn:microsoft.com/office/officeart/2005/8/layout/list1"/>
    <dgm:cxn modelId="{0C57B49F-6DFF-4E6E-A81D-76159EA1261D}" type="presOf" srcId="{5FC7535D-E2E9-426D-97FC-CCA97C91B26A}" destId="{ACE847B6-CBE5-4F23-8528-7D63AE07D8D2}" srcOrd="0" destOrd="0" presId="urn:microsoft.com/office/officeart/2005/8/layout/list1"/>
    <dgm:cxn modelId="{776D2AA9-2EC5-4060-A846-C55EF717330E}" srcId="{67DAD40E-F41A-45E4-9C74-636DC5F2B2D2}" destId="{DFC8C3BC-85A7-40A1-91A6-E76DB068361E}" srcOrd="3" destOrd="0" parTransId="{BB888C01-A30F-43C1-8631-9EA1F1E99010}" sibTransId="{95CEEAEC-44CE-44AD-947E-3220DCB6F6C0}"/>
    <dgm:cxn modelId="{E06BA1E8-777A-46A9-AE11-F68786707FAD}" type="presOf" srcId="{67DAD40E-F41A-45E4-9C74-636DC5F2B2D2}" destId="{8FD17CF5-B172-4445-A821-2BB97C087546}" srcOrd="0" destOrd="0" presId="urn:microsoft.com/office/officeart/2005/8/layout/list1"/>
    <dgm:cxn modelId="{055E5A05-0B04-4DD5-B55F-D64717A1F4AE}" type="presOf" srcId="{5B7B719A-0029-4A53-84B8-85BBDF3BFFAA}" destId="{C78D17EC-EFA0-4810-9683-7062D9C27C4C}" srcOrd="0" destOrd="1" presId="urn:microsoft.com/office/officeart/2005/8/layout/list1"/>
    <dgm:cxn modelId="{378E1167-0EB2-4C9E-836D-906E779765E7}" type="presOf" srcId="{5FC7535D-E2E9-426D-97FC-CCA97C91B26A}" destId="{6C6A77BA-95FD-4F4F-A9D5-873590153A31}" srcOrd="1" destOrd="0" presId="urn:microsoft.com/office/officeart/2005/8/layout/list1"/>
    <dgm:cxn modelId="{F830D8F2-319D-4D3D-9A31-5E1C90A36983}" srcId="{DFC8C3BC-85A7-40A1-91A6-E76DB068361E}" destId="{A114D969-22D6-461F-AC51-858C569F558E}" srcOrd="2" destOrd="0" parTransId="{45D2D97C-D2E0-4BC2-A012-A5591C4ED0E1}" sibTransId="{AD9C94C6-C987-4BAB-8FC3-06C72B846880}"/>
    <dgm:cxn modelId="{54739483-8CDE-457B-A58E-E7F54D387F0C}" type="presOf" srcId="{D8946A6D-A131-4237-A0B9-1DA2CA07393C}" destId="{DC031C22-7A18-4F45-A89E-E85FD774D0A6}" srcOrd="1" destOrd="0" presId="urn:microsoft.com/office/officeart/2005/8/layout/list1"/>
    <dgm:cxn modelId="{6C9AC99B-F25B-4323-B7F5-08BEF31C056F}" srcId="{5FC7535D-E2E9-426D-97FC-CCA97C91B26A}" destId="{4D4A8A02-57FB-4C33-A86B-A563B6401ADB}" srcOrd="0" destOrd="0" parTransId="{4DAA4FF7-CA20-4A95-905F-E638C626D68D}" sibTransId="{FFDE8D4E-2246-497C-A200-88692463CB98}"/>
    <dgm:cxn modelId="{06FF2A88-A432-4AA2-99AE-24F0F85DC126}" type="presOf" srcId="{DFC8C3BC-85A7-40A1-91A6-E76DB068361E}" destId="{F81EE88B-672B-40CF-8F75-0007F856ACB2}" srcOrd="0" destOrd="0" presId="urn:microsoft.com/office/officeart/2005/8/layout/list1"/>
    <dgm:cxn modelId="{FFF4DBF9-90C3-489B-BA0F-0295EAC5D0B7}" srcId="{DFC8C3BC-85A7-40A1-91A6-E76DB068361E}" destId="{A595261F-D3C0-4706-A9AA-CFEEDE44540A}" srcOrd="0" destOrd="0" parTransId="{29DB8A1A-FFDF-4585-9CEE-675D844F2D92}" sibTransId="{45D0402C-E3B8-4762-8583-CFDD75DBFC6A}"/>
    <dgm:cxn modelId="{F2A27B53-7311-4E89-ABE7-88DDCEE79D91}" srcId="{C539F89B-D5D2-4FCD-89A5-2179DE05826B}" destId="{46B81FC6-274F-448A-9FE9-6401F481F856}" srcOrd="1" destOrd="0" parTransId="{034537A0-260F-429F-A36F-60AE97CF695A}" sibTransId="{5971C9FC-5DBE-47B6-9659-D11A184AE0E8}"/>
    <dgm:cxn modelId="{6D106E87-8670-44C2-84A9-3FFA10F775A1}" type="presParOf" srcId="{8FD17CF5-B172-4445-A821-2BB97C087546}" destId="{31BF9205-8269-4919-A803-8144416E93CB}" srcOrd="0" destOrd="0" presId="urn:microsoft.com/office/officeart/2005/8/layout/list1"/>
    <dgm:cxn modelId="{9C2612C3-841F-435F-A7CF-98E42D65EDAC}" type="presParOf" srcId="{31BF9205-8269-4919-A803-8144416E93CB}" destId="{036E8A32-1FC5-47D4-A299-1C2F74F8FC57}" srcOrd="0" destOrd="0" presId="urn:microsoft.com/office/officeart/2005/8/layout/list1"/>
    <dgm:cxn modelId="{807B807C-76A7-4949-8742-E83C774FC46D}" type="presParOf" srcId="{31BF9205-8269-4919-A803-8144416E93CB}" destId="{DC031C22-7A18-4F45-A89E-E85FD774D0A6}" srcOrd="1" destOrd="0" presId="urn:microsoft.com/office/officeart/2005/8/layout/list1"/>
    <dgm:cxn modelId="{1DC89A38-F4F4-4314-B5D9-41811D8F3FA9}" type="presParOf" srcId="{8FD17CF5-B172-4445-A821-2BB97C087546}" destId="{3D1E5B10-79E3-44B2-9F25-7E90FF29A479}" srcOrd="1" destOrd="0" presId="urn:microsoft.com/office/officeart/2005/8/layout/list1"/>
    <dgm:cxn modelId="{13A1727A-2E32-4137-B33E-D1BC2E330817}" type="presParOf" srcId="{8FD17CF5-B172-4445-A821-2BB97C087546}" destId="{307802F4-8BA8-47FE-A292-46B7CF4F6DCB}" srcOrd="2" destOrd="0" presId="urn:microsoft.com/office/officeart/2005/8/layout/list1"/>
    <dgm:cxn modelId="{7C71B6E3-08C8-4301-BD8E-16D0663A2E57}" type="presParOf" srcId="{8FD17CF5-B172-4445-A821-2BB97C087546}" destId="{27427137-030D-4F63-BE78-A4FD6E358A0B}" srcOrd="3" destOrd="0" presId="urn:microsoft.com/office/officeart/2005/8/layout/list1"/>
    <dgm:cxn modelId="{A817B289-5391-4109-9707-F8CE0B73E801}" type="presParOf" srcId="{8FD17CF5-B172-4445-A821-2BB97C087546}" destId="{FDB69E26-27AF-431B-A504-67E1CFE93FD4}" srcOrd="4" destOrd="0" presId="urn:microsoft.com/office/officeart/2005/8/layout/list1"/>
    <dgm:cxn modelId="{922CAF5E-E1C9-4D23-8C79-36993A54A3F4}" type="presParOf" srcId="{FDB69E26-27AF-431B-A504-67E1CFE93FD4}" destId="{ACE847B6-CBE5-4F23-8528-7D63AE07D8D2}" srcOrd="0" destOrd="0" presId="urn:microsoft.com/office/officeart/2005/8/layout/list1"/>
    <dgm:cxn modelId="{EFBC7CE3-EEAF-44E2-9B69-3D081B5A303F}" type="presParOf" srcId="{FDB69E26-27AF-431B-A504-67E1CFE93FD4}" destId="{6C6A77BA-95FD-4F4F-A9D5-873590153A31}" srcOrd="1" destOrd="0" presId="urn:microsoft.com/office/officeart/2005/8/layout/list1"/>
    <dgm:cxn modelId="{74C41658-6B7E-430C-83E5-9AF29FA76136}" type="presParOf" srcId="{8FD17CF5-B172-4445-A821-2BB97C087546}" destId="{6748F228-1792-446F-B5D8-D9A741F41DB7}" srcOrd="5" destOrd="0" presId="urn:microsoft.com/office/officeart/2005/8/layout/list1"/>
    <dgm:cxn modelId="{8E8A6209-F373-4BA3-BCF4-821F339FF88C}" type="presParOf" srcId="{8FD17CF5-B172-4445-A821-2BB97C087546}" destId="{C78D17EC-EFA0-4810-9683-7062D9C27C4C}" srcOrd="6" destOrd="0" presId="urn:microsoft.com/office/officeart/2005/8/layout/list1"/>
    <dgm:cxn modelId="{B71C247B-B2CD-404C-8C14-6E6161080348}" type="presParOf" srcId="{8FD17CF5-B172-4445-A821-2BB97C087546}" destId="{77A466D3-702D-4F33-9737-C2C33436A14B}" srcOrd="7" destOrd="0" presId="urn:microsoft.com/office/officeart/2005/8/layout/list1"/>
    <dgm:cxn modelId="{46033225-BE40-489B-8FE9-15AC99EED958}" type="presParOf" srcId="{8FD17CF5-B172-4445-A821-2BB97C087546}" destId="{D94D7F69-D3DC-4238-8967-9D13B769BF4F}" srcOrd="8" destOrd="0" presId="urn:microsoft.com/office/officeart/2005/8/layout/list1"/>
    <dgm:cxn modelId="{352167B2-EB36-49AA-8966-69D53E0013C9}" type="presParOf" srcId="{D94D7F69-D3DC-4238-8967-9D13B769BF4F}" destId="{17270687-5557-4F2B-B43F-6C9BE1D393C0}" srcOrd="0" destOrd="0" presId="urn:microsoft.com/office/officeart/2005/8/layout/list1"/>
    <dgm:cxn modelId="{91EE57BF-F90C-47A8-9B19-91F1DEB73494}" type="presParOf" srcId="{D94D7F69-D3DC-4238-8967-9D13B769BF4F}" destId="{EEED00B7-ECE4-4E19-AACC-ED52FBFC41AA}" srcOrd="1" destOrd="0" presId="urn:microsoft.com/office/officeart/2005/8/layout/list1"/>
    <dgm:cxn modelId="{203FF5A9-6910-41EC-B29F-ACD50BE1BA12}" type="presParOf" srcId="{8FD17CF5-B172-4445-A821-2BB97C087546}" destId="{C6313A34-9A66-44ED-AE06-633D8CA9B146}" srcOrd="9" destOrd="0" presId="urn:microsoft.com/office/officeart/2005/8/layout/list1"/>
    <dgm:cxn modelId="{B58F9EFD-4ACD-411D-B80B-8C4C613F6C7A}" type="presParOf" srcId="{8FD17CF5-B172-4445-A821-2BB97C087546}" destId="{51007061-525C-46F9-88F8-A4205C0B2178}" srcOrd="10" destOrd="0" presId="urn:microsoft.com/office/officeart/2005/8/layout/list1"/>
    <dgm:cxn modelId="{60F800A0-3609-4EBA-AC04-DC2D0B168407}" type="presParOf" srcId="{8FD17CF5-B172-4445-A821-2BB97C087546}" destId="{6D0B11EA-4E4B-4B5E-9B89-12836973F5C0}" srcOrd="11" destOrd="0" presId="urn:microsoft.com/office/officeart/2005/8/layout/list1"/>
    <dgm:cxn modelId="{F988B384-B84A-4FB9-AF5D-547FE9A092E0}" type="presParOf" srcId="{8FD17CF5-B172-4445-A821-2BB97C087546}" destId="{6C58B729-9B30-45EE-8DC3-B560C63105B8}" srcOrd="12" destOrd="0" presId="urn:microsoft.com/office/officeart/2005/8/layout/list1"/>
    <dgm:cxn modelId="{8200A260-75A3-495D-BFEB-027BC85B57ED}" type="presParOf" srcId="{6C58B729-9B30-45EE-8DC3-B560C63105B8}" destId="{F81EE88B-672B-40CF-8F75-0007F856ACB2}" srcOrd="0" destOrd="0" presId="urn:microsoft.com/office/officeart/2005/8/layout/list1"/>
    <dgm:cxn modelId="{AC2EF350-D410-4DC7-A73D-C7105FBD96BF}" type="presParOf" srcId="{6C58B729-9B30-45EE-8DC3-B560C63105B8}" destId="{3DDA0AB2-F8F0-4832-A9EB-8D931E364CAE}" srcOrd="1" destOrd="0" presId="urn:microsoft.com/office/officeart/2005/8/layout/list1"/>
    <dgm:cxn modelId="{DC62BBF0-0931-44B7-9B2D-DECFF7514372}" type="presParOf" srcId="{8FD17CF5-B172-4445-A821-2BB97C087546}" destId="{9F92F52C-B5E2-4E03-9905-E34FBC1BD1F4}" srcOrd="13" destOrd="0" presId="urn:microsoft.com/office/officeart/2005/8/layout/list1"/>
    <dgm:cxn modelId="{436D7FFF-0BB9-4138-808B-6887CF22DE8B}" type="presParOf" srcId="{8FD17CF5-B172-4445-A821-2BB97C087546}" destId="{5345A192-DAF0-4BEB-B06A-47BF8AC0BD9C}" srcOrd="14" destOrd="0" presId="urn:microsoft.com/office/officeart/2005/8/layout/list1"/>
  </dgm:cxnLst>
  <dgm:bg/>
  <dgm:whole/>
  <dgm:extLst>
    <a:ext uri="http://schemas.microsoft.com/office/drawing/2008/diagram">
      <dsp:dataModelExt xmlns:dsp="http://schemas.microsoft.com/office/drawing/2008/diagram" xmlns="" relId="rId11"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307802F4-8BA8-47FE-A292-46B7CF4F6DCB}">
      <dsp:nvSpPr>
        <dsp:cNvPr id="0" name=""/>
        <dsp:cNvSpPr/>
      </dsp:nvSpPr>
      <dsp:spPr>
        <a:xfrm>
          <a:off x="0" y="364820"/>
          <a:ext cx="5040560" cy="962325"/>
        </a:xfrm>
        <a:prstGeom prst="rect">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91203" tIns="270764" rIns="391203" bIns="92456" numCol="1" spcCol="1270" anchor="t" anchorCtr="0">
          <a:noAutofit/>
        </a:bodyPr>
        <a:lstStyle/>
        <a:p>
          <a:pPr marL="114300" lvl="1" indent="-114300" algn="l" defTabSz="577850">
            <a:lnSpc>
              <a:spcPct val="90000"/>
            </a:lnSpc>
            <a:spcBef>
              <a:spcPct val="0"/>
            </a:spcBef>
            <a:spcAft>
              <a:spcPct val="15000"/>
            </a:spcAft>
            <a:buChar char="••"/>
          </a:pPr>
          <a:r>
            <a:rPr lang="en-US" sz="1300" kern="1200" dirty="0" smtClean="0"/>
            <a:t>Key-value pairs</a:t>
          </a:r>
          <a:endParaRPr lang="en-US" sz="1300" kern="1200" dirty="0"/>
        </a:p>
        <a:p>
          <a:pPr marL="114300" lvl="1" indent="-114300" algn="l" defTabSz="577850">
            <a:lnSpc>
              <a:spcPct val="90000"/>
            </a:lnSpc>
            <a:spcBef>
              <a:spcPct val="0"/>
            </a:spcBef>
            <a:spcAft>
              <a:spcPct val="15000"/>
            </a:spcAft>
            <a:buChar char="••"/>
          </a:pPr>
          <a:r>
            <a:rPr lang="en-US" sz="1300" kern="1200" dirty="0" smtClean="0"/>
            <a:t>UNIT IDs encoded in field name (key)</a:t>
          </a:r>
          <a:endParaRPr lang="en-US" sz="1300" kern="1200" dirty="0"/>
        </a:p>
        <a:p>
          <a:pPr marL="114300" lvl="1" indent="-114300" algn="l" defTabSz="577850">
            <a:lnSpc>
              <a:spcPct val="90000"/>
            </a:lnSpc>
            <a:spcBef>
              <a:spcPct val="0"/>
            </a:spcBef>
            <a:spcAft>
              <a:spcPct val="15000"/>
            </a:spcAft>
            <a:buChar char="••"/>
          </a:pPr>
          <a:r>
            <a:rPr lang="en-US" sz="1300" kern="1200" dirty="0" smtClean="0"/>
            <a:t>Information about experimental methods and sample</a:t>
          </a:r>
          <a:endParaRPr lang="en-US" sz="1300" kern="1200" dirty="0"/>
        </a:p>
      </dsp:txBody>
      <dsp:txXfrm>
        <a:off x="0" y="364820"/>
        <a:ext cx="5040560" cy="962325"/>
      </dsp:txXfrm>
    </dsp:sp>
    <dsp:sp modelId="{DC031C22-7A18-4F45-A89E-E85FD774D0A6}">
      <dsp:nvSpPr>
        <dsp:cNvPr id="0" name=""/>
        <dsp:cNvSpPr/>
      </dsp:nvSpPr>
      <dsp:spPr>
        <a:xfrm>
          <a:off x="252028" y="172940"/>
          <a:ext cx="3528392" cy="383760"/>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65" tIns="0" rIns="133365" bIns="0" numCol="1" spcCol="1270" anchor="ctr" anchorCtr="0">
          <a:noAutofit/>
        </a:bodyPr>
        <a:lstStyle/>
        <a:p>
          <a:pPr lvl="0" algn="l" defTabSz="577850">
            <a:lnSpc>
              <a:spcPct val="90000"/>
            </a:lnSpc>
            <a:spcBef>
              <a:spcPct val="0"/>
            </a:spcBef>
            <a:spcAft>
              <a:spcPct val="35000"/>
            </a:spcAft>
          </a:pPr>
          <a:r>
            <a:rPr lang="en-US" sz="1300" kern="1200" dirty="0" smtClean="0"/>
            <a:t>Metadata</a:t>
          </a:r>
          <a:endParaRPr lang="en-US" sz="1300" kern="1200" dirty="0"/>
        </a:p>
      </dsp:txBody>
      <dsp:txXfrm>
        <a:off x="252028" y="172940"/>
        <a:ext cx="3528392" cy="383760"/>
      </dsp:txXfrm>
    </dsp:sp>
    <dsp:sp modelId="{C78D17EC-EFA0-4810-9683-7062D9C27C4C}">
      <dsp:nvSpPr>
        <dsp:cNvPr id="0" name=""/>
        <dsp:cNvSpPr/>
      </dsp:nvSpPr>
      <dsp:spPr>
        <a:xfrm>
          <a:off x="0" y="1589226"/>
          <a:ext cx="5040560" cy="757575"/>
        </a:xfrm>
        <a:prstGeom prst="rect">
          <a:avLst/>
        </a:prstGeom>
        <a:solidFill>
          <a:schemeClr val="lt1">
            <a:alpha val="90000"/>
            <a:hueOff val="0"/>
            <a:satOff val="0"/>
            <a:lumOff val="0"/>
            <a:alphaOff val="0"/>
          </a:schemeClr>
        </a:solidFill>
        <a:ln w="25400" cap="flat" cmpd="sng" algn="ctr">
          <a:solidFill>
            <a:schemeClr val="accent2">
              <a:hueOff val="1560507"/>
              <a:satOff val="-1946"/>
              <a:lumOff val="45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91203" tIns="270764" rIns="391203" bIns="92456" numCol="1" spcCol="1270" anchor="t" anchorCtr="0">
          <a:noAutofit/>
        </a:bodyPr>
        <a:lstStyle/>
        <a:p>
          <a:pPr marL="114300" lvl="1" indent="-114300" algn="l" defTabSz="577850">
            <a:lnSpc>
              <a:spcPct val="90000"/>
            </a:lnSpc>
            <a:spcBef>
              <a:spcPct val="0"/>
            </a:spcBef>
            <a:spcAft>
              <a:spcPct val="15000"/>
            </a:spcAft>
            <a:buChar char="••"/>
          </a:pPr>
          <a:r>
            <a:rPr lang="en-US" sz="1300" kern="1200" dirty="0" smtClean="0"/>
            <a:t>Table based</a:t>
          </a:r>
          <a:endParaRPr lang="en-US" sz="1300" kern="1200" dirty="0"/>
        </a:p>
        <a:p>
          <a:pPr marL="114300" lvl="1" indent="-114300" algn="l" defTabSz="577850">
            <a:lnSpc>
              <a:spcPct val="90000"/>
            </a:lnSpc>
            <a:spcBef>
              <a:spcPct val="0"/>
            </a:spcBef>
            <a:spcAft>
              <a:spcPct val="15000"/>
            </a:spcAft>
            <a:buChar char="••"/>
          </a:pPr>
          <a:r>
            <a:rPr lang="en-US" sz="1300" kern="1200" dirty="0" smtClean="0"/>
            <a:t>Basic information about protein identifications</a:t>
          </a:r>
          <a:endParaRPr lang="en-US" sz="1300" kern="1200" dirty="0"/>
        </a:p>
      </dsp:txBody>
      <dsp:txXfrm>
        <a:off x="0" y="1589226"/>
        <a:ext cx="5040560" cy="757575"/>
      </dsp:txXfrm>
    </dsp:sp>
    <dsp:sp modelId="{6C6A77BA-95FD-4F4F-A9D5-873590153A31}">
      <dsp:nvSpPr>
        <dsp:cNvPr id="0" name=""/>
        <dsp:cNvSpPr/>
      </dsp:nvSpPr>
      <dsp:spPr>
        <a:xfrm>
          <a:off x="252028" y="1397345"/>
          <a:ext cx="3528392" cy="383760"/>
        </a:xfrm>
        <a:prstGeom prst="roundRect">
          <a:avLst/>
        </a:prstGeom>
        <a:solidFill>
          <a:schemeClr val="accent2">
            <a:hueOff val="1560507"/>
            <a:satOff val="-1946"/>
            <a:lumOff val="45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65" tIns="0" rIns="133365" bIns="0" numCol="1" spcCol="1270" anchor="ctr" anchorCtr="0">
          <a:noAutofit/>
        </a:bodyPr>
        <a:lstStyle/>
        <a:p>
          <a:pPr lvl="0" algn="l" defTabSz="577850">
            <a:lnSpc>
              <a:spcPct val="90000"/>
            </a:lnSpc>
            <a:spcBef>
              <a:spcPct val="0"/>
            </a:spcBef>
            <a:spcAft>
              <a:spcPct val="35000"/>
            </a:spcAft>
          </a:pPr>
          <a:r>
            <a:rPr lang="en-US" sz="1300" kern="1200" dirty="0" smtClean="0"/>
            <a:t>Protein Section</a:t>
          </a:r>
          <a:endParaRPr lang="en-US" sz="1300" kern="1200" dirty="0"/>
        </a:p>
      </dsp:txBody>
      <dsp:txXfrm>
        <a:off x="252028" y="1397345"/>
        <a:ext cx="3528392" cy="383760"/>
      </dsp:txXfrm>
    </dsp:sp>
    <dsp:sp modelId="{51007061-525C-46F9-88F8-A4205C0B2178}">
      <dsp:nvSpPr>
        <dsp:cNvPr id="0" name=""/>
        <dsp:cNvSpPr/>
      </dsp:nvSpPr>
      <dsp:spPr>
        <a:xfrm>
          <a:off x="0" y="2608881"/>
          <a:ext cx="5040560" cy="962325"/>
        </a:xfrm>
        <a:prstGeom prst="rect">
          <a:avLst/>
        </a:prstGeom>
        <a:solidFill>
          <a:schemeClr val="lt1">
            <a:alpha val="90000"/>
            <a:hueOff val="0"/>
            <a:satOff val="0"/>
            <a:lumOff val="0"/>
            <a:alphaOff val="0"/>
          </a:schemeClr>
        </a:solidFill>
        <a:ln w="25400" cap="flat" cmpd="sng" algn="ctr">
          <a:solidFill>
            <a:schemeClr val="accent2">
              <a:hueOff val="3121013"/>
              <a:satOff val="-3893"/>
              <a:lumOff val="91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91203" tIns="270764" rIns="391203" bIns="92456" numCol="1" spcCol="1270" anchor="t" anchorCtr="0">
          <a:noAutofit/>
        </a:bodyPr>
        <a:lstStyle/>
        <a:p>
          <a:pPr marL="114300" lvl="1" indent="-114300" algn="l" defTabSz="577850">
            <a:lnSpc>
              <a:spcPct val="90000"/>
            </a:lnSpc>
            <a:spcBef>
              <a:spcPct val="0"/>
            </a:spcBef>
            <a:spcAft>
              <a:spcPct val="15000"/>
            </a:spcAft>
            <a:buChar char="••"/>
          </a:pPr>
          <a:r>
            <a:rPr lang="en-US" sz="1300" kern="1200" dirty="0" smtClean="0"/>
            <a:t>Table based</a:t>
          </a:r>
          <a:endParaRPr lang="en-US" sz="1300" kern="1200" dirty="0"/>
        </a:p>
        <a:p>
          <a:pPr marL="114300" lvl="1" indent="-114300" algn="l" defTabSz="577850">
            <a:lnSpc>
              <a:spcPct val="90000"/>
            </a:lnSpc>
            <a:spcBef>
              <a:spcPct val="0"/>
            </a:spcBef>
            <a:spcAft>
              <a:spcPct val="15000"/>
            </a:spcAft>
            <a:buChar char="••"/>
          </a:pPr>
          <a:r>
            <a:rPr lang="en-US" sz="1300" kern="1200" dirty="0" smtClean="0"/>
            <a:t>Basic information about peptide identifications</a:t>
          </a:r>
          <a:endParaRPr lang="en-US" sz="1300" kern="1200" dirty="0"/>
        </a:p>
        <a:p>
          <a:pPr marL="114300" lvl="1" indent="-114300" algn="l" defTabSz="577850">
            <a:lnSpc>
              <a:spcPct val="90000"/>
            </a:lnSpc>
            <a:spcBef>
              <a:spcPct val="0"/>
            </a:spcBef>
            <a:spcAft>
              <a:spcPct val="15000"/>
            </a:spcAft>
            <a:buChar char="••"/>
          </a:pPr>
          <a:r>
            <a:rPr lang="en-US" sz="1300" kern="1200" dirty="0" smtClean="0"/>
            <a:t>Can reference external spectra</a:t>
          </a:r>
          <a:endParaRPr lang="en-US" sz="1300" kern="1200" dirty="0"/>
        </a:p>
      </dsp:txBody>
      <dsp:txXfrm>
        <a:off x="0" y="2608881"/>
        <a:ext cx="5040560" cy="962325"/>
      </dsp:txXfrm>
    </dsp:sp>
    <dsp:sp modelId="{EEED00B7-ECE4-4E19-AACC-ED52FBFC41AA}">
      <dsp:nvSpPr>
        <dsp:cNvPr id="0" name=""/>
        <dsp:cNvSpPr/>
      </dsp:nvSpPr>
      <dsp:spPr>
        <a:xfrm>
          <a:off x="252028" y="2417001"/>
          <a:ext cx="3528392" cy="383760"/>
        </a:xfrm>
        <a:prstGeom prst="roundRect">
          <a:avLst/>
        </a:prstGeom>
        <a:solidFill>
          <a:schemeClr val="accent2">
            <a:hueOff val="3121013"/>
            <a:satOff val="-3893"/>
            <a:lumOff val="91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65" tIns="0" rIns="133365" bIns="0" numCol="1" spcCol="1270" anchor="ctr" anchorCtr="0">
          <a:noAutofit/>
        </a:bodyPr>
        <a:lstStyle/>
        <a:p>
          <a:pPr lvl="0" algn="l" defTabSz="577850">
            <a:lnSpc>
              <a:spcPct val="90000"/>
            </a:lnSpc>
            <a:spcBef>
              <a:spcPct val="0"/>
            </a:spcBef>
            <a:spcAft>
              <a:spcPct val="35000"/>
            </a:spcAft>
          </a:pPr>
          <a:r>
            <a:rPr lang="en-US" sz="1300" kern="1200" dirty="0" smtClean="0"/>
            <a:t>Peptide Section</a:t>
          </a:r>
          <a:endParaRPr lang="en-US" sz="1300" kern="1200" dirty="0"/>
        </a:p>
      </dsp:txBody>
      <dsp:txXfrm>
        <a:off x="252028" y="2417001"/>
        <a:ext cx="3528392" cy="383760"/>
      </dsp:txXfrm>
    </dsp:sp>
    <dsp:sp modelId="{5345A192-DAF0-4BEB-B06A-47BF8AC0BD9C}">
      <dsp:nvSpPr>
        <dsp:cNvPr id="0" name=""/>
        <dsp:cNvSpPr/>
      </dsp:nvSpPr>
      <dsp:spPr>
        <a:xfrm>
          <a:off x="0" y="3833286"/>
          <a:ext cx="5040560" cy="962325"/>
        </a:xfrm>
        <a:prstGeom prst="rect">
          <a:avLst/>
        </a:prstGeom>
        <a:solidFill>
          <a:schemeClr val="lt1">
            <a:alpha val="90000"/>
            <a:hueOff val="0"/>
            <a:satOff val="0"/>
            <a:lumOff val="0"/>
            <a:alphaOff val="0"/>
          </a:schemeClr>
        </a:solidFill>
        <a:ln w="25400" cap="flat" cmpd="sng" algn="ctr">
          <a:solidFill>
            <a:schemeClr val="accent2">
              <a:hueOff val="4681520"/>
              <a:satOff val="-5839"/>
              <a:lumOff val="1373"/>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91203" tIns="270764" rIns="391203" bIns="92456" numCol="1" spcCol="1270" anchor="t" anchorCtr="0">
          <a:noAutofit/>
        </a:bodyPr>
        <a:lstStyle/>
        <a:p>
          <a:pPr marL="114300" lvl="1" indent="-114300" algn="l" defTabSz="577850">
            <a:lnSpc>
              <a:spcPct val="90000"/>
            </a:lnSpc>
            <a:spcBef>
              <a:spcPct val="0"/>
            </a:spcBef>
            <a:spcAft>
              <a:spcPct val="15000"/>
            </a:spcAft>
            <a:buChar char="••"/>
          </a:pPr>
          <a:r>
            <a:rPr lang="en-US" sz="1300" kern="1200" dirty="0" smtClean="0"/>
            <a:t>Table based</a:t>
          </a:r>
          <a:endParaRPr lang="en-US" sz="1300" kern="1200" dirty="0"/>
        </a:p>
        <a:p>
          <a:pPr marL="114300" lvl="1" indent="-114300" algn="l" defTabSz="577850">
            <a:lnSpc>
              <a:spcPct val="90000"/>
            </a:lnSpc>
            <a:spcBef>
              <a:spcPct val="0"/>
            </a:spcBef>
            <a:spcAft>
              <a:spcPct val="15000"/>
            </a:spcAft>
            <a:buChar char="••"/>
          </a:pPr>
          <a:r>
            <a:rPr lang="en-US" sz="1300" kern="1200" dirty="0" smtClean="0"/>
            <a:t>Basic information about small molecule identifications</a:t>
          </a:r>
          <a:endParaRPr lang="en-US" sz="1300" kern="1200" dirty="0"/>
        </a:p>
        <a:p>
          <a:pPr marL="114300" lvl="1" indent="-114300" algn="l" defTabSz="577850">
            <a:lnSpc>
              <a:spcPct val="90000"/>
            </a:lnSpc>
            <a:spcBef>
              <a:spcPct val="0"/>
            </a:spcBef>
            <a:spcAft>
              <a:spcPct val="15000"/>
            </a:spcAft>
            <a:buChar char="••"/>
          </a:pPr>
          <a:r>
            <a:rPr lang="en-US" sz="1300" kern="1200" dirty="0" smtClean="0"/>
            <a:t>Can reference external spectra</a:t>
          </a:r>
          <a:endParaRPr lang="en-US" sz="1300" kern="1200" dirty="0"/>
        </a:p>
      </dsp:txBody>
      <dsp:txXfrm>
        <a:off x="0" y="3833286"/>
        <a:ext cx="5040560" cy="962325"/>
      </dsp:txXfrm>
    </dsp:sp>
    <dsp:sp modelId="{3DDA0AB2-F8F0-4832-A9EB-8D931E364CAE}">
      <dsp:nvSpPr>
        <dsp:cNvPr id="0" name=""/>
        <dsp:cNvSpPr/>
      </dsp:nvSpPr>
      <dsp:spPr>
        <a:xfrm>
          <a:off x="252028" y="3641406"/>
          <a:ext cx="3528392" cy="383760"/>
        </a:xfrm>
        <a:prstGeom prst="roundRect">
          <a:avLst/>
        </a:prstGeom>
        <a:solidFill>
          <a:schemeClr val="accent2">
            <a:hueOff val="4681520"/>
            <a:satOff val="-5839"/>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65" tIns="0" rIns="133365" bIns="0" numCol="1" spcCol="1270" anchor="ctr" anchorCtr="0">
          <a:noAutofit/>
        </a:bodyPr>
        <a:lstStyle/>
        <a:p>
          <a:pPr lvl="0" algn="l" defTabSz="577850">
            <a:lnSpc>
              <a:spcPct val="90000"/>
            </a:lnSpc>
            <a:spcBef>
              <a:spcPct val="0"/>
            </a:spcBef>
            <a:spcAft>
              <a:spcPct val="35000"/>
            </a:spcAft>
          </a:pPr>
          <a:r>
            <a:rPr lang="en-US" sz="1300" kern="1200" dirty="0" smtClean="0"/>
            <a:t>Small Molecule Section</a:t>
          </a:r>
          <a:endParaRPr lang="en-US" sz="1300" kern="1200" dirty="0"/>
        </a:p>
      </dsp:txBody>
      <dsp:txXfrm>
        <a:off x="252028" y="3641406"/>
        <a:ext cx="3528392" cy="383760"/>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2255</Words>
  <Characters>12857</Characters>
  <Application>Microsoft Macintosh Word</Application>
  <DocSecurity>0</DocSecurity>
  <Lines>107</Lines>
  <Paragraphs>25</Paragraphs>
  <ScaleCrop>false</ScaleCrop>
  <HeadingPairs>
    <vt:vector size="2" baseType="variant">
      <vt:variant>
        <vt:lpstr>Titel</vt:lpstr>
      </vt:variant>
      <vt:variant>
        <vt:i4>1</vt:i4>
      </vt:variant>
    </vt:vector>
  </HeadingPairs>
  <TitlesOfParts>
    <vt:vector size="1" baseType="lpstr">
      <vt:lpstr/>
    </vt:vector>
  </TitlesOfParts>
  <Company>..</Company>
  <LinksUpToDate>false</LinksUpToDate>
  <CharactersWithSpaces>15789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Griss</dc:creator>
  <cp:keywords/>
  <dc:description/>
  <cp:lastModifiedBy>Juan Antonio Vizcaino</cp:lastModifiedBy>
  <cp:revision>15</cp:revision>
  <cp:lastPrinted>2012-06-07T14:32:00Z</cp:lastPrinted>
  <dcterms:created xsi:type="dcterms:W3CDTF">2012-05-22T13:53:00Z</dcterms:created>
  <dcterms:modified xsi:type="dcterms:W3CDTF">2012-06-07T14:32:00Z</dcterms:modified>
</cp:coreProperties>
</file>