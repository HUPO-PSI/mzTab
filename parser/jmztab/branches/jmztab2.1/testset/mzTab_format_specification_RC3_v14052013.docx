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183" w:rsidRDefault="007A1183" w:rsidP="007A1183">
      <w:pPr>
        <w:rPr>
          <w:b/>
          <w:lang w:val="en-GB"/>
        </w:rPr>
      </w:pPr>
    </w:p>
    <w:p w:rsidR="007A1183" w:rsidRDefault="007A1183" w:rsidP="007A1183">
      <w:pPr>
        <w:jc w:val="both"/>
        <w:rPr>
          <w:b/>
          <w:lang w:val="en-GB"/>
        </w:rPr>
      </w:pPr>
      <w:r>
        <w:rPr>
          <w:b/>
          <w:lang w:val="en-GB"/>
        </w:rPr>
        <w:t>mzTab: exchange format for proteomics and metabolomics results</w:t>
      </w:r>
    </w:p>
    <w:p w:rsidR="007A1183" w:rsidRPr="002D794A" w:rsidRDefault="007A1183" w:rsidP="007A1183">
      <w:pPr>
        <w:jc w:val="both"/>
        <w:rPr>
          <w:lang w:val="en-GB"/>
        </w:rPr>
      </w:pPr>
    </w:p>
    <w:p w:rsidR="007A1183" w:rsidRPr="002D794A" w:rsidRDefault="007A1183" w:rsidP="007A1183">
      <w:pPr>
        <w:jc w:val="both"/>
        <w:rPr>
          <w:u w:val="single"/>
          <w:lang w:val="en-GB"/>
        </w:rPr>
      </w:pPr>
      <w:r w:rsidRPr="002D794A">
        <w:rPr>
          <w:u w:val="single"/>
          <w:lang w:val="en-GB"/>
        </w:rPr>
        <w:t>Status of This Document</w:t>
      </w:r>
    </w:p>
    <w:p w:rsidR="007A1183" w:rsidRPr="002D794A" w:rsidRDefault="007A1183" w:rsidP="007A1183">
      <w:pPr>
        <w:jc w:val="both"/>
        <w:rPr>
          <w:lang w:val="en-GB"/>
        </w:rPr>
      </w:pPr>
    </w:p>
    <w:p w:rsidR="007A1183" w:rsidRPr="00F94A20" w:rsidRDefault="007A1183" w:rsidP="007A1183">
      <w:pPr>
        <w:jc w:val="both"/>
        <w:rPr>
          <w:lang w:val="en-GB"/>
        </w:rPr>
      </w:pPr>
      <w:r w:rsidRPr="002D794A">
        <w:rPr>
          <w:lang w:val="en-GB"/>
        </w:rPr>
        <w:t xml:space="preserve">This </w:t>
      </w:r>
      <w:r w:rsidRPr="00F94A20">
        <w:rPr>
          <w:lang w:val="en-GB"/>
        </w:rPr>
        <w:t xml:space="preserve">document presents a draft specification for the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rsidR="007A1183" w:rsidRPr="00F94A20" w:rsidRDefault="007A1183" w:rsidP="007A1183">
      <w:pPr>
        <w:jc w:val="both"/>
        <w:rPr>
          <w:lang w:val="en-GB"/>
        </w:rPr>
      </w:pPr>
    </w:p>
    <w:p w:rsidR="007A1183" w:rsidRPr="00F94A20" w:rsidRDefault="007A1183" w:rsidP="007A1183">
      <w:pPr>
        <w:jc w:val="both"/>
        <w:rPr>
          <w:u w:val="single"/>
          <w:lang w:val="en-GB"/>
        </w:rPr>
      </w:pPr>
      <w:r w:rsidRPr="00F94A20">
        <w:rPr>
          <w:u w:val="single"/>
          <w:lang w:val="en-GB"/>
        </w:rPr>
        <w:t>Version of This Document</w:t>
      </w:r>
    </w:p>
    <w:p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Pr="00F94A20">
        <w:rPr>
          <w:lang w:val="en-GB"/>
        </w:rPr>
        <w:t>, release candidate</w:t>
      </w:r>
      <w:r w:rsidR="000703E4">
        <w:rPr>
          <w:lang w:val="en-GB"/>
        </w:rPr>
        <w:t xml:space="preserve"> </w:t>
      </w:r>
      <w:ins w:id="0" w:author="jonesar" w:date="2013-05-14T14:19:00Z">
        <w:r w:rsidR="00C975EC">
          <w:rPr>
            <w:lang w:val="en-GB"/>
          </w:rPr>
          <w:t>4</w:t>
        </w:r>
      </w:ins>
      <w:ins w:id="1" w:author="Juan Antonio Vizcaino" w:date="2013-04-07T18:44:00Z">
        <w:del w:id="2" w:author="jonesar" w:date="2013-05-14T14:19:00Z">
          <w:r w:rsidR="004B19F5" w:rsidDel="00C975EC">
            <w:rPr>
              <w:lang w:val="en-GB"/>
            </w:rPr>
            <w:delText>3</w:delText>
          </w:r>
        </w:del>
      </w:ins>
      <w:del w:id="3" w:author="Juan Antonio Vizcaino" w:date="2013-04-07T18:44:00Z">
        <w:r w:rsidR="000703E4" w:rsidDel="004B19F5">
          <w:rPr>
            <w:lang w:val="en-GB"/>
          </w:rPr>
          <w:delText>2</w:delText>
        </w:r>
      </w:del>
      <w:r>
        <w:rPr>
          <w:lang w:val="en-GB"/>
        </w:rPr>
        <w:t xml:space="preserve">, </w:t>
      </w:r>
      <w:ins w:id="4" w:author="jonesar" w:date="2013-05-14T14:19:00Z">
        <w:r w:rsidR="00C975EC">
          <w:rPr>
            <w:lang w:val="en-GB"/>
          </w:rPr>
          <w:t>14th</w:t>
        </w:r>
      </w:ins>
      <w:ins w:id="5" w:author="Juan Antonio Vizcaino" w:date="2013-04-23T10:09:00Z">
        <w:del w:id="6" w:author="jonesar" w:date="2013-05-14T14:19:00Z">
          <w:r w:rsidR="00D16D17" w:rsidDel="00C975EC">
            <w:rPr>
              <w:lang w:val="en-GB"/>
            </w:rPr>
            <w:delText>23</w:delText>
          </w:r>
        </w:del>
      </w:ins>
      <w:del w:id="7" w:author="Juan Antonio Vizcaino" w:date="2013-04-07T18:44:00Z">
        <w:r w:rsidR="00AE1EAA" w:rsidDel="004B19F5">
          <w:rPr>
            <w:lang w:val="en-GB"/>
          </w:rPr>
          <w:delText>15</w:delText>
        </w:r>
      </w:del>
      <w:r w:rsidR="00AE1EAA" w:rsidRPr="00F94A20">
        <w:rPr>
          <w:lang w:val="en-GB"/>
        </w:rPr>
        <w:t xml:space="preserve"> </w:t>
      </w:r>
      <w:ins w:id="8" w:author="Juan Antonio Vizcaino" w:date="2013-04-07T18:44:00Z">
        <w:r w:rsidR="004B19F5">
          <w:rPr>
            <w:lang w:val="en-GB"/>
          </w:rPr>
          <w:t>April</w:t>
        </w:r>
      </w:ins>
      <w:del w:id="9" w:author="Juan Antonio Vizcaino" w:date="2013-04-07T18:44:00Z">
        <w:r w:rsidR="000703E4" w:rsidDel="004B19F5">
          <w:rPr>
            <w:lang w:val="en-GB"/>
          </w:rPr>
          <w:delText>February</w:delText>
        </w:r>
      </w:del>
      <w:r w:rsidRPr="00F94A20">
        <w:rPr>
          <w:lang w:val="en-GB"/>
        </w:rPr>
        <w:t xml:space="preserve"> 201</w:t>
      </w:r>
      <w:r>
        <w:rPr>
          <w:lang w:val="en-GB"/>
        </w:rPr>
        <w:t>3</w:t>
      </w:r>
      <w:r w:rsidRPr="00F94A20">
        <w:rPr>
          <w:lang w:val="en-GB"/>
        </w:rPr>
        <w:t>.</w:t>
      </w:r>
    </w:p>
    <w:p w:rsidR="007A1183" w:rsidRPr="00F94A20" w:rsidRDefault="007A1183" w:rsidP="007A1183">
      <w:pPr>
        <w:pStyle w:val="Heading1"/>
        <w:numPr>
          <w:ilvl w:val="0"/>
          <w:numId w:val="0"/>
        </w:numPr>
      </w:pPr>
      <w:bookmarkStart w:id="10" w:name="_Ref525097868"/>
      <w:bookmarkStart w:id="11" w:name="_Toc118017561"/>
      <w:bookmarkStart w:id="12" w:name="_Toc156877855"/>
    </w:p>
    <w:p w:rsidR="007A1183" w:rsidRPr="00F94A20" w:rsidRDefault="007A1183" w:rsidP="007A1183">
      <w:pPr>
        <w:pStyle w:val="Heading1"/>
        <w:numPr>
          <w:ilvl w:val="0"/>
          <w:numId w:val="0"/>
        </w:numPr>
      </w:pPr>
      <w:bookmarkStart w:id="13" w:name="_Toc356304574"/>
      <w:r w:rsidRPr="00F94A20">
        <w:t>Abstract</w:t>
      </w:r>
      <w:bookmarkEnd w:id="10"/>
      <w:bookmarkEnd w:id="11"/>
      <w:bookmarkEnd w:id="12"/>
      <w:bookmarkEnd w:id="13"/>
    </w:p>
    <w:p w:rsidR="007A1183" w:rsidRDefault="007A1183" w:rsidP="007A1183">
      <w:pPr>
        <w:jc w:val="both"/>
        <w:rPr>
          <w:lang w:val="en-GB"/>
        </w:rPr>
      </w:pPr>
      <w:r w:rsidRPr="00F94A20">
        <w:rPr>
          <w:lang w:val="en-GB"/>
        </w:rPr>
        <w:t xml:space="preserve">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 and protein modifications from mass spectrometry. This document defines a tab delimited text file format to </w:t>
      </w:r>
      <w:r>
        <w:rPr>
          <w:lang w:val="en-GB"/>
        </w:rPr>
        <w:t>report</w:t>
      </w:r>
      <w:r w:rsidRPr="00F94A20">
        <w:rPr>
          <w:lang w:val="en-GB"/>
        </w:rPr>
        <w:t xml:space="preserve"> proteomics and metabolomics results.</w:t>
      </w:r>
    </w:p>
    <w:p w:rsidR="007A1183" w:rsidRPr="002D794A" w:rsidRDefault="007A1183" w:rsidP="007A1183">
      <w:pPr>
        <w:rPr>
          <w:lang w:val="en-GB"/>
        </w:rPr>
      </w:pPr>
    </w:p>
    <w:p w:rsidR="007A1183" w:rsidRPr="00060CAA" w:rsidRDefault="007A1183" w:rsidP="007A1183">
      <w:pPr>
        <w:rPr>
          <w:b/>
          <w:sz w:val="28"/>
          <w:szCs w:val="28"/>
          <w:lang w:val="en-GB"/>
        </w:rPr>
      </w:pPr>
      <w:r w:rsidRPr="00060CAA">
        <w:rPr>
          <w:b/>
          <w:sz w:val="28"/>
          <w:szCs w:val="28"/>
          <w:lang w:val="en-GB"/>
        </w:rPr>
        <w:t>Contents</w:t>
      </w:r>
    </w:p>
    <w:p w:rsidR="002C6F21" w:rsidRDefault="00775A3B">
      <w:pPr>
        <w:pStyle w:val="TOC1"/>
        <w:tabs>
          <w:tab w:val="right" w:leader="dot" w:pos="9962"/>
        </w:tabs>
        <w:rPr>
          <w:ins w:id="14" w:author="jonesar" w:date="2013-05-14T14:19:00Z"/>
          <w:rFonts w:asciiTheme="minorHAnsi" w:eastAsiaTheme="minorEastAsia" w:hAnsiTheme="minorHAnsi" w:cstheme="minorBidi"/>
          <w:noProof/>
          <w:sz w:val="22"/>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ins w:id="15" w:author="jonesar" w:date="2013-05-14T14:19:00Z">
        <w:r w:rsidR="002C6F21" w:rsidRPr="00A76058">
          <w:rPr>
            <w:rStyle w:val="Hyperlink"/>
            <w:noProof/>
          </w:rPr>
          <w:fldChar w:fldCharType="begin"/>
        </w:r>
        <w:r w:rsidR="002C6F21" w:rsidRPr="00A76058">
          <w:rPr>
            <w:rStyle w:val="Hyperlink"/>
            <w:noProof/>
          </w:rPr>
          <w:instrText xml:space="preserve"> </w:instrText>
        </w:r>
        <w:r w:rsidR="002C6F21">
          <w:rPr>
            <w:noProof/>
          </w:rPr>
          <w:instrText>HYPERLINK \l "_Toc356304574"</w:instrText>
        </w:r>
        <w:r w:rsidR="002C6F21" w:rsidRPr="00A76058">
          <w:rPr>
            <w:rStyle w:val="Hyperlink"/>
            <w:noProof/>
          </w:rPr>
          <w:instrText xml:space="preserve"> </w:instrText>
        </w:r>
        <w:r w:rsidR="002C6F21" w:rsidRPr="00A76058">
          <w:rPr>
            <w:rStyle w:val="Hyperlink"/>
            <w:noProof/>
          </w:rPr>
        </w:r>
        <w:r w:rsidR="002C6F21" w:rsidRPr="00A76058">
          <w:rPr>
            <w:rStyle w:val="Hyperlink"/>
            <w:noProof/>
          </w:rPr>
          <w:fldChar w:fldCharType="separate"/>
        </w:r>
        <w:r w:rsidR="002C6F21" w:rsidRPr="00A76058">
          <w:rPr>
            <w:rStyle w:val="Hyperlink"/>
            <w:noProof/>
          </w:rPr>
          <w:t>Abstract</w:t>
        </w:r>
        <w:r w:rsidR="002C6F21">
          <w:rPr>
            <w:noProof/>
            <w:webHidden/>
          </w:rPr>
          <w:tab/>
        </w:r>
        <w:r w:rsidR="002C6F21">
          <w:rPr>
            <w:noProof/>
            <w:webHidden/>
          </w:rPr>
          <w:fldChar w:fldCharType="begin"/>
        </w:r>
        <w:r w:rsidR="002C6F21">
          <w:rPr>
            <w:noProof/>
            <w:webHidden/>
          </w:rPr>
          <w:instrText xml:space="preserve"> PAGEREF _Toc356304574 \h </w:instrText>
        </w:r>
        <w:r w:rsidR="002C6F21">
          <w:rPr>
            <w:noProof/>
            <w:webHidden/>
          </w:rPr>
        </w:r>
      </w:ins>
      <w:r w:rsidR="002C6F21">
        <w:rPr>
          <w:noProof/>
          <w:webHidden/>
        </w:rPr>
        <w:fldChar w:fldCharType="separate"/>
      </w:r>
      <w:ins w:id="16" w:author="jonesar" w:date="2013-05-14T14:19:00Z">
        <w:r w:rsidR="002C6F21">
          <w:rPr>
            <w:noProof/>
            <w:webHidden/>
          </w:rPr>
          <w:t>1</w:t>
        </w:r>
        <w:r w:rsidR="002C6F21">
          <w:rPr>
            <w:noProof/>
            <w:webHidden/>
          </w:rPr>
          <w:fldChar w:fldCharType="end"/>
        </w:r>
        <w:r w:rsidR="002C6F21" w:rsidRPr="00A76058">
          <w:rPr>
            <w:rStyle w:val="Hyperlink"/>
            <w:noProof/>
          </w:rPr>
          <w:fldChar w:fldCharType="end"/>
        </w:r>
      </w:ins>
    </w:p>
    <w:p w:rsidR="002C6F21" w:rsidRDefault="002C6F21">
      <w:pPr>
        <w:pStyle w:val="TOC1"/>
        <w:tabs>
          <w:tab w:val="left" w:pos="600"/>
          <w:tab w:val="right" w:leader="dot" w:pos="9962"/>
        </w:tabs>
        <w:rPr>
          <w:ins w:id="17" w:author="jonesar" w:date="2013-05-14T14:19:00Z"/>
          <w:rFonts w:asciiTheme="minorHAnsi" w:eastAsiaTheme="minorEastAsia" w:hAnsiTheme="minorHAnsi" w:cstheme="minorBidi"/>
          <w:noProof/>
          <w:sz w:val="22"/>
          <w:szCs w:val="22"/>
          <w:lang w:val="en-GB" w:eastAsia="en-GB"/>
        </w:rPr>
      </w:pPr>
      <w:ins w:id="18"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"_Toc356304575"</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1.</w:t>
        </w:r>
        <w:r>
          <w:rPr>
            <w:rFonts w:asciiTheme="minorHAnsi" w:eastAsiaTheme="minorEastAsia" w:hAnsiTheme="minorHAnsi" w:cstheme="minorBidi"/>
            <w:noProof/>
            <w:sz w:val="22"/>
            <w:szCs w:val="22"/>
            <w:lang w:val="en-GB" w:eastAsia="en-GB"/>
          </w:rPr>
          <w:tab/>
        </w:r>
        <w:r w:rsidRPr="00A76058">
          <w:rPr>
            <w:rStyle w:val="Hyperlink"/>
            <w:noProof/>
          </w:rPr>
          <w:t>Introduction</w:t>
        </w:r>
        <w:r>
          <w:rPr>
            <w:noProof/>
            <w:webHidden/>
          </w:rPr>
          <w:tab/>
        </w:r>
        <w:r>
          <w:rPr>
            <w:noProof/>
            <w:webHidden/>
          </w:rPr>
          <w:fldChar w:fldCharType="begin"/>
        </w:r>
        <w:r>
          <w:rPr>
            <w:noProof/>
            <w:webHidden/>
          </w:rPr>
          <w:instrText xml:space="preserve"> PAGEREF _Toc356304575 \h </w:instrText>
        </w:r>
        <w:r>
          <w:rPr>
            <w:noProof/>
            <w:webHidden/>
          </w:rPr>
        </w:r>
      </w:ins>
      <w:r>
        <w:rPr>
          <w:noProof/>
          <w:webHidden/>
        </w:rPr>
        <w:fldChar w:fldCharType="separate"/>
      </w:r>
      <w:ins w:id="19" w:author="jonesar" w:date="2013-05-14T14:19:00Z">
        <w:r>
          <w:rPr>
            <w:noProof/>
            <w:webHidden/>
          </w:rPr>
          <w:t>2</w:t>
        </w:r>
        <w:r>
          <w:rPr>
            <w:noProof/>
            <w:webHidden/>
          </w:rPr>
          <w:fldChar w:fldCharType="end"/>
        </w:r>
        <w:r w:rsidRPr="00A76058">
          <w:rPr>
            <w:rStyle w:val="Hyperlink"/>
            <w:noProof/>
          </w:rPr>
          <w:fldChar w:fldCharType="end"/>
        </w:r>
      </w:ins>
    </w:p>
    <w:p w:rsidR="002C6F21" w:rsidRDefault="002C6F21">
      <w:pPr>
        <w:pStyle w:val="TOC2"/>
        <w:rPr>
          <w:ins w:id="20" w:author="jonesar" w:date="2013-05-14T14:19:00Z"/>
          <w:rFonts w:asciiTheme="minorHAnsi" w:eastAsiaTheme="minorEastAsia" w:hAnsiTheme="minorHAnsi" w:cstheme="minorBidi"/>
          <w:noProof/>
          <w:sz w:val="22"/>
          <w:szCs w:val="22"/>
          <w:lang w:val="en-GB" w:eastAsia="en-GB"/>
        </w:rPr>
      </w:pPr>
      <w:ins w:id="21"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"_Toc356304576"</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1.1</w:t>
        </w:r>
        <w:r>
          <w:rPr>
            <w:rFonts w:asciiTheme="minorHAnsi" w:eastAsiaTheme="minorEastAsia" w:hAnsiTheme="minorHAnsi" w:cstheme="minorBidi"/>
            <w:noProof/>
            <w:sz w:val="22"/>
            <w:szCs w:val="22"/>
            <w:lang w:val="en-GB" w:eastAsia="en-GB"/>
          </w:rPr>
          <w:tab/>
        </w:r>
        <w:r w:rsidRPr="00A76058">
          <w:rPr>
            <w:rStyle w:val="Hyperlink"/>
            <w:noProof/>
            <w:lang w:val="en-GB"/>
          </w:rPr>
          <w:t>Background</w:t>
        </w:r>
        <w:r>
          <w:rPr>
            <w:noProof/>
            <w:webHidden/>
          </w:rPr>
          <w:tab/>
        </w:r>
        <w:r>
          <w:rPr>
            <w:noProof/>
            <w:webHidden/>
          </w:rPr>
          <w:fldChar w:fldCharType="begin"/>
        </w:r>
        <w:r>
          <w:rPr>
            <w:noProof/>
            <w:webHidden/>
          </w:rPr>
          <w:instrText xml:space="preserve"> PAGEREF _Toc356304576 \h </w:instrText>
        </w:r>
        <w:r>
          <w:rPr>
            <w:noProof/>
            <w:webHidden/>
          </w:rPr>
        </w:r>
      </w:ins>
      <w:r>
        <w:rPr>
          <w:noProof/>
          <w:webHidden/>
        </w:rPr>
        <w:fldChar w:fldCharType="separate"/>
      </w:r>
      <w:ins w:id="22" w:author="jonesar" w:date="2013-05-14T14:19:00Z">
        <w:r>
          <w:rPr>
            <w:noProof/>
            <w:webHidden/>
          </w:rPr>
          <w:t>2</w:t>
        </w:r>
        <w:r>
          <w:rPr>
            <w:noProof/>
            <w:webHidden/>
          </w:rPr>
          <w:fldChar w:fldCharType="end"/>
        </w:r>
        <w:r w:rsidRPr="00A76058">
          <w:rPr>
            <w:rStyle w:val="Hyperlink"/>
            <w:noProof/>
          </w:rPr>
          <w:fldChar w:fldCharType="end"/>
        </w:r>
      </w:ins>
    </w:p>
    <w:p w:rsidR="002C6F21" w:rsidRDefault="002C6F21">
      <w:pPr>
        <w:pStyle w:val="TOC2"/>
        <w:rPr>
          <w:ins w:id="23" w:author="jonesar" w:date="2013-05-14T14:19:00Z"/>
          <w:rFonts w:asciiTheme="minorHAnsi" w:eastAsiaTheme="minorEastAsia" w:hAnsiTheme="minorHAnsi" w:cstheme="minorBidi"/>
          <w:noProof/>
          <w:sz w:val="22"/>
          <w:szCs w:val="22"/>
          <w:lang w:val="en-GB" w:eastAsia="en-GB"/>
        </w:rPr>
      </w:pPr>
      <w:ins w:id="24"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"_Toc356304577"</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1.2</w:t>
        </w:r>
        <w:r>
          <w:rPr>
            <w:rFonts w:asciiTheme="minorHAnsi" w:eastAsiaTheme="minorEastAsia" w:hAnsiTheme="minorHAnsi" w:cstheme="minorBidi"/>
            <w:noProof/>
            <w:sz w:val="22"/>
            <w:szCs w:val="22"/>
            <w:lang w:val="en-GB" w:eastAsia="en-GB"/>
          </w:rPr>
          <w:tab/>
        </w:r>
        <w:r w:rsidRPr="00A76058">
          <w:rPr>
            <w:rStyle w:val="Hyperlink"/>
            <w:noProof/>
            <w:lang w:val="en-GB"/>
          </w:rPr>
          <w:t>Document Structure</w:t>
        </w:r>
        <w:r>
          <w:rPr>
            <w:noProof/>
            <w:webHidden/>
          </w:rPr>
          <w:tab/>
        </w:r>
        <w:r>
          <w:rPr>
            <w:noProof/>
            <w:webHidden/>
          </w:rPr>
          <w:fldChar w:fldCharType="begin"/>
        </w:r>
        <w:r>
          <w:rPr>
            <w:noProof/>
            <w:webHidden/>
          </w:rPr>
          <w:instrText xml:space="preserve"> PAGEREF _Toc356304577 \h </w:instrText>
        </w:r>
        <w:r>
          <w:rPr>
            <w:noProof/>
            <w:webHidden/>
          </w:rPr>
        </w:r>
      </w:ins>
      <w:r>
        <w:rPr>
          <w:noProof/>
          <w:webHidden/>
        </w:rPr>
        <w:fldChar w:fldCharType="separate"/>
      </w:r>
      <w:ins w:id="25" w:author="jonesar" w:date="2013-05-14T14:19:00Z">
        <w:r>
          <w:rPr>
            <w:noProof/>
            <w:webHidden/>
          </w:rPr>
          <w:t>3</w:t>
        </w:r>
        <w:r>
          <w:rPr>
            <w:noProof/>
            <w:webHidden/>
          </w:rPr>
          <w:fldChar w:fldCharType="end"/>
        </w:r>
        <w:r w:rsidRPr="00A76058">
          <w:rPr>
            <w:rStyle w:val="Hyperlink"/>
            <w:noProof/>
          </w:rPr>
          <w:fldChar w:fldCharType="end"/>
        </w:r>
      </w:ins>
    </w:p>
    <w:p w:rsidR="002C6F21" w:rsidRDefault="002C6F21">
      <w:pPr>
        <w:pStyle w:val="TOC1"/>
        <w:tabs>
          <w:tab w:val="left" w:pos="600"/>
          <w:tab w:val="right" w:leader="dot" w:pos="9962"/>
        </w:tabs>
        <w:rPr>
          <w:ins w:id="26" w:author="jonesar" w:date="2013-05-14T14:19:00Z"/>
          <w:rFonts w:asciiTheme="minorHAnsi" w:eastAsiaTheme="minorEastAsia" w:hAnsiTheme="minorHAnsi" w:cstheme="minorBidi"/>
          <w:noProof/>
          <w:sz w:val="22"/>
          <w:szCs w:val="22"/>
          <w:lang w:val="en-GB" w:eastAsia="en-GB"/>
        </w:rPr>
      </w:pPr>
      <w:ins w:id="27"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"_Toc356304578"</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2.</w:t>
        </w:r>
        <w:r>
          <w:rPr>
            <w:rFonts w:asciiTheme="minorHAnsi" w:eastAsiaTheme="minorEastAsia" w:hAnsiTheme="minorHAnsi" w:cstheme="minorBidi"/>
            <w:noProof/>
            <w:sz w:val="22"/>
            <w:szCs w:val="22"/>
            <w:lang w:val="en-GB" w:eastAsia="en-GB"/>
          </w:rPr>
          <w:tab/>
        </w:r>
        <w:r w:rsidRPr="00A76058">
          <w:rPr>
            <w:rStyle w:val="Hyperlink"/>
            <w:noProof/>
          </w:rPr>
          <w:t>Use Cases for mzTab</w:t>
        </w:r>
        <w:r>
          <w:rPr>
            <w:noProof/>
            <w:webHidden/>
          </w:rPr>
          <w:tab/>
        </w:r>
        <w:r>
          <w:rPr>
            <w:noProof/>
            <w:webHidden/>
          </w:rPr>
          <w:fldChar w:fldCharType="begin"/>
        </w:r>
        <w:r>
          <w:rPr>
            <w:noProof/>
            <w:webHidden/>
          </w:rPr>
          <w:instrText xml:space="preserve"> PAGEREF _Toc356304578 \h </w:instrText>
        </w:r>
        <w:r>
          <w:rPr>
            <w:noProof/>
            <w:webHidden/>
          </w:rPr>
        </w:r>
      </w:ins>
      <w:r>
        <w:rPr>
          <w:noProof/>
          <w:webHidden/>
        </w:rPr>
        <w:fldChar w:fldCharType="separate"/>
      </w:r>
      <w:ins w:id="28" w:author="jonesar" w:date="2013-05-14T14:19:00Z">
        <w:r>
          <w:rPr>
            <w:noProof/>
            <w:webHidden/>
          </w:rPr>
          <w:t>3</w:t>
        </w:r>
        <w:r>
          <w:rPr>
            <w:noProof/>
            <w:webHidden/>
          </w:rPr>
          <w:fldChar w:fldCharType="end"/>
        </w:r>
        <w:r w:rsidRPr="00A76058">
          <w:rPr>
            <w:rStyle w:val="Hyperlink"/>
            <w:noProof/>
          </w:rPr>
          <w:fldChar w:fldCharType="end"/>
        </w:r>
      </w:ins>
    </w:p>
    <w:p w:rsidR="002C6F21" w:rsidRDefault="002C6F21">
      <w:pPr>
        <w:pStyle w:val="TOC1"/>
        <w:tabs>
          <w:tab w:val="left" w:pos="600"/>
          <w:tab w:val="right" w:leader="dot" w:pos="9962"/>
        </w:tabs>
        <w:rPr>
          <w:ins w:id="29" w:author="jonesar" w:date="2013-05-14T14:19:00Z"/>
          <w:rFonts w:asciiTheme="minorHAnsi" w:eastAsiaTheme="minorEastAsia" w:hAnsiTheme="minorHAnsi" w:cstheme="minorBidi"/>
          <w:noProof/>
          <w:sz w:val="22"/>
          <w:szCs w:val="22"/>
          <w:lang w:val="en-GB" w:eastAsia="en-GB"/>
        </w:rPr>
      </w:pPr>
      <w:ins w:id="30"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"_Toc356304579"</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3.</w:t>
        </w:r>
        <w:r>
          <w:rPr>
            <w:rFonts w:asciiTheme="minorHAnsi" w:eastAsiaTheme="minorEastAsia" w:hAnsiTheme="minorHAnsi" w:cstheme="minorBidi"/>
            <w:noProof/>
            <w:sz w:val="22"/>
            <w:szCs w:val="22"/>
            <w:lang w:val="en-GB" w:eastAsia="en-GB"/>
          </w:rPr>
          <w:tab/>
        </w:r>
        <w:r w:rsidRPr="00A76058">
          <w:rPr>
            <w:rStyle w:val="Hyperlink"/>
            <w:noProof/>
          </w:rPr>
          <w:t>Notational Conventions</w:t>
        </w:r>
        <w:r>
          <w:rPr>
            <w:noProof/>
            <w:webHidden/>
          </w:rPr>
          <w:tab/>
        </w:r>
        <w:r>
          <w:rPr>
            <w:noProof/>
            <w:webHidden/>
          </w:rPr>
          <w:fldChar w:fldCharType="begin"/>
        </w:r>
        <w:r>
          <w:rPr>
            <w:noProof/>
            <w:webHidden/>
          </w:rPr>
          <w:instrText xml:space="preserve"> PAGEREF _Toc356304579 \h </w:instrText>
        </w:r>
        <w:r>
          <w:rPr>
            <w:noProof/>
            <w:webHidden/>
          </w:rPr>
        </w:r>
      </w:ins>
      <w:r>
        <w:rPr>
          <w:noProof/>
          <w:webHidden/>
        </w:rPr>
        <w:fldChar w:fldCharType="separate"/>
      </w:r>
      <w:ins w:id="31" w:author="jonesar" w:date="2013-05-14T14:19:00Z">
        <w:r>
          <w:rPr>
            <w:noProof/>
            <w:webHidden/>
          </w:rPr>
          <w:t>4</w:t>
        </w:r>
        <w:r>
          <w:rPr>
            <w:noProof/>
            <w:webHidden/>
          </w:rPr>
          <w:fldChar w:fldCharType="end"/>
        </w:r>
        <w:r w:rsidRPr="00A76058">
          <w:rPr>
            <w:rStyle w:val="Hyperlink"/>
            <w:noProof/>
          </w:rPr>
          <w:fldChar w:fldCharType="end"/>
        </w:r>
      </w:ins>
    </w:p>
    <w:p w:rsidR="002C6F21" w:rsidRDefault="002C6F21">
      <w:pPr>
        <w:pStyle w:val="TOC1"/>
        <w:tabs>
          <w:tab w:val="left" w:pos="600"/>
          <w:tab w:val="right" w:leader="dot" w:pos="9962"/>
        </w:tabs>
        <w:rPr>
          <w:ins w:id="32" w:author="jonesar" w:date="2013-05-14T14:19:00Z"/>
          <w:rFonts w:asciiTheme="minorHAnsi" w:eastAsiaTheme="minorEastAsia" w:hAnsiTheme="minorHAnsi" w:cstheme="minorBidi"/>
          <w:noProof/>
          <w:sz w:val="22"/>
          <w:szCs w:val="22"/>
          <w:lang w:val="en-GB" w:eastAsia="en-GB"/>
        </w:rPr>
      </w:pPr>
      <w:ins w:id="33"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"_Toc356304580"</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4.</w:t>
        </w:r>
        <w:r>
          <w:rPr>
            <w:rFonts w:asciiTheme="minorHAnsi" w:eastAsiaTheme="minorEastAsia" w:hAnsiTheme="minorHAnsi" w:cstheme="minorBidi"/>
            <w:noProof/>
            <w:sz w:val="22"/>
            <w:szCs w:val="22"/>
            <w:lang w:val="en-GB" w:eastAsia="en-GB"/>
          </w:rPr>
          <w:tab/>
        </w:r>
        <w:r w:rsidRPr="00A76058">
          <w:rPr>
            <w:rStyle w:val="Hyperlink"/>
            <w:noProof/>
          </w:rPr>
          <w:t>Relationship to Other Specifications</w:t>
        </w:r>
        <w:r>
          <w:rPr>
            <w:noProof/>
            <w:webHidden/>
          </w:rPr>
          <w:tab/>
        </w:r>
        <w:r>
          <w:rPr>
            <w:noProof/>
            <w:webHidden/>
          </w:rPr>
          <w:fldChar w:fldCharType="begin"/>
        </w:r>
        <w:r>
          <w:rPr>
            <w:noProof/>
            <w:webHidden/>
          </w:rPr>
          <w:instrText xml:space="preserve"> PAGEREF _Toc356304580 \h </w:instrText>
        </w:r>
        <w:r>
          <w:rPr>
            <w:noProof/>
            <w:webHidden/>
          </w:rPr>
        </w:r>
      </w:ins>
      <w:r>
        <w:rPr>
          <w:noProof/>
          <w:webHidden/>
        </w:rPr>
        <w:fldChar w:fldCharType="separate"/>
      </w:r>
      <w:ins w:id="34" w:author="jonesar" w:date="2013-05-14T14:19:00Z">
        <w:r>
          <w:rPr>
            <w:noProof/>
            <w:webHidden/>
          </w:rPr>
          <w:t>5</w:t>
        </w:r>
        <w:r>
          <w:rPr>
            <w:noProof/>
            <w:webHidden/>
          </w:rPr>
          <w:fldChar w:fldCharType="end"/>
        </w:r>
        <w:r w:rsidRPr="00A76058">
          <w:rPr>
            <w:rStyle w:val="Hyperlink"/>
            <w:noProof/>
          </w:rPr>
          <w:fldChar w:fldCharType="end"/>
        </w:r>
      </w:ins>
    </w:p>
    <w:p w:rsidR="002C6F21" w:rsidRDefault="002C6F21">
      <w:pPr>
        <w:pStyle w:val="TOC2"/>
        <w:rPr>
          <w:ins w:id="35" w:author="jonesar" w:date="2013-05-14T14:19:00Z"/>
          <w:rFonts w:asciiTheme="minorHAnsi" w:eastAsiaTheme="minorEastAsia" w:hAnsiTheme="minorHAnsi" w:cstheme="minorBidi"/>
          <w:noProof/>
          <w:sz w:val="22"/>
          <w:szCs w:val="22"/>
          <w:lang w:val="en-GB" w:eastAsia="en-GB"/>
        </w:rPr>
      </w:pPr>
      <w:ins w:id="36"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"_Toc356304581"</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4.1</w:t>
        </w:r>
        <w:r>
          <w:rPr>
            <w:rFonts w:asciiTheme="minorHAnsi" w:eastAsiaTheme="minorEastAsia" w:hAnsiTheme="minorHAnsi" w:cstheme="minorBidi"/>
            <w:noProof/>
            <w:sz w:val="22"/>
            <w:szCs w:val="22"/>
            <w:lang w:val="en-GB" w:eastAsia="en-GB"/>
          </w:rPr>
          <w:tab/>
        </w:r>
        <w:r w:rsidRPr="00A76058">
          <w:rPr>
            <w:rStyle w:val="Hyperlink"/>
            <w:noProof/>
            <w:lang w:val="en-GB"/>
          </w:rPr>
          <w:t>The PSI Mass Spectrometry Controlled Vocabulary (CV)</w:t>
        </w:r>
        <w:r>
          <w:rPr>
            <w:noProof/>
            <w:webHidden/>
          </w:rPr>
          <w:tab/>
        </w:r>
        <w:r>
          <w:rPr>
            <w:noProof/>
            <w:webHidden/>
          </w:rPr>
          <w:fldChar w:fldCharType="begin"/>
        </w:r>
        <w:r>
          <w:rPr>
            <w:noProof/>
            <w:webHidden/>
          </w:rPr>
          <w:instrText xml:space="preserve"> PAGEREF _Toc356304581 \h </w:instrText>
        </w:r>
        <w:r>
          <w:rPr>
            <w:noProof/>
            <w:webHidden/>
          </w:rPr>
        </w:r>
      </w:ins>
      <w:r>
        <w:rPr>
          <w:noProof/>
          <w:webHidden/>
        </w:rPr>
        <w:fldChar w:fldCharType="separate"/>
      </w:r>
      <w:ins w:id="37" w:author="jonesar" w:date="2013-05-14T14:19:00Z">
        <w:r>
          <w:rPr>
            <w:noProof/>
            <w:webHidden/>
          </w:rPr>
          <w:t>5</w:t>
        </w:r>
        <w:r>
          <w:rPr>
            <w:noProof/>
            <w:webHidden/>
          </w:rPr>
          <w:fldChar w:fldCharType="end"/>
        </w:r>
        <w:r w:rsidRPr="00A76058">
          <w:rPr>
            <w:rStyle w:val="Hyperlink"/>
            <w:noProof/>
          </w:rPr>
          <w:fldChar w:fldCharType="end"/>
        </w:r>
      </w:ins>
    </w:p>
    <w:p w:rsidR="002C6F21" w:rsidRDefault="002C6F21">
      <w:pPr>
        <w:pStyle w:val="TOC1"/>
        <w:tabs>
          <w:tab w:val="left" w:pos="600"/>
          <w:tab w:val="right" w:leader="dot" w:pos="9962"/>
        </w:tabs>
        <w:rPr>
          <w:ins w:id="38" w:author="jonesar" w:date="2013-05-14T14:19:00Z"/>
          <w:rFonts w:asciiTheme="minorHAnsi" w:eastAsiaTheme="minorEastAsia" w:hAnsiTheme="minorHAnsi" w:cstheme="minorBidi"/>
          <w:noProof/>
          <w:sz w:val="22"/>
          <w:szCs w:val="22"/>
          <w:lang w:val="en-GB" w:eastAsia="en-GB"/>
        </w:rPr>
      </w:pPr>
      <w:ins w:id="39"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"_Toc356304582"</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5.</w:t>
        </w:r>
        <w:r>
          <w:rPr>
            <w:rFonts w:asciiTheme="minorHAnsi" w:eastAsiaTheme="minorEastAsia" w:hAnsiTheme="minorHAnsi" w:cstheme="minorBidi"/>
            <w:noProof/>
            <w:sz w:val="22"/>
            <w:szCs w:val="22"/>
            <w:lang w:val="en-GB" w:eastAsia="en-GB"/>
          </w:rPr>
          <w:tab/>
        </w:r>
        <w:r w:rsidRPr="00A76058">
          <w:rPr>
            <w:rStyle w:val="Hyperlink"/>
            <w:noProof/>
          </w:rPr>
          <w:t>Resolved Design and scope issues</w:t>
        </w:r>
        <w:r>
          <w:rPr>
            <w:noProof/>
            <w:webHidden/>
          </w:rPr>
          <w:tab/>
        </w:r>
        <w:r>
          <w:rPr>
            <w:noProof/>
            <w:webHidden/>
          </w:rPr>
          <w:fldChar w:fldCharType="begin"/>
        </w:r>
        <w:r>
          <w:rPr>
            <w:noProof/>
            <w:webHidden/>
          </w:rPr>
          <w:instrText xml:space="preserve"> PAGEREF _Toc356304582 \h </w:instrText>
        </w:r>
        <w:r>
          <w:rPr>
            <w:noProof/>
            <w:webHidden/>
          </w:rPr>
        </w:r>
      </w:ins>
      <w:r>
        <w:rPr>
          <w:noProof/>
          <w:webHidden/>
        </w:rPr>
        <w:fldChar w:fldCharType="separate"/>
      </w:r>
      <w:ins w:id="40" w:author="jonesar" w:date="2013-05-14T14:19:00Z">
        <w:r>
          <w:rPr>
            <w:noProof/>
            <w:webHidden/>
          </w:rPr>
          <w:t>6</w:t>
        </w:r>
        <w:r>
          <w:rPr>
            <w:noProof/>
            <w:webHidden/>
          </w:rPr>
          <w:fldChar w:fldCharType="end"/>
        </w:r>
        <w:r w:rsidRPr="00A76058">
          <w:rPr>
            <w:rStyle w:val="Hyperlink"/>
            <w:noProof/>
          </w:rPr>
          <w:fldChar w:fldCharType="end"/>
        </w:r>
      </w:ins>
    </w:p>
    <w:p w:rsidR="002C6F21" w:rsidRDefault="002C6F21">
      <w:pPr>
        <w:pStyle w:val="TOC2"/>
        <w:rPr>
          <w:ins w:id="41" w:author="jonesar" w:date="2013-05-14T14:19:00Z"/>
          <w:rFonts w:asciiTheme="minorHAnsi" w:eastAsiaTheme="minorEastAsia" w:hAnsiTheme="minorHAnsi" w:cstheme="minorBidi"/>
          <w:noProof/>
          <w:sz w:val="22"/>
          <w:szCs w:val="22"/>
          <w:lang w:val="en-GB" w:eastAsia="en-GB"/>
        </w:rPr>
      </w:pPr>
      <w:ins w:id="42"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"_Toc356304583"</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5.1</w:t>
        </w:r>
        <w:r>
          <w:rPr>
            <w:rFonts w:asciiTheme="minorHAnsi" w:eastAsiaTheme="minorEastAsia" w:hAnsiTheme="minorHAnsi" w:cstheme="minorBidi"/>
            <w:noProof/>
            <w:sz w:val="22"/>
            <w:szCs w:val="22"/>
            <w:lang w:val="en-GB" w:eastAsia="en-GB"/>
          </w:rPr>
          <w:tab/>
        </w:r>
        <w:r w:rsidRPr="00A76058">
          <w:rPr>
            <w:rStyle w:val="Hyperlink"/>
            <w:noProof/>
            <w:lang w:val="en-GB"/>
          </w:rPr>
          <w:t>Handling updates to the controlled vocabulary</w:t>
        </w:r>
        <w:r>
          <w:rPr>
            <w:noProof/>
            <w:webHidden/>
          </w:rPr>
          <w:tab/>
        </w:r>
        <w:r>
          <w:rPr>
            <w:noProof/>
            <w:webHidden/>
          </w:rPr>
          <w:fldChar w:fldCharType="begin"/>
        </w:r>
        <w:r>
          <w:rPr>
            <w:noProof/>
            <w:webHidden/>
          </w:rPr>
          <w:instrText xml:space="preserve"> PAGEREF _Toc356304583 \h </w:instrText>
        </w:r>
        <w:r>
          <w:rPr>
            <w:noProof/>
            <w:webHidden/>
          </w:rPr>
        </w:r>
      </w:ins>
      <w:r>
        <w:rPr>
          <w:noProof/>
          <w:webHidden/>
        </w:rPr>
        <w:fldChar w:fldCharType="separate"/>
      </w:r>
      <w:ins w:id="43" w:author="jonesar" w:date="2013-05-14T14:19:00Z">
        <w:r>
          <w:rPr>
            <w:noProof/>
            <w:webHidden/>
          </w:rPr>
          <w:t>6</w:t>
        </w:r>
        <w:r>
          <w:rPr>
            <w:noProof/>
            <w:webHidden/>
          </w:rPr>
          <w:fldChar w:fldCharType="end"/>
        </w:r>
        <w:r w:rsidRPr="00A76058">
          <w:rPr>
            <w:rStyle w:val="Hyperlink"/>
            <w:noProof/>
          </w:rPr>
          <w:fldChar w:fldCharType="end"/>
        </w:r>
      </w:ins>
    </w:p>
    <w:p w:rsidR="002C6F21" w:rsidRDefault="002C6F21">
      <w:pPr>
        <w:pStyle w:val="TOC2"/>
        <w:rPr>
          <w:ins w:id="44" w:author="jonesar" w:date="2013-05-14T14:19:00Z"/>
          <w:rFonts w:asciiTheme="minorHAnsi" w:eastAsiaTheme="minorEastAsia" w:hAnsiTheme="minorHAnsi" w:cstheme="minorBidi"/>
          <w:noProof/>
          <w:sz w:val="22"/>
          <w:szCs w:val="22"/>
          <w:lang w:val="en-GB" w:eastAsia="en-GB"/>
        </w:rPr>
      </w:pPr>
      <w:ins w:id="45"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"_Toc356304584"</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5.2</w:t>
        </w:r>
        <w:r>
          <w:rPr>
            <w:rFonts w:asciiTheme="minorHAnsi" w:eastAsiaTheme="minorEastAsia" w:hAnsiTheme="minorHAnsi" w:cstheme="minorBidi"/>
            <w:noProof/>
            <w:sz w:val="22"/>
            <w:szCs w:val="22"/>
            <w:lang w:val="en-GB" w:eastAsia="en-GB"/>
          </w:rPr>
          <w:tab/>
        </w:r>
        <w:r w:rsidRPr="00A76058">
          <w:rPr>
            <w:rStyle w:val="Hyperlink"/>
            <w:noProof/>
            <w:lang w:val="en-GB"/>
          </w:rPr>
          <w:t>Use of identifiers for input spectra to a search</w:t>
        </w:r>
        <w:r>
          <w:rPr>
            <w:noProof/>
            <w:webHidden/>
          </w:rPr>
          <w:tab/>
        </w:r>
        <w:r>
          <w:rPr>
            <w:noProof/>
            <w:webHidden/>
          </w:rPr>
          <w:fldChar w:fldCharType="begin"/>
        </w:r>
        <w:r>
          <w:rPr>
            <w:noProof/>
            <w:webHidden/>
          </w:rPr>
          <w:instrText xml:space="preserve"> PAGEREF _Toc356304584 \h </w:instrText>
        </w:r>
        <w:r>
          <w:rPr>
            <w:noProof/>
            <w:webHidden/>
          </w:rPr>
        </w:r>
      </w:ins>
      <w:r>
        <w:rPr>
          <w:noProof/>
          <w:webHidden/>
        </w:rPr>
        <w:fldChar w:fldCharType="separate"/>
      </w:r>
      <w:ins w:id="46" w:author="jonesar" w:date="2013-05-14T14:19:00Z">
        <w:r>
          <w:rPr>
            <w:noProof/>
            <w:webHidden/>
          </w:rPr>
          <w:t>6</w:t>
        </w:r>
        <w:r>
          <w:rPr>
            <w:noProof/>
            <w:webHidden/>
          </w:rPr>
          <w:fldChar w:fldCharType="end"/>
        </w:r>
        <w:r w:rsidRPr="00A76058">
          <w:rPr>
            <w:rStyle w:val="Hyperlink"/>
            <w:noProof/>
          </w:rPr>
          <w:fldChar w:fldCharType="end"/>
        </w:r>
      </w:ins>
    </w:p>
    <w:p w:rsidR="002C6F21" w:rsidRDefault="002C6F21">
      <w:pPr>
        <w:pStyle w:val="TOC2"/>
        <w:rPr>
          <w:ins w:id="47" w:author="jonesar" w:date="2013-05-14T14:19:00Z"/>
          <w:rFonts w:asciiTheme="minorHAnsi" w:eastAsiaTheme="minorEastAsia" w:hAnsiTheme="minorHAnsi" w:cstheme="minorBidi"/>
          <w:noProof/>
          <w:sz w:val="22"/>
          <w:szCs w:val="22"/>
          <w:lang w:val="en-GB" w:eastAsia="en-GB"/>
        </w:rPr>
      </w:pPr>
      <w:ins w:id="48"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"_Toc356304585"</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5.3</w:t>
        </w:r>
        <w:r>
          <w:rPr>
            <w:rFonts w:asciiTheme="minorHAnsi" w:eastAsiaTheme="minorEastAsia" w:hAnsiTheme="minorHAnsi" w:cstheme="minorBidi"/>
            <w:noProof/>
            <w:sz w:val="22"/>
            <w:szCs w:val="22"/>
            <w:lang w:val="en-GB" w:eastAsia="en-GB"/>
          </w:rPr>
          <w:tab/>
        </w:r>
        <w:r w:rsidRPr="00A76058">
          <w:rPr>
            <w:rStyle w:val="Hyperlink"/>
            <w:noProof/>
          </w:rPr>
          <w:t>Recommendations for reporting protein inference</w:t>
        </w:r>
        <w:r>
          <w:rPr>
            <w:noProof/>
            <w:webHidden/>
          </w:rPr>
          <w:tab/>
        </w:r>
        <w:r>
          <w:rPr>
            <w:noProof/>
            <w:webHidden/>
          </w:rPr>
          <w:fldChar w:fldCharType="begin"/>
        </w:r>
        <w:r>
          <w:rPr>
            <w:noProof/>
            <w:webHidden/>
          </w:rPr>
          <w:instrText xml:space="preserve"> PAGEREF _Toc356304585 \h </w:instrText>
        </w:r>
        <w:r>
          <w:rPr>
            <w:noProof/>
            <w:webHidden/>
          </w:rPr>
        </w:r>
      </w:ins>
      <w:r>
        <w:rPr>
          <w:noProof/>
          <w:webHidden/>
        </w:rPr>
        <w:fldChar w:fldCharType="separate"/>
      </w:r>
      <w:ins w:id="49" w:author="jonesar" w:date="2013-05-14T14:19:00Z">
        <w:r>
          <w:rPr>
            <w:noProof/>
            <w:webHidden/>
          </w:rPr>
          <w:t>8</w:t>
        </w:r>
        <w:r>
          <w:rPr>
            <w:noProof/>
            <w:webHidden/>
          </w:rPr>
          <w:fldChar w:fldCharType="end"/>
        </w:r>
        <w:r w:rsidRPr="00A76058">
          <w:rPr>
            <w:rStyle w:val="Hyperlink"/>
            <w:noProof/>
          </w:rPr>
          <w:fldChar w:fldCharType="end"/>
        </w:r>
      </w:ins>
    </w:p>
    <w:p w:rsidR="002C6F21" w:rsidRDefault="002C6F21">
      <w:pPr>
        <w:pStyle w:val="TOC2"/>
        <w:rPr>
          <w:ins w:id="50" w:author="jonesar" w:date="2013-05-14T14:19:00Z"/>
          <w:rFonts w:asciiTheme="minorHAnsi" w:eastAsiaTheme="minorEastAsia" w:hAnsiTheme="minorHAnsi" w:cstheme="minorBidi"/>
          <w:noProof/>
          <w:sz w:val="22"/>
          <w:szCs w:val="22"/>
          <w:lang w:val="en-GB" w:eastAsia="en-GB"/>
        </w:rPr>
      </w:pPr>
      <w:ins w:id="51"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"_Toc356304587"</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5.4</w:t>
        </w:r>
        <w:r>
          <w:rPr>
            <w:rFonts w:asciiTheme="minorHAnsi" w:eastAsiaTheme="minorEastAsia" w:hAnsiTheme="minorHAnsi" w:cstheme="minorBidi"/>
            <w:noProof/>
            <w:sz w:val="22"/>
            <w:szCs w:val="22"/>
            <w:lang w:val="en-GB" w:eastAsia="en-GB"/>
          </w:rPr>
          <w:tab/>
        </w:r>
        <w:r w:rsidRPr="00A76058">
          <w:rPr>
            <w:rStyle w:val="Hyperlink"/>
            <w:noProof/>
          </w:rPr>
          <w:t xml:space="preserve">Recommendations </w:t>
        </w:r>
        <w:r w:rsidRPr="00A76058">
          <w:rPr>
            <w:rStyle w:val="Hyperlink"/>
            <w:noProof/>
            <w:lang w:eastAsia="de-DE"/>
          </w:rPr>
          <w:t>for reporting replicates within experimental designs</w:t>
        </w:r>
        <w:r>
          <w:rPr>
            <w:noProof/>
            <w:webHidden/>
          </w:rPr>
          <w:tab/>
        </w:r>
        <w:r>
          <w:rPr>
            <w:noProof/>
            <w:webHidden/>
          </w:rPr>
          <w:fldChar w:fldCharType="begin"/>
        </w:r>
        <w:r>
          <w:rPr>
            <w:noProof/>
            <w:webHidden/>
          </w:rPr>
          <w:instrText xml:space="preserve"> PAGEREF _Toc356304587 \h </w:instrText>
        </w:r>
        <w:r>
          <w:rPr>
            <w:noProof/>
            <w:webHidden/>
          </w:rPr>
        </w:r>
      </w:ins>
      <w:r>
        <w:rPr>
          <w:noProof/>
          <w:webHidden/>
        </w:rPr>
        <w:fldChar w:fldCharType="separate"/>
      </w:r>
      <w:ins w:id="52" w:author="jonesar" w:date="2013-05-14T14:19:00Z">
        <w:r>
          <w:rPr>
            <w:noProof/>
            <w:webHidden/>
          </w:rPr>
          <w:t>8</w:t>
        </w:r>
        <w:r>
          <w:rPr>
            <w:noProof/>
            <w:webHidden/>
          </w:rPr>
          <w:fldChar w:fldCharType="end"/>
        </w:r>
        <w:r w:rsidRPr="00A76058">
          <w:rPr>
            <w:rStyle w:val="Hyperlink"/>
            <w:noProof/>
          </w:rPr>
          <w:fldChar w:fldCharType="end"/>
        </w:r>
      </w:ins>
    </w:p>
    <w:p w:rsidR="002C6F21" w:rsidRDefault="002C6F21">
      <w:pPr>
        <w:pStyle w:val="TOC2"/>
        <w:rPr>
          <w:ins w:id="53" w:author="jonesar" w:date="2013-05-14T14:19:00Z"/>
          <w:rFonts w:asciiTheme="minorHAnsi" w:eastAsiaTheme="minorEastAsia" w:hAnsiTheme="minorHAnsi" w:cstheme="minorBidi"/>
          <w:noProof/>
          <w:sz w:val="22"/>
          <w:szCs w:val="22"/>
          <w:lang w:val="en-GB" w:eastAsia="en-GB"/>
        </w:rPr>
      </w:pPr>
      <w:ins w:id="54"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"_Toc356304603"</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Pr>
            <w:rFonts w:asciiTheme="minorHAnsi" w:eastAsiaTheme="minorEastAsia" w:hAnsiTheme="minorHAnsi" w:cstheme="minorBidi"/>
            <w:noProof/>
            <w:sz w:val="22"/>
            <w:szCs w:val="22"/>
            <w:lang w:val="en-GB" w:eastAsia="en-GB"/>
          </w:rPr>
          <w:tab/>
        </w:r>
        <w:r w:rsidRPr="00A76058">
          <w:rPr>
            <w:rStyle w:val="Hyperlink"/>
            <w:noProof/>
          </w:rPr>
          <w:t>Recommendations for reporting quantification results</w:t>
        </w:r>
        <w:r>
          <w:rPr>
            <w:noProof/>
            <w:webHidden/>
          </w:rPr>
          <w:tab/>
        </w:r>
        <w:r>
          <w:rPr>
            <w:noProof/>
            <w:webHidden/>
          </w:rPr>
          <w:fldChar w:fldCharType="begin"/>
        </w:r>
        <w:r>
          <w:rPr>
            <w:noProof/>
            <w:webHidden/>
          </w:rPr>
          <w:instrText xml:space="preserve"> PAGEREF _Toc356304603 \h </w:instrText>
        </w:r>
        <w:r>
          <w:rPr>
            <w:noProof/>
            <w:webHidden/>
          </w:rPr>
        </w:r>
      </w:ins>
      <w:r>
        <w:rPr>
          <w:noProof/>
          <w:webHidden/>
        </w:rPr>
        <w:fldChar w:fldCharType="separate"/>
      </w:r>
      <w:ins w:id="55" w:author="jonesar" w:date="2013-05-14T14:19:00Z">
        <w:r>
          <w:rPr>
            <w:noProof/>
            <w:webHidden/>
          </w:rPr>
          <w:t>9</w:t>
        </w:r>
        <w:r>
          <w:rPr>
            <w:noProof/>
            <w:webHidden/>
          </w:rPr>
          <w:fldChar w:fldCharType="end"/>
        </w:r>
        <w:r w:rsidRPr="00A76058">
          <w:rPr>
            <w:rStyle w:val="Hyperlink"/>
            <w:noProof/>
          </w:rPr>
          <w:fldChar w:fldCharType="end"/>
        </w:r>
      </w:ins>
    </w:p>
    <w:p w:rsidR="002C6F21" w:rsidRDefault="002C6F21">
      <w:pPr>
        <w:pStyle w:val="TOC2"/>
        <w:rPr>
          <w:ins w:id="56" w:author="jonesar" w:date="2013-05-14T14:19:00Z"/>
          <w:rFonts w:asciiTheme="minorHAnsi" w:eastAsiaTheme="minorEastAsia" w:hAnsiTheme="minorHAnsi" w:cstheme="minorBidi"/>
          <w:noProof/>
          <w:sz w:val="22"/>
          <w:szCs w:val="22"/>
          <w:lang w:val="en-GB" w:eastAsia="en-GB"/>
        </w:rPr>
      </w:pPr>
      <w:ins w:id="57"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"_Toc356304605"</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5.5</w:t>
        </w:r>
        <w:r>
          <w:rPr>
            <w:noProof/>
            <w:webHidden/>
          </w:rPr>
          <w:tab/>
        </w:r>
        <w:r>
          <w:rPr>
            <w:noProof/>
            <w:webHidden/>
          </w:rPr>
          <w:fldChar w:fldCharType="begin"/>
        </w:r>
        <w:r>
          <w:rPr>
            <w:noProof/>
            <w:webHidden/>
          </w:rPr>
          <w:instrText xml:space="preserve"> PAGEREF _Toc356304605 \h </w:instrText>
        </w:r>
        <w:r>
          <w:rPr>
            <w:noProof/>
            <w:webHidden/>
          </w:rPr>
        </w:r>
      </w:ins>
      <w:r>
        <w:rPr>
          <w:noProof/>
          <w:webHidden/>
        </w:rPr>
        <w:fldChar w:fldCharType="separate"/>
      </w:r>
      <w:ins w:id="58" w:author="jonesar" w:date="2013-05-14T14:19:00Z">
        <w:r>
          <w:rPr>
            <w:noProof/>
            <w:webHidden/>
          </w:rPr>
          <w:t>9</w:t>
        </w:r>
        <w:r>
          <w:rPr>
            <w:noProof/>
            <w:webHidden/>
          </w:rPr>
          <w:fldChar w:fldCharType="end"/>
        </w:r>
        <w:r w:rsidRPr="00A76058">
          <w:rPr>
            <w:rStyle w:val="Hyperlink"/>
            <w:noProof/>
          </w:rPr>
          <w:fldChar w:fldCharType="end"/>
        </w:r>
      </w:ins>
    </w:p>
    <w:p w:rsidR="002C6F21" w:rsidRDefault="002C6F21">
      <w:pPr>
        <w:pStyle w:val="TOC2"/>
        <w:rPr>
          <w:ins w:id="59" w:author="jonesar" w:date="2013-05-14T14:19:00Z"/>
          <w:rFonts w:asciiTheme="minorHAnsi" w:eastAsiaTheme="minorEastAsia" w:hAnsiTheme="minorHAnsi" w:cstheme="minorBidi"/>
          <w:noProof/>
          <w:sz w:val="22"/>
          <w:szCs w:val="22"/>
          <w:lang w:val="en-GB" w:eastAsia="en-GB"/>
        </w:rPr>
      </w:pPr>
      <w:ins w:id="60" w:author="jonesar" w:date="2013-05-14T14:19:00Z">
        <w:r w:rsidRPr="00A76058">
          <w:rPr>
            <w:rStyle w:val="Hyperlink"/>
            <w:noProof/>
          </w:rPr>
          <w:lastRenderedPageBreak/>
          <w:fldChar w:fldCharType="begin"/>
        </w:r>
        <w:r w:rsidRPr="00A76058">
          <w:rPr>
            <w:rStyle w:val="Hyperlink"/>
            <w:noProof/>
          </w:rPr>
          <w:instrText xml:space="preserve"> </w:instrText>
        </w:r>
        <w:r>
          <w:rPr>
            <w:noProof/>
          </w:rPr>
          <w:instrText>HYPERLINK \l "_Toc356304637"</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5.6</w:t>
        </w:r>
        <w:r>
          <w:rPr>
            <w:rFonts w:asciiTheme="minorHAnsi" w:eastAsiaTheme="minorEastAsia" w:hAnsiTheme="minorHAnsi" w:cstheme="minorBidi"/>
            <w:noProof/>
            <w:sz w:val="22"/>
            <w:szCs w:val="22"/>
            <w:lang w:val="en-GB" w:eastAsia="en-GB"/>
          </w:rPr>
          <w:tab/>
        </w:r>
        <w:r w:rsidRPr="00A76058">
          <w:rPr>
            <w:rStyle w:val="Hyperlink"/>
            <w:noProof/>
          </w:rPr>
          <w:t>Encoding missing values, zeroes, nulls, infinity and calculation errors</w:t>
        </w:r>
        <w:r>
          <w:rPr>
            <w:noProof/>
            <w:webHidden/>
          </w:rPr>
          <w:tab/>
        </w:r>
        <w:r>
          <w:rPr>
            <w:noProof/>
            <w:webHidden/>
          </w:rPr>
          <w:fldChar w:fldCharType="begin"/>
        </w:r>
        <w:r>
          <w:rPr>
            <w:noProof/>
            <w:webHidden/>
          </w:rPr>
          <w:instrText xml:space="preserve"> PAGEREF _Toc356304637 \h </w:instrText>
        </w:r>
        <w:r>
          <w:rPr>
            <w:noProof/>
            <w:webHidden/>
          </w:rPr>
        </w:r>
      </w:ins>
      <w:r>
        <w:rPr>
          <w:noProof/>
          <w:webHidden/>
        </w:rPr>
        <w:fldChar w:fldCharType="separate"/>
      </w:r>
      <w:ins w:id="61" w:author="jonesar" w:date="2013-05-14T14:19:00Z">
        <w:r>
          <w:rPr>
            <w:noProof/>
            <w:webHidden/>
          </w:rPr>
          <w:t>10</w:t>
        </w:r>
        <w:r>
          <w:rPr>
            <w:noProof/>
            <w:webHidden/>
          </w:rPr>
          <w:fldChar w:fldCharType="end"/>
        </w:r>
        <w:r w:rsidRPr="00A76058">
          <w:rPr>
            <w:rStyle w:val="Hyperlink"/>
            <w:noProof/>
          </w:rPr>
          <w:fldChar w:fldCharType="end"/>
        </w:r>
      </w:ins>
    </w:p>
    <w:p w:rsidR="002C6F21" w:rsidRDefault="002C6F21">
      <w:pPr>
        <w:pStyle w:val="TOC2"/>
        <w:rPr>
          <w:ins w:id="62" w:author="jonesar" w:date="2013-05-14T14:19:00Z"/>
          <w:rFonts w:asciiTheme="minorHAnsi" w:eastAsiaTheme="minorEastAsia" w:hAnsiTheme="minorHAnsi" w:cstheme="minorBidi"/>
          <w:noProof/>
          <w:sz w:val="22"/>
          <w:szCs w:val="22"/>
          <w:lang w:val="en-GB" w:eastAsia="en-GB"/>
        </w:rPr>
      </w:pPr>
      <w:ins w:id="63"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"_Toc356304638"</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5.7</w:t>
        </w:r>
        <w:r>
          <w:rPr>
            <w:rFonts w:asciiTheme="minorHAnsi" w:eastAsiaTheme="minorEastAsia" w:hAnsiTheme="minorHAnsi" w:cstheme="minorBidi"/>
            <w:noProof/>
            <w:sz w:val="22"/>
            <w:szCs w:val="22"/>
            <w:lang w:val="en-GB" w:eastAsia="en-GB"/>
          </w:rPr>
          <w:tab/>
        </w:r>
        <w:r w:rsidRPr="00A76058">
          <w:rPr>
            <w:rStyle w:val="Hyperlink"/>
            <w:noProof/>
          </w:rPr>
          <w:t>Number of peptides reported</w:t>
        </w:r>
        <w:r>
          <w:rPr>
            <w:noProof/>
            <w:webHidden/>
          </w:rPr>
          <w:tab/>
        </w:r>
        <w:r>
          <w:rPr>
            <w:noProof/>
            <w:webHidden/>
          </w:rPr>
          <w:fldChar w:fldCharType="begin"/>
        </w:r>
        <w:r>
          <w:rPr>
            <w:noProof/>
            <w:webHidden/>
          </w:rPr>
          <w:instrText xml:space="preserve"> PAGEREF _Toc356304638 \h </w:instrText>
        </w:r>
        <w:r>
          <w:rPr>
            <w:noProof/>
            <w:webHidden/>
          </w:rPr>
        </w:r>
      </w:ins>
      <w:r>
        <w:rPr>
          <w:noProof/>
          <w:webHidden/>
        </w:rPr>
        <w:fldChar w:fldCharType="separate"/>
      </w:r>
      <w:ins w:id="64" w:author="jonesar" w:date="2013-05-14T14:19:00Z">
        <w:r>
          <w:rPr>
            <w:noProof/>
            <w:webHidden/>
          </w:rPr>
          <w:t>10</w:t>
        </w:r>
        <w:r>
          <w:rPr>
            <w:noProof/>
            <w:webHidden/>
          </w:rPr>
          <w:fldChar w:fldCharType="end"/>
        </w:r>
        <w:r w:rsidRPr="00A76058">
          <w:rPr>
            <w:rStyle w:val="Hyperlink"/>
            <w:noProof/>
          </w:rPr>
          <w:fldChar w:fldCharType="end"/>
        </w:r>
      </w:ins>
    </w:p>
    <w:p w:rsidR="002C6F21" w:rsidRDefault="002C6F21">
      <w:pPr>
        <w:pStyle w:val="TOC2"/>
        <w:rPr>
          <w:ins w:id="65" w:author="jonesar" w:date="2013-05-14T14:19:00Z"/>
          <w:rFonts w:asciiTheme="minorHAnsi" w:eastAsiaTheme="minorEastAsia" w:hAnsiTheme="minorHAnsi" w:cstheme="minorBidi"/>
          <w:noProof/>
          <w:sz w:val="22"/>
          <w:szCs w:val="22"/>
          <w:lang w:val="en-GB" w:eastAsia="en-GB"/>
        </w:rPr>
      </w:pPr>
      <w:ins w:id="66"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"_Toc356304639"</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5.8</w:t>
        </w:r>
        <w:r>
          <w:rPr>
            <w:rFonts w:asciiTheme="minorHAnsi" w:eastAsiaTheme="minorEastAsia" w:hAnsiTheme="minorHAnsi" w:cstheme="minorBidi"/>
            <w:noProof/>
            <w:sz w:val="22"/>
            <w:szCs w:val="22"/>
            <w:lang w:val="en-GB" w:eastAsia="en-GB"/>
          </w:rPr>
          <w:tab/>
        </w:r>
        <w:r w:rsidRPr="00A76058">
          <w:rPr>
            <w:rStyle w:val="Hyperlink"/>
            <w:noProof/>
          </w:rPr>
          <w:t xml:space="preserve">Reliability score </w:t>
        </w:r>
        <w:r>
          <w:rPr>
            <w:noProof/>
            <w:webHidden/>
          </w:rPr>
          <w:tab/>
        </w:r>
        <w:r>
          <w:rPr>
            <w:noProof/>
            <w:webHidden/>
          </w:rPr>
          <w:fldChar w:fldCharType="begin"/>
        </w:r>
        <w:r>
          <w:rPr>
            <w:noProof/>
            <w:webHidden/>
          </w:rPr>
          <w:instrText xml:space="preserve"> PAGEREF _Toc356304639 \h </w:instrText>
        </w:r>
        <w:r>
          <w:rPr>
            <w:noProof/>
            <w:webHidden/>
          </w:rPr>
        </w:r>
      </w:ins>
      <w:r>
        <w:rPr>
          <w:noProof/>
          <w:webHidden/>
        </w:rPr>
        <w:fldChar w:fldCharType="separate"/>
      </w:r>
      <w:ins w:id="67" w:author="jonesar" w:date="2013-05-14T14:19:00Z">
        <w:r>
          <w:rPr>
            <w:noProof/>
            <w:webHidden/>
          </w:rPr>
          <w:t>11</w:t>
        </w:r>
        <w:r>
          <w:rPr>
            <w:noProof/>
            <w:webHidden/>
          </w:rPr>
          <w:fldChar w:fldCharType="end"/>
        </w:r>
        <w:r w:rsidRPr="00A76058">
          <w:rPr>
            <w:rStyle w:val="Hyperlink"/>
            <w:noProof/>
          </w:rPr>
          <w:fldChar w:fldCharType="end"/>
        </w:r>
      </w:ins>
    </w:p>
    <w:p w:rsidR="002C6F21" w:rsidRDefault="002C6F21">
      <w:pPr>
        <w:pStyle w:val="TOC2"/>
        <w:rPr>
          <w:ins w:id="68" w:author="jonesar" w:date="2013-05-14T14:19:00Z"/>
          <w:rFonts w:asciiTheme="minorHAnsi" w:eastAsiaTheme="minorEastAsia" w:hAnsiTheme="minorHAnsi" w:cstheme="minorBidi"/>
          <w:noProof/>
          <w:sz w:val="22"/>
          <w:szCs w:val="22"/>
          <w:lang w:val="en-GB" w:eastAsia="en-GB"/>
        </w:rPr>
      </w:pPr>
      <w:ins w:id="69"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"_Toc356304640"</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5.9</w:t>
        </w:r>
        <w:r>
          <w:rPr>
            <w:rFonts w:asciiTheme="minorHAnsi" w:eastAsiaTheme="minorEastAsia" w:hAnsiTheme="minorHAnsi" w:cstheme="minorBidi"/>
            <w:noProof/>
            <w:sz w:val="22"/>
            <w:szCs w:val="22"/>
            <w:lang w:val="en-GB" w:eastAsia="en-GB"/>
          </w:rPr>
          <w:tab/>
        </w:r>
        <w:r w:rsidRPr="00A76058">
          <w:rPr>
            <w:rStyle w:val="Hyperlink"/>
            <w:noProof/>
            <w:lang w:val="en-GB"/>
          </w:rPr>
          <w:t>Reporting modifications and amino acid substitutions</w:t>
        </w:r>
        <w:r>
          <w:rPr>
            <w:noProof/>
            <w:webHidden/>
          </w:rPr>
          <w:tab/>
        </w:r>
        <w:r>
          <w:rPr>
            <w:noProof/>
            <w:webHidden/>
          </w:rPr>
          <w:fldChar w:fldCharType="begin"/>
        </w:r>
        <w:r>
          <w:rPr>
            <w:noProof/>
            <w:webHidden/>
          </w:rPr>
          <w:instrText xml:space="preserve"> PAGEREF _Toc356304640 \h </w:instrText>
        </w:r>
        <w:r>
          <w:rPr>
            <w:noProof/>
            <w:webHidden/>
          </w:rPr>
        </w:r>
      </w:ins>
      <w:r>
        <w:rPr>
          <w:noProof/>
          <w:webHidden/>
        </w:rPr>
        <w:fldChar w:fldCharType="separate"/>
      </w:r>
      <w:ins w:id="70" w:author="jonesar" w:date="2013-05-14T14:19:00Z">
        <w:r>
          <w:rPr>
            <w:noProof/>
            <w:webHidden/>
          </w:rPr>
          <w:t>11</w:t>
        </w:r>
        <w:r>
          <w:rPr>
            <w:noProof/>
            <w:webHidden/>
          </w:rPr>
          <w:fldChar w:fldCharType="end"/>
        </w:r>
        <w:r w:rsidRPr="00A76058">
          <w:rPr>
            <w:rStyle w:val="Hyperlink"/>
            <w:noProof/>
          </w:rPr>
          <w:fldChar w:fldCharType="end"/>
        </w:r>
      </w:ins>
    </w:p>
    <w:p w:rsidR="002C6F21" w:rsidRDefault="002C6F21">
      <w:pPr>
        <w:pStyle w:val="TOC2"/>
        <w:rPr>
          <w:ins w:id="71" w:author="jonesar" w:date="2013-05-14T14:19:00Z"/>
          <w:rFonts w:asciiTheme="minorHAnsi" w:eastAsiaTheme="minorEastAsia" w:hAnsiTheme="minorHAnsi" w:cstheme="minorBidi"/>
          <w:noProof/>
          <w:sz w:val="22"/>
          <w:szCs w:val="22"/>
          <w:lang w:val="en-GB" w:eastAsia="en-GB"/>
        </w:rPr>
      </w:pPr>
      <w:ins w:id="72"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"_Toc356304641"</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5.10</w:t>
        </w:r>
        <w:r>
          <w:rPr>
            <w:rFonts w:asciiTheme="minorHAnsi" w:eastAsiaTheme="minorEastAsia" w:hAnsiTheme="minorHAnsi" w:cstheme="minorBidi"/>
            <w:noProof/>
            <w:sz w:val="22"/>
            <w:szCs w:val="22"/>
            <w:lang w:val="en-GB" w:eastAsia="en-GB"/>
          </w:rPr>
          <w:tab/>
        </w:r>
        <w:r w:rsidRPr="00A76058">
          <w:rPr>
            <w:rStyle w:val="Hyperlink"/>
            <w:noProof/>
            <w:lang w:val="en-GB"/>
          </w:rPr>
          <w:t>Comments on Specific Use Cases</w:t>
        </w:r>
        <w:r>
          <w:rPr>
            <w:noProof/>
            <w:webHidden/>
          </w:rPr>
          <w:tab/>
        </w:r>
        <w:r>
          <w:rPr>
            <w:noProof/>
            <w:webHidden/>
          </w:rPr>
          <w:fldChar w:fldCharType="begin"/>
        </w:r>
        <w:r>
          <w:rPr>
            <w:noProof/>
            <w:webHidden/>
          </w:rPr>
          <w:instrText xml:space="preserve"> PAGEREF _Toc356304641 \h </w:instrText>
        </w:r>
        <w:r>
          <w:rPr>
            <w:noProof/>
            <w:webHidden/>
          </w:rPr>
        </w:r>
      </w:ins>
      <w:r>
        <w:rPr>
          <w:noProof/>
          <w:webHidden/>
        </w:rPr>
        <w:fldChar w:fldCharType="separate"/>
      </w:r>
      <w:ins w:id="73" w:author="jonesar" w:date="2013-05-14T14:19:00Z">
        <w:r>
          <w:rPr>
            <w:noProof/>
            <w:webHidden/>
          </w:rPr>
          <w:t>12</w:t>
        </w:r>
        <w:r>
          <w:rPr>
            <w:noProof/>
            <w:webHidden/>
          </w:rPr>
          <w:fldChar w:fldCharType="end"/>
        </w:r>
        <w:r w:rsidRPr="00A76058">
          <w:rPr>
            <w:rStyle w:val="Hyperlink"/>
            <w:noProof/>
          </w:rPr>
          <w:fldChar w:fldCharType="end"/>
        </w:r>
      </w:ins>
    </w:p>
    <w:p w:rsidR="002C6F21" w:rsidRDefault="002C6F21">
      <w:pPr>
        <w:pStyle w:val="TOC2"/>
        <w:rPr>
          <w:ins w:id="74" w:author="jonesar" w:date="2013-05-14T14:19:00Z"/>
          <w:rFonts w:asciiTheme="minorHAnsi" w:eastAsiaTheme="minorEastAsia" w:hAnsiTheme="minorHAnsi" w:cstheme="minorBidi"/>
          <w:noProof/>
          <w:sz w:val="22"/>
          <w:szCs w:val="22"/>
          <w:lang w:val="en-GB" w:eastAsia="en-GB"/>
        </w:rPr>
      </w:pPr>
      <w:ins w:id="75"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"_Toc356304642"</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5.11</w:t>
        </w:r>
        <w:r>
          <w:rPr>
            <w:rFonts w:asciiTheme="minorHAnsi" w:eastAsiaTheme="minorEastAsia" w:hAnsiTheme="minorHAnsi" w:cstheme="minorBidi"/>
            <w:noProof/>
            <w:sz w:val="22"/>
            <w:szCs w:val="22"/>
            <w:lang w:val="en-GB" w:eastAsia="en-GB"/>
          </w:rPr>
          <w:tab/>
        </w:r>
        <w:r w:rsidRPr="00A76058">
          <w:rPr>
            <w:rStyle w:val="Hyperlink"/>
            <w:noProof/>
            <w:lang w:val="en-GB"/>
          </w:rPr>
          <w:t>Other supporting materials</w:t>
        </w:r>
        <w:r>
          <w:rPr>
            <w:noProof/>
            <w:webHidden/>
          </w:rPr>
          <w:tab/>
        </w:r>
        <w:r>
          <w:rPr>
            <w:noProof/>
            <w:webHidden/>
          </w:rPr>
          <w:fldChar w:fldCharType="begin"/>
        </w:r>
        <w:r>
          <w:rPr>
            <w:noProof/>
            <w:webHidden/>
          </w:rPr>
          <w:instrText xml:space="preserve"> PAGEREF _Toc356304642 \h </w:instrText>
        </w:r>
        <w:r>
          <w:rPr>
            <w:noProof/>
            <w:webHidden/>
          </w:rPr>
        </w:r>
      </w:ins>
      <w:r>
        <w:rPr>
          <w:noProof/>
          <w:webHidden/>
        </w:rPr>
        <w:fldChar w:fldCharType="separate"/>
      </w:r>
      <w:ins w:id="76" w:author="jonesar" w:date="2013-05-14T14:19:00Z">
        <w:r>
          <w:rPr>
            <w:noProof/>
            <w:webHidden/>
          </w:rPr>
          <w:t>14</w:t>
        </w:r>
        <w:r>
          <w:rPr>
            <w:noProof/>
            <w:webHidden/>
          </w:rPr>
          <w:fldChar w:fldCharType="end"/>
        </w:r>
        <w:r w:rsidRPr="00A76058">
          <w:rPr>
            <w:rStyle w:val="Hyperlink"/>
            <w:noProof/>
          </w:rPr>
          <w:fldChar w:fldCharType="end"/>
        </w:r>
      </w:ins>
    </w:p>
    <w:p w:rsidR="002C6F21" w:rsidRDefault="002C6F21">
      <w:pPr>
        <w:pStyle w:val="TOC1"/>
        <w:tabs>
          <w:tab w:val="left" w:pos="600"/>
          <w:tab w:val="right" w:leader="dot" w:pos="9962"/>
        </w:tabs>
        <w:rPr>
          <w:ins w:id="77" w:author="jonesar" w:date="2013-05-14T14:19:00Z"/>
          <w:rFonts w:asciiTheme="minorHAnsi" w:eastAsiaTheme="minorEastAsia" w:hAnsiTheme="minorHAnsi" w:cstheme="minorBidi"/>
          <w:noProof/>
          <w:sz w:val="22"/>
          <w:szCs w:val="22"/>
          <w:lang w:val="en-GB" w:eastAsia="en-GB"/>
        </w:rPr>
      </w:pPr>
      <w:ins w:id="78"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"_Toc356304643"</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6.</w:t>
        </w:r>
        <w:r>
          <w:rPr>
            <w:rFonts w:asciiTheme="minorHAnsi" w:eastAsiaTheme="minorEastAsia" w:hAnsiTheme="minorHAnsi" w:cstheme="minorBidi"/>
            <w:noProof/>
            <w:sz w:val="22"/>
            <w:szCs w:val="22"/>
            <w:lang w:val="en-GB" w:eastAsia="en-GB"/>
          </w:rPr>
          <w:tab/>
        </w:r>
        <w:r w:rsidRPr="00A76058">
          <w:rPr>
            <w:rStyle w:val="Hyperlink"/>
            <w:noProof/>
          </w:rPr>
          <w:t>Format specification</w:t>
        </w:r>
        <w:r>
          <w:rPr>
            <w:noProof/>
            <w:webHidden/>
          </w:rPr>
          <w:tab/>
        </w:r>
        <w:r>
          <w:rPr>
            <w:noProof/>
            <w:webHidden/>
          </w:rPr>
          <w:fldChar w:fldCharType="begin"/>
        </w:r>
        <w:r>
          <w:rPr>
            <w:noProof/>
            <w:webHidden/>
          </w:rPr>
          <w:instrText xml:space="preserve"> PAGEREF _Toc356304643 \h </w:instrText>
        </w:r>
        <w:r>
          <w:rPr>
            <w:noProof/>
            <w:webHidden/>
          </w:rPr>
        </w:r>
      </w:ins>
      <w:r>
        <w:rPr>
          <w:noProof/>
          <w:webHidden/>
        </w:rPr>
        <w:fldChar w:fldCharType="separate"/>
      </w:r>
      <w:ins w:id="79" w:author="jonesar" w:date="2013-05-14T14:19:00Z">
        <w:r>
          <w:rPr>
            <w:noProof/>
            <w:webHidden/>
          </w:rPr>
          <w:t>14</w:t>
        </w:r>
        <w:r>
          <w:rPr>
            <w:noProof/>
            <w:webHidden/>
          </w:rPr>
          <w:fldChar w:fldCharType="end"/>
        </w:r>
        <w:r w:rsidRPr="00A76058">
          <w:rPr>
            <w:rStyle w:val="Hyperlink"/>
            <w:noProof/>
          </w:rPr>
          <w:fldChar w:fldCharType="end"/>
        </w:r>
      </w:ins>
    </w:p>
    <w:p w:rsidR="002C6F21" w:rsidRDefault="002C6F21">
      <w:pPr>
        <w:pStyle w:val="TOC2"/>
        <w:rPr>
          <w:ins w:id="80" w:author="jonesar" w:date="2013-05-14T14:19:00Z"/>
          <w:rFonts w:asciiTheme="minorHAnsi" w:eastAsiaTheme="minorEastAsia" w:hAnsiTheme="minorHAnsi" w:cstheme="minorBidi"/>
          <w:noProof/>
          <w:sz w:val="22"/>
          <w:szCs w:val="22"/>
          <w:lang w:val="en-GB" w:eastAsia="en-GB"/>
        </w:rPr>
      </w:pPr>
      <w:ins w:id="81"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"_Toc356304644"</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6.1</w:t>
        </w:r>
        <w:r>
          <w:rPr>
            <w:rFonts w:asciiTheme="minorHAnsi" w:eastAsiaTheme="minorEastAsia" w:hAnsiTheme="minorHAnsi" w:cstheme="minorBidi"/>
            <w:noProof/>
            <w:sz w:val="22"/>
            <w:szCs w:val="22"/>
            <w:lang w:val="en-GB" w:eastAsia="en-GB"/>
          </w:rPr>
          <w:tab/>
        </w:r>
        <w:r w:rsidRPr="00A76058">
          <w:rPr>
            <w:rStyle w:val="Hyperlink"/>
            <w:noProof/>
            <w:lang w:val="en-GB"/>
          </w:rPr>
          <w:t>Sections</w:t>
        </w:r>
        <w:r>
          <w:rPr>
            <w:noProof/>
            <w:webHidden/>
          </w:rPr>
          <w:tab/>
        </w:r>
        <w:r>
          <w:rPr>
            <w:noProof/>
            <w:webHidden/>
          </w:rPr>
          <w:fldChar w:fldCharType="begin"/>
        </w:r>
        <w:r>
          <w:rPr>
            <w:noProof/>
            <w:webHidden/>
          </w:rPr>
          <w:instrText xml:space="preserve"> PAGEREF _Toc356304644 \h </w:instrText>
        </w:r>
        <w:r>
          <w:rPr>
            <w:noProof/>
            <w:webHidden/>
          </w:rPr>
        </w:r>
      </w:ins>
      <w:r>
        <w:rPr>
          <w:noProof/>
          <w:webHidden/>
        </w:rPr>
        <w:fldChar w:fldCharType="separate"/>
      </w:r>
      <w:ins w:id="82" w:author="jonesar" w:date="2013-05-14T14:19:00Z">
        <w:r>
          <w:rPr>
            <w:noProof/>
            <w:webHidden/>
          </w:rPr>
          <w:t>16</w:t>
        </w:r>
        <w:r>
          <w:rPr>
            <w:noProof/>
            <w:webHidden/>
          </w:rPr>
          <w:fldChar w:fldCharType="end"/>
        </w:r>
        <w:r w:rsidRPr="00A76058">
          <w:rPr>
            <w:rStyle w:val="Hyperlink"/>
            <w:noProof/>
          </w:rPr>
          <w:fldChar w:fldCharType="end"/>
        </w:r>
      </w:ins>
    </w:p>
    <w:p w:rsidR="002C6F21" w:rsidRDefault="002C6F21">
      <w:pPr>
        <w:pStyle w:val="TOC2"/>
        <w:rPr>
          <w:ins w:id="83" w:author="jonesar" w:date="2013-05-14T14:19:00Z"/>
          <w:rFonts w:asciiTheme="minorHAnsi" w:eastAsiaTheme="minorEastAsia" w:hAnsiTheme="minorHAnsi" w:cstheme="minorBidi"/>
          <w:noProof/>
          <w:sz w:val="22"/>
          <w:szCs w:val="22"/>
          <w:lang w:val="en-GB" w:eastAsia="en-GB"/>
        </w:rPr>
      </w:pPr>
      <w:ins w:id="84"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"_Toc356304645"</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6.2</w:t>
        </w:r>
        <w:r>
          <w:rPr>
            <w:rFonts w:asciiTheme="minorHAnsi" w:eastAsiaTheme="minorEastAsia" w:hAnsiTheme="minorHAnsi" w:cstheme="minorBidi"/>
            <w:noProof/>
            <w:sz w:val="22"/>
            <w:szCs w:val="22"/>
            <w:lang w:val="en-GB" w:eastAsia="en-GB"/>
          </w:rPr>
          <w:tab/>
        </w:r>
        <w:r w:rsidRPr="00A76058">
          <w:rPr>
            <w:rStyle w:val="Hyperlink"/>
            <w:noProof/>
            <w:lang w:val="en-GB"/>
          </w:rPr>
          <w:t>Metadata Section</w:t>
        </w:r>
        <w:r>
          <w:rPr>
            <w:noProof/>
            <w:webHidden/>
          </w:rPr>
          <w:tab/>
        </w:r>
        <w:r>
          <w:rPr>
            <w:noProof/>
            <w:webHidden/>
          </w:rPr>
          <w:fldChar w:fldCharType="begin"/>
        </w:r>
        <w:r>
          <w:rPr>
            <w:noProof/>
            <w:webHidden/>
          </w:rPr>
          <w:instrText xml:space="preserve"> PAGEREF _Toc356304645 \h </w:instrText>
        </w:r>
        <w:r>
          <w:rPr>
            <w:noProof/>
            <w:webHidden/>
          </w:rPr>
        </w:r>
      </w:ins>
      <w:r>
        <w:rPr>
          <w:noProof/>
          <w:webHidden/>
        </w:rPr>
        <w:fldChar w:fldCharType="separate"/>
      </w:r>
      <w:ins w:id="85" w:author="jonesar" w:date="2013-05-14T14:19:00Z">
        <w:r>
          <w:rPr>
            <w:noProof/>
            <w:webHidden/>
          </w:rPr>
          <w:t>16</w:t>
        </w:r>
        <w:r>
          <w:rPr>
            <w:noProof/>
            <w:webHidden/>
          </w:rPr>
          <w:fldChar w:fldCharType="end"/>
        </w:r>
        <w:r w:rsidRPr="00A76058">
          <w:rPr>
            <w:rStyle w:val="Hyperlink"/>
            <w:noProof/>
          </w:rPr>
          <w:fldChar w:fldCharType="end"/>
        </w:r>
      </w:ins>
    </w:p>
    <w:p w:rsidR="002C6F21" w:rsidRDefault="002C6F21">
      <w:pPr>
        <w:pStyle w:val="TOC2"/>
        <w:rPr>
          <w:ins w:id="86" w:author="jonesar" w:date="2013-05-14T14:19:00Z"/>
          <w:rFonts w:asciiTheme="minorHAnsi" w:eastAsiaTheme="minorEastAsia" w:hAnsiTheme="minorHAnsi" w:cstheme="minorBidi"/>
          <w:noProof/>
          <w:sz w:val="22"/>
          <w:szCs w:val="22"/>
          <w:lang w:val="en-GB" w:eastAsia="en-GB"/>
        </w:rPr>
      </w:pPr>
      <w:ins w:id="87"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"_Toc356304646"</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6.3</w:t>
        </w:r>
        <w:r>
          <w:rPr>
            <w:rFonts w:asciiTheme="minorHAnsi" w:eastAsiaTheme="minorEastAsia" w:hAnsiTheme="minorHAnsi" w:cstheme="minorBidi"/>
            <w:noProof/>
            <w:sz w:val="22"/>
            <w:szCs w:val="22"/>
            <w:lang w:val="en-GB" w:eastAsia="en-GB"/>
          </w:rPr>
          <w:tab/>
        </w:r>
        <w:r w:rsidRPr="00A76058">
          <w:rPr>
            <w:rStyle w:val="Hyperlink"/>
            <w:noProof/>
            <w:lang w:val="en-GB"/>
          </w:rPr>
          <w:t>Protein Section</w:t>
        </w:r>
        <w:r>
          <w:rPr>
            <w:noProof/>
            <w:webHidden/>
          </w:rPr>
          <w:tab/>
        </w:r>
        <w:r>
          <w:rPr>
            <w:noProof/>
            <w:webHidden/>
          </w:rPr>
          <w:fldChar w:fldCharType="begin"/>
        </w:r>
        <w:r>
          <w:rPr>
            <w:noProof/>
            <w:webHidden/>
          </w:rPr>
          <w:instrText xml:space="preserve"> PAGEREF _Toc356304646 \h </w:instrText>
        </w:r>
        <w:r>
          <w:rPr>
            <w:noProof/>
            <w:webHidden/>
          </w:rPr>
        </w:r>
      </w:ins>
      <w:r>
        <w:rPr>
          <w:noProof/>
          <w:webHidden/>
        </w:rPr>
        <w:fldChar w:fldCharType="separate"/>
      </w:r>
      <w:ins w:id="88" w:author="jonesar" w:date="2013-05-14T14:19:00Z">
        <w:r>
          <w:rPr>
            <w:noProof/>
            <w:webHidden/>
          </w:rPr>
          <w:t>23</w:t>
        </w:r>
        <w:r>
          <w:rPr>
            <w:noProof/>
            <w:webHidden/>
          </w:rPr>
          <w:fldChar w:fldCharType="end"/>
        </w:r>
        <w:r w:rsidRPr="00A76058">
          <w:rPr>
            <w:rStyle w:val="Hyperlink"/>
            <w:noProof/>
          </w:rPr>
          <w:fldChar w:fldCharType="end"/>
        </w:r>
      </w:ins>
    </w:p>
    <w:p w:rsidR="002C6F21" w:rsidRDefault="002C6F21">
      <w:pPr>
        <w:pStyle w:val="TOC2"/>
        <w:rPr>
          <w:ins w:id="89" w:author="jonesar" w:date="2013-05-14T14:19:00Z"/>
          <w:rFonts w:asciiTheme="minorHAnsi" w:eastAsiaTheme="minorEastAsia" w:hAnsiTheme="minorHAnsi" w:cstheme="minorBidi"/>
          <w:noProof/>
          <w:sz w:val="22"/>
          <w:szCs w:val="22"/>
          <w:lang w:val="en-GB" w:eastAsia="en-GB"/>
        </w:rPr>
      </w:pPr>
      <w:ins w:id="90"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"_Toc356304647"</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6.4</w:t>
        </w:r>
        <w:r>
          <w:rPr>
            <w:rFonts w:asciiTheme="minorHAnsi" w:eastAsiaTheme="minorEastAsia" w:hAnsiTheme="minorHAnsi" w:cstheme="minorBidi"/>
            <w:noProof/>
            <w:sz w:val="22"/>
            <w:szCs w:val="22"/>
            <w:lang w:val="en-GB" w:eastAsia="en-GB"/>
          </w:rPr>
          <w:tab/>
        </w:r>
        <w:r w:rsidRPr="00A76058">
          <w:rPr>
            <w:rStyle w:val="Hyperlink"/>
            <w:noProof/>
            <w:lang w:val="en-GB"/>
          </w:rPr>
          <w:t>Peptide Section</w:t>
        </w:r>
        <w:r>
          <w:rPr>
            <w:noProof/>
            <w:webHidden/>
          </w:rPr>
          <w:tab/>
        </w:r>
        <w:r>
          <w:rPr>
            <w:noProof/>
            <w:webHidden/>
          </w:rPr>
          <w:fldChar w:fldCharType="begin"/>
        </w:r>
        <w:r>
          <w:rPr>
            <w:noProof/>
            <w:webHidden/>
          </w:rPr>
          <w:instrText xml:space="preserve"> PAGEREF _Toc356304647 \h </w:instrText>
        </w:r>
        <w:r>
          <w:rPr>
            <w:noProof/>
            <w:webHidden/>
          </w:rPr>
        </w:r>
      </w:ins>
      <w:r>
        <w:rPr>
          <w:noProof/>
          <w:webHidden/>
        </w:rPr>
        <w:fldChar w:fldCharType="separate"/>
      </w:r>
      <w:ins w:id="91" w:author="jonesar" w:date="2013-05-14T14:19:00Z">
        <w:r>
          <w:rPr>
            <w:noProof/>
            <w:webHidden/>
          </w:rPr>
          <w:t>28</w:t>
        </w:r>
        <w:r>
          <w:rPr>
            <w:noProof/>
            <w:webHidden/>
          </w:rPr>
          <w:fldChar w:fldCharType="end"/>
        </w:r>
        <w:r w:rsidRPr="00A76058">
          <w:rPr>
            <w:rStyle w:val="Hyperlink"/>
            <w:noProof/>
          </w:rPr>
          <w:fldChar w:fldCharType="end"/>
        </w:r>
      </w:ins>
    </w:p>
    <w:p w:rsidR="002C6F21" w:rsidRDefault="002C6F21">
      <w:pPr>
        <w:pStyle w:val="TOC2"/>
        <w:rPr>
          <w:ins w:id="92" w:author="jonesar" w:date="2013-05-14T14:19:00Z"/>
          <w:rFonts w:asciiTheme="minorHAnsi" w:eastAsiaTheme="minorEastAsia" w:hAnsiTheme="minorHAnsi" w:cstheme="minorBidi"/>
          <w:noProof/>
          <w:sz w:val="22"/>
          <w:szCs w:val="22"/>
          <w:lang w:val="en-GB" w:eastAsia="en-GB"/>
        </w:rPr>
      </w:pPr>
      <w:ins w:id="93"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"_Toc356304658"</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6.5</w:t>
        </w:r>
        <w:r>
          <w:rPr>
            <w:rFonts w:asciiTheme="minorHAnsi" w:eastAsiaTheme="minorEastAsia" w:hAnsiTheme="minorHAnsi" w:cstheme="minorBidi"/>
            <w:noProof/>
            <w:sz w:val="22"/>
            <w:szCs w:val="22"/>
            <w:lang w:val="en-GB" w:eastAsia="en-GB"/>
          </w:rPr>
          <w:tab/>
        </w:r>
        <w:r w:rsidRPr="00A76058">
          <w:rPr>
            <w:rStyle w:val="Hyperlink"/>
            <w:noProof/>
            <w:lang w:val="en-GB"/>
          </w:rPr>
          <w:t>PSM Section</w:t>
        </w:r>
        <w:r>
          <w:rPr>
            <w:noProof/>
            <w:webHidden/>
          </w:rPr>
          <w:tab/>
        </w:r>
        <w:r>
          <w:rPr>
            <w:noProof/>
            <w:webHidden/>
          </w:rPr>
          <w:fldChar w:fldCharType="begin"/>
        </w:r>
        <w:r>
          <w:rPr>
            <w:noProof/>
            <w:webHidden/>
          </w:rPr>
          <w:instrText xml:space="preserve"> PAGEREF _Toc356304658 \h </w:instrText>
        </w:r>
        <w:r>
          <w:rPr>
            <w:noProof/>
            <w:webHidden/>
          </w:rPr>
        </w:r>
      </w:ins>
      <w:r>
        <w:rPr>
          <w:noProof/>
          <w:webHidden/>
        </w:rPr>
        <w:fldChar w:fldCharType="separate"/>
      </w:r>
      <w:ins w:id="94" w:author="jonesar" w:date="2013-05-14T14:19:00Z">
        <w:r>
          <w:rPr>
            <w:noProof/>
            <w:webHidden/>
          </w:rPr>
          <w:t>32</w:t>
        </w:r>
        <w:r>
          <w:rPr>
            <w:noProof/>
            <w:webHidden/>
          </w:rPr>
          <w:fldChar w:fldCharType="end"/>
        </w:r>
        <w:r w:rsidRPr="00A76058">
          <w:rPr>
            <w:rStyle w:val="Hyperlink"/>
            <w:noProof/>
          </w:rPr>
          <w:fldChar w:fldCharType="end"/>
        </w:r>
      </w:ins>
    </w:p>
    <w:p w:rsidR="002C6F21" w:rsidRDefault="002C6F21">
      <w:pPr>
        <w:pStyle w:val="TOC2"/>
        <w:rPr>
          <w:ins w:id="95" w:author="jonesar" w:date="2013-05-14T14:19:00Z"/>
          <w:rFonts w:asciiTheme="minorHAnsi" w:eastAsiaTheme="minorEastAsia" w:hAnsiTheme="minorHAnsi" w:cstheme="minorBidi"/>
          <w:noProof/>
          <w:sz w:val="22"/>
          <w:szCs w:val="22"/>
          <w:lang w:val="en-GB" w:eastAsia="en-GB"/>
        </w:rPr>
      </w:pPr>
      <w:ins w:id="96"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"_Toc356304659"</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lang w:val="en-GB"/>
          </w:rPr>
          <w:t>6.6</w:t>
        </w:r>
        <w:r>
          <w:rPr>
            <w:rFonts w:asciiTheme="minorHAnsi" w:eastAsiaTheme="minorEastAsia" w:hAnsiTheme="minorHAnsi" w:cstheme="minorBidi"/>
            <w:noProof/>
            <w:sz w:val="22"/>
            <w:szCs w:val="22"/>
            <w:lang w:val="en-GB" w:eastAsia="en-GB"/>
          </w:rPr>
          <w:tab/>
        </w:r>
        <w:r w:rsidRPr="00A76058">
          <w:rPr>
            <w:rStyle w:val="Hyperlink"/>
            <w:noProof/>
            <w:lang w:val="en-GB"/>
          </w:rPr>
          <w:t>Small Molecule Section</w:t>
        </w:r>
        <w:r>
          <w:rPr>
            <w:noProof/>
            <w:webHidden/>
          </w:rPr>
          <w:tab/>
        </w:r>
        <w:r>
          <w:rPr>
            <w:noProof/>
            <w:webHidden/>
          </w:rPr>
          <w:fldChar w:fldCharType="begin"/>
        </w:r>
        <w:r>
          <w:rPr>
            <w:noProof/>
            <w:webHidden/>
          </w:rPr>
          <w:instrText xml:space="preserve"> PAGEREF _Toc356304659 \h </w:instrText>
        </w:r>
        <w:r>
          <w:rPr>
            <w:noProof/>
            <w:webHidden/>
          </w:rPr>
        </w:r>
      </w:ins>
      <w:r>
        <w:rPr>
          <w:noProof/>
          <w:webHidden/>
        </w:rPr>
        <w:fldChar w:fldCharType="separate"/>
      </w:r>
      <w:ins w:id="97" w:author="jonesar" w:date="2013-05-14T14:19:00Z">
        <w:r>
          <w:rPr>
            <w:noProof/>
            <w:webHidden/>
          </w:rPr>
          <w:t>35</w:t>
        </w:r>
        <w:r>
          <w:rPr>
            <w:noProof/>
            <w:webHidden/>
          </w:rPr>
          <w:fldChar w:fldCharType="end"/>
        </w:r>
        <w:r w:rsidRPr="00A76058">
          <w:rPr>
            <w:rStyle w:val="Hyperlink"/>
            <w:noProof/>
          </w:rPr>
          <w:fldChar w:fldCharType="end"/>
        </w:r>
      </w:ins>
    </w:p>
    <w:p w:rsidR="002C6F21" w:rsidRDefault="002C6F21">
      <w:pPr>
        <w:pStyle w:val="TOC1"/>
        <w:tabs>
          <w:tab w:val="left" w:pos="600"/>
          <w:tab w:val="right" w:leader="dot" w:pos="9962"/>
        </w:tabs>
        <w:rPr>
          <w:ins w:id="98" w:author="jonesar" w:date="2013-05-14T14:19:00Z"/>
          <w:rFonts w:asciiTheme="minorHAnsi" w:eastAsiaTheme="minorEastAsia" w:hAnsiTheme="minorHAnsi" w:cstheme="minorBidi"/>
          <w:noProof/>
          <w:sz w:val="22"/>
          <w:szCs w:val="22"/>
          <w:lang w:val="en-GB" w:eastAsia="en-GB"/>
        </w:rPr>
      </w:pPr>
      <w:ins w:id="99"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"_Toc356304660"</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7.</w:t>
        </w:r>
        <w:r>
          <w:rPr>
            <w:rFonts w:asciiTheme="minorHAnsi" w:eastAsiaTheme="minorEastAsia" w:hAnsiTheme="minorHAnsi" w:cstheme="minorBidi"/>
            <w:noProof/>
            <w:sz w:val="22"/>
            <w:szCs w:val="22"/>
            <w:lang w:val="en-GB" w:eastAsia="en-GB"/>
          </w:rPr>
          <w:tab/>
        </w:r>
        <w:r w:rsidRPr="00A76058">
          <w:rPr>
            <w:rStyle w:val="Hyperlink"/>
            <w:noProof/>
          </w:rPr>
          <w:t>Non-supported use cases</w:t>
        </w:r>
        <w:r>
          <w:rPr>
            <w:noProof/>
            <w:webHidden/>
          </w:rPr>
          <w:tab/>
        </w:r>
        <w:r>
          <w:rPr>
            <w:noProof/>
            <w:webHidden/>
          </w:rPr>
          <w:fldChar w:fldCharType="begin"/>
        </w:r>
        <w:r>
          <w:rPr>
            <w:noProof/>
            <w:webHidden/>
          </w:rPr>
          <w:instrText xml:space="preserve"> PAGEREF _Toc356304660 \h </w:instrText>
        </w:r>
        <w:r>
          <w:rPr>
            <w:noProof/>
            <w:webHidden/>
          </w:rPr>
        </w:r>
      </w:ins>
      <w:r>
        <w:rPr>
          <w:noProof/>
          <w:webHidden/>
        </w:rPr>
        <w:fldChar w:fldCharType="separate"/>
      </w:r>
      <w:ins w:id="100" w:author="jonesar" w:date="2013-05-14T14:19:00Z">
        <w:r>
          <w:rPr>
            <w:noProof/>
            <w:webHidden/>
          </w:rPr>
          <w:t>39</w:t>
        </w:r>
        <w:r>
          <w:rPr>
            <w:noProof/>
            <w:webHidden/>
          </w:rPr>
          <w:fldChar w:fldCharType="end"/>
        </w:r>
        <w:r w:rsidRPr="00A76058">
          <w:rPr>
            <w:rStyle w:val="Hyperlink"/>
            <w:noProof/>
          </w:rPr>
          <w:fldChar w:fldCharType="end"/>
        </w:r>
      </w:ins>
    </w:p>
    <w:p w:rsidR="002C6F21" w:rsidRDefault="002C6F21">
      <w:pPr>
        <w:pStyle w:val="TOC1"/>
        <w:tabs>
          <w:tab w:val="left" w:pos="600"/>
          <w:tab w:val="right" w:leader="dot" w:pos="9962"/>
        </w:tabs>
        <w:rPr>
          <w:ins w:id="101" w:author="jonesar" w:date="2013-05-14T14:19:00Z"/>
          <w:rFonts w:asciiTheme="minorHAnsi" w:eastAsiaTheme="minorEastAsia" w:hAnsiTheme="minorHAnsi" w:cstheme="minorBidi"/>
          <w:noProof/>
          <w:sz w:val="22"/>
          <w:szCs w:val="22"/>
          <w:lang w:val="en-GB" w:eastAsia="en-GB"/>
        </w:rPr>
      </w:pPr>
      <w:ins w:id="102"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"_Toc356304661"</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8.</w:t>
        </w:r>
        <w:r>
          <w:rPr>
            <w:rFonts w:asciiTheme="minorHAnsi" w:eastAsiaTheme="minorEastAsia" w:hAnsiTheme="minorHAnsi" w:cstheme="minorBidi"/>
            <w:noProof/>
            <w:sz w:val="22"/>
            <w:szCs w:val="22"/>
            <w:lang w:val="en-GB" w:eastAsia="en-GB"/>
          </w:rPr>
          <w:tab/>
        </w:r>
        <w:r w:rsidRPr="00A76058">
          <w:rPr>
            <w:rStyle w:val="Hyperlink"/>
            <w:noProof/>
          </w:rPr>
          <w:t>Conclusions</w:t>
        </w:r>
        <w:r>
          <w:rPr>
            <w:noProof/>
            <w:webHidden/>
          </w:rPr>
          <w:tab/>
        </w:r>
        <w:r>
          <w:rPr>
            <w:noProof/>
            <w:webHidden/>
          </w:rPr>
          <w:fldChar w:fldCharType="begin"/>
        </w:r>
        <w:r>
          <w:rPr>
            <w:noProof/>
            <w:webHidden/>
          </w:rPr>
          <w:instrText xml:space="preserve"> PAGEREF _Toc356304661 \h </w:instrText>
        </w:r>
        <w:r>
          <w:rPr>
            <w:noProof/>
            <w:webHidden/>
          </w:rPr>
        </w:r>
      </w:ins>
      <w:r>
        <w:rPr>
          <w:noProof/>
          <w:webHidden/>
        </w:rPr>
        <w:fldChar w:fldCharType="separate"/>
      </w:r>
      <w:ins w:id="103" w:author="jonesar" w:date="2013-05-14T14:19:00Z">
        <w:r>
          <w:rPr>
            <w:noProof/>
            <w:webHidden/>
          </w:rPr>
          <w:t>39</w:t>
        </w:r>
        <w:r>
          <w:rPr>
            <w:noProof/>
            <w:webHidden/>
          </w:rPr>
          <w:fldChar w:fldCharType="end"/>
        </w:r>
        <w:r w:rsidRPr="00A76058">
          <w:rPr>
            <w:rStyle w:val="Hyperlink"/>
            <w:noProof/>
          </w:rPr>
          <w:fldChar w:fldCharType="end"/>
        </w:r>
      </w:ins>
    </w:p>
    <w:p w:rsidR="002C6F21" w:rsidRDefault="002C6F21">
      <w:pPr>
        <w:pStyle w:val="TOC1"/>
        <w:tabs>
          <w:tab w:val="left" w:pos="600"/>
          <w:tab w:val="right" w:leader="dot" w:pos="9962"/>
        </w:tabs>
        <w:rPr>
          <w:ins w:id="104" w:author="jonesar" w:date="2013-05-14T14:19:00Z"/>
          <w:rFonts w:asciiTheme="minorHAnsi" w:eastAsiaTheme="minorEastAsia" w:hAnsiTheme="minorHAnsi" w:cstheme="minorBidi"/>
          <w:noProof/>
          <w:sz w:val="22"/>
          <w:szCs w:val="22"/>
          <w:lang w:val="en-GB" w:eastAsia="en-GB"/>
        </w:rPr>
      </w:pPr>
      <w:ins w:id="105"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"_Toc356304662"</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9.</w:t>
        </w:r>
        <w:r>
          <w:rPr>
            <w:rFonts w:asciiTheme="minorHAnsi" w:eastAsiaTheme="minorEastAsia" w:hAnsiTheme="minorHAnsi" w:cstheme="minorBidi"/>
            <w:noProof/>
            <w:sz w:val="22"/>
            <w:szCs w:val="22"/>
            <w:lang w:val="en-GB" w:eastAsia="en-GB"/>
          </w:rPr>
          <w:tab/>
        </w:r>
        <w:r w:rsidRPr="00A76058">
          <w:rPr>
            <w:rStyle w:val="Hyperlink"/>
            <w:noProof/>
          </w:rPr>
          <w:t>Authors</w:t>
        </w:r>
        <w:r>
          <w:rPr>
            <w:noProof/>
            <w:webHidden/>
          </w:rPr>
          <w:tab/>
        </w:r>
        <w:r>
          <w:rPr>
            <w:noProof/>
            <w:webHidden/>
          </w:rPr>
          <w:fldChar w:fldCharType="begin"/>
        </w:r>
        <w:r>
          <w:rPr>
            <w:noProof/>
            <w:webHidden/>
          </w:rPr>
          <w:instrText xml:space="preserve"> PAGEREF _Toc356304662 \h </w:instrText>
        </w:r>
        <w:r>
          <w:rPr>
            <w:noProof/>
            <w:webHidden/>
          </w:rPr>
        </w:r>
      </w:ins>
      <w:r>
        <w:rPr>
          <w:noProof/>
          <w:webHidden/>
        </w:rPr>
        <w:fldChar w:fldCharType="separate"/>
      </w:r>
      <w:ins w:id="106" w:author="jonesar" w:date="2013-05-14T14:19:00Z">
        <w:r>
          <w:rPr>
            <w:noProof/>
            <w:webHidden/>
          </w:rPr>
          <w:t>40</w:t>
        </w:r>
        <w:r>
          <w:rPr>
            <w:noProof/>
            <w:webHidden/>
          </w:rPr>
          <w:fldChar w:fldCharType="end"/>
        </w:r>
        <w:r w:rsidRPr="00A76058">
          <w:rPr>
            <w:rStyle w:val="Hyperlink"/>
            <w:noProof/>
          </w:rPr>
          <w:fldChar w:fldCharType="end"/>
        </w:r>
      </w:ins>
    </w:p>
    <w:p w:rsidR="002C6F21" w:rsidRDefault="002C6F21">
      <w:pPr>
        <w:pStyle w:val="TOC1"/>
        <w:tabs>
          <w:tab w:val="left" w:pos="600"/>
          <w:tab w:val="right" w:leader="dot" w:pos="9962"/>
        </w:tabs>
        <w:rPr>
          <w:ins w:id="107" w:author="jonesar" w:date="2013-05-14T14:19:00Z"/>
          <w:rFonts w:asciiTheme="minorHAnsi" w:eastAsiaTheme="minorEastAsia" w:hAnsiTheme="minorHAnsi" w:cstheme="minorBidi"/>
          <w:noProof/>
          <w:sz w:val="22"/>
          <w:szCs w:val="22"/>
          <w:lang w:val="en-GB" w:eastAsia="en-GB"/>
        </w:rPr>
      </w:pPr>
      <w:ins w:id="108"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"_Toc356304663"</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10.</w:t>
        </w:r>
        <w:r>
          <w:rPr>
            <w:rFonts w:asciiTheme="minorHAnsi" w:eastAsiaTheme="minorEastAsia" w:hAnsiTheme="minorHAnsi" w:cstheme="minorBidi"/>
            <w:noProof/>
            <w:sz w:val="22"/>
            <w:szCs w:val="22"/>
            <w:lang w:val="en-GB" w:eastAsia="en-GB"/>
          </w:rPr>
          <w:tab/>
        </w:r>
        <w:r w:rsidRPr="00A76058">
          <w:rPr>
            <w:rStyle w:val="Hyperlink"/>
            <w:noProof/>
          </w:rPr>
          <w:t>Contributors</w:t>
        </w:r>
        <w:r>
          <w:rPr>
            <w:noProof/>
            <w:webHidden/>
          </w:rPr>
          <w:tab/>
        </w:r>
        <w:r>
          <w:rPr>
            <w:noProof/>
            <w:webHidden/>
          </w:rPr>
          <w:fldChar w:fldCharType="begin"/>
        </w:r>
        <w:r>
          <w:rPr>
            <w:noProof/>
            <w:webHidden/>
          </w:rPr>
          <w:instrText xml:space="preserve"> PAGEREF _Toc356304663 \h </w:instrText>
        </w:r>
        <w:r>
          <w:rPr>
            <w:noProof/>
            <w:webHidden/>
          </w:rPr>
        </w:r>
      </w:ins>
      <w:r>
        <w:rPr>
          <w:noProof/>
          <w:webHidden/>
        </w:rPr>
        <w:fldChar w:fldCharType="separate"/>
      </w:r>
      <w:ins w:id="109" w:author="jonesar" w:date="2013-05-14T14:19:00Z">
        <w:r>
          <w:rPr>
            <w:noProof/>
            <w:webHidden/>
          </w:rPr>
          <w:t>40</w:t>
        </w:r>
        <w:r>
          <w:rPr>
            <w:noProof/>
            <w:webHidden/>
          </w:rPr>
          <w:fldChar w:fldCharType="end"/>
        </w:r>
        <w:r w:rsidRPr="00A76058">
          <w:rPr>
            <w:rStyle w:val="Hyperlink"/>
            <w:noProof/>
          </w:rPr>
          <w:fldChar w:fldCharType="end"/>
        </w:r>
      </w:ins>
    </w:p>
    <w:p w:rsidR="002C6F21" w:rsidRDefault="002C6F21">
      <w:pPr>
        <w:pStyle w:val="TOC1"/>
        <w:tabs>
          <w:tab w:val="left" w:pos="600"/>
          <w:tab w:val="right" w:leader="dot" w:pos="9962"/>
        </w:tabs>
        <w:rPr>
          <w:ins w:id="110" w:author="jonesar" w:date="2013-05-14T14:19:00Z"/>
          <w:rFonts w:asciiTheme="minorHAnsi" w:eastAsiaTheme="minorEastAsia" w:hAnsiTheme="minorHAnsi" w:cstheme="minorBidi"/>
          <w:noProof/>
          <w:sz w:val="22"/>
          <w:szCs w:val="22"/>
          <w:lang w:val="en-GB" w:eastAsia="en-GB"/>
        </w:rPr>
      </w:pPr>
      <w:ins w:id="111"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"_Toc356304664"</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11.</w:t>
        </w:r>
        <w:r>
          <w:rPr>
            <w:rFonts w:asciiTheme="minorHAnsi" w:eastAsiaTheme="minorEastAsia" w:hAnsiTheme="minorHAnsi" w:cstheme="minorBidi"/>
            <w:noProof/>
            <w:sz w:val="22"/>
            <w:szCs w:val="22"/>
            <w:lang w:val="en-GB" w:eastAsia="en-GB"/>
          </w:rPr>
          <w:tab/>
        </w:r>
        <w:r w:rsidRPr="00A76058">
          <w:rPr>
            <w:rStyle w:val="Hyperlink"/>
            <w:noProof/>
          </w:rPr>
          <w:t>References</w:t>
        </w:r>
        <w:r>
          <w:rPr>
            <w:noProof/>
            <w:webHidden/>
          </w:rPr>
          <w:tab/>
        </w:r>
        <w:r>
          <w:rPr>
            <w:noProof/>
            <w:webHidden/>
          </w:rPr>
          <w:fldChar w:fldCharType="begin"/>
        </w:r>
        <w:r>
          <w:rPr>
            <w:noProof/>
            <w:webHidden/>
          </w:rPr>
          <w:instrText xml:space="preserve"> PAGEREF _Toc356304664 \h </w:instrText>
        </w:r>
        <w:r>
          <w:rPr>
            <w:noProof/>
            <w:webHidden/>
          </w:rPr>
        </w:r>
      </w:ins>
      <w:r>
        <w:rPr>
          <w:noProof/>
          <w:webHidden/>
        </w:rPr>
        <w:fldChar w:fldCharType="separate"/>
      </w:r>
      <w:ins w:id="112" w:author="jonesar" w:date="2013-05-14T14:19:00Z">
        <w:r>
          <w:rPr>
            <w:noProof/>
            <w:webHidden/>
          </w:rPr>
          <w:t>40</w:t>
        </w:r>
        <w:r>
          <w:rPr>
            <w:noProof/>
            <w:webHidden/>
          </w:rPr>
          <w:fldChar w:fldCharType="end"/>
        </w:r>
        <w:r w:rsidRPr="00A76058">
          <w:rPr>
            <w:rStyle w:val="Hyperlink"/>
            <w:noProof/>
          </w:rPr>
          <w:fldChar w:fldCharType="end"/>
        </w:r>
      </w:ins>
    </w:p>
    <w:p w:rsidR="002C6F21" w:rsidRDefault="002C6F21">
      <w:pPr>
        <w:pStyle w:val="TOC1"/>
        <w:tabs>
          <w:tab w:val="left" w:pos="600"/>
          <w:tab w:val="right" w:leader="dot" w:pos="9962"/>
        </w:tabs>
        <w:rPr>
          <w:ins w:id="113" w:author="jonesar" w:date="2013-05-14T14:19:00Z"/>
          <w:rFonts w:asciiTheme="minorHAnsi" w:eastAsiaTheme="minorEastAsia" w:hAnsiTheme="minorHAnsi" w:cstheme="minorBidi"/>
          <w:noProof/>
          <w:sz w:val="22"/>
          <w:szCs w:val="22"/>
          <w:lang w:val="en-GB" w:eastAsia="en-GB"/>
        </w:rPr>
      </w:pPr>
      <w:ins w:id="114"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"_Toc356304665"</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12.</w:t>
        </w:r>
        <w:r>
          <w:rPr>
            <w:rFonts w:asciiTheme="minorHAnsi" w:eastAsiaTheme="minorEastAsia" w:hAnsiTheme="minorHAnsi" w:cstheme="minorBidi"/>
            <w:noProof/>
            <w:sz w:val="22"/>
            <w:szCs w:val="22"/>
            <w:lang w:val="en-GB" w:eastAsia="en-GB"/>
          </w:rPr>
          <w:tab/>
        </w:r>
        <w:r w:rsidRPr="00A76058">
          <w:rPr>
            <w:rStyle w:val="Hyperlink"/>
            <w:noProof/>
          </w:rPr>
          <w:t>Intellectual Property Statement</w:t>
        </w:r>
        <w:r>
          <w:rPr>
            <w:noProof/>
            <w:webHidden/>
          </w:rPr>
          <w:tab/>
        </w:r>
        <w:r>
          <w:rPr>
            <w:noProof/>
            <w:webHidden/>
          </w:rPr>
          <w:fldChar w:fldCharType="begin"/>
        </w:r>
        <w:r>
          <w:rPr>
            <w:noProof/>
            <w:webHidden/>
          </w:rPr>
          <w:instrText xml:space="preserve"> PAGEREF _Toc356304665 \h </w:instrText>
        </w:r>
        <w:r>
          <w:rPr>
            <w:noProof/>
            <w:webHidden/>
          </w:rPr>
        </w:r>
      </w:ins>
      <w:r>
        <w:rPr>
          <w:noProof/>
          <w:webHidden/>
        </w:rPr>
        <w:fldChar w:fldCharType="separate"/>
      </w:r>
      <w:ins w:id="115" w:author="jonesar" w:date="2013-05-14T14:19:00Z">
        <w:r>
          <w:rPr>
            <w:noProof/>
            <w:webHidden/>
          </w:rPr>
          <w:t>41</w:t>
        </w:r>
        <w:r>
          <w:rPr>
            <w:noProof/>
            <w:webHidden/>
          </w:rPr>
          <w:fldChar w:fldCharType="end"/>
        </w:r>
        <w:r w:rsidRPr="00A76058">
          <w:rPr>
            <w:rStyle w:val="Hyperlink"/>
            <w:noProof/>
          </w:rPr>
          <w:fldChar w:fldCharType="end"/>
        </w:r>
      </w:ins>
    </w:p>
    <w:p w:rsidR="002C6F21" w:rsidRDefault="002C6F21">
      <w:pPr>
        <w:pStyle w:val="TOC1"/>
        <w:tabs>
          <w:tab w:val="right" w:leader="dot" w:pos="9962"/>
        </w:tabs>
        <w:rPr>
          <w:ins w:id="116" w:author="jonesar" w:date="2013-05-14T14:19:00Z"/>
          <w:rFonts w:asciiTheme="minorHAnsi" w:eastAsiaTheme="minorEastAsia" w:hAnsiTheme="minorHAnsi" w:cstheme="minorBidi"/>
          <w:noProof/>
          <w:sz w:val="22"/>
          <w:szCs w:val="22"/>
          <w:lang w:val="en-GB" w:eastAsia="en-GB"/>
        </w:rPr>
      </w:pPr>
      <w:ins w:id="117"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"_Toc356304666"</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TradeMark Section</w:t>
        </w:r>
        <w:r>
          <w:rPr>
            <w:noProof/>
            <w:webHidden/>
          </w:rPr>
          <w:tab/>
        </w:r>
        <w:r>
          <w:rPr>
            <w:noProof/>
            <w:webHidden/>
          </w:rPr>
          <w:fldChar w:fldCharType="begin"/>
        </w:r>
        <w:r>
          <w:rPr>
            <w:noProof/>
            <w:webHidden/>
          </w:rPr>
          <w:instrText xml:space="preserve"> PAGEREF _Toc356304666 \h </w:instrText>
        </w:r>
        <w:r>
          <w:rPr>
            <w:noProof/>
            <w:webHidden/>
          </w:rPr>
        </w:r>
      </w:ins>
      <w:r>
        <w:rPr>
          <w:noProof/>
          <w:webHidden/>
        </w:rPr>
        <w:fldChar w:fldCharType="separate"/>
      </w:r>
      <w:ins w:id="118" w:author="jonesar" w:date="2013-05-14T14:19:00Z">
        <w:r>
          <w:rPr>
            <w:noProof/>
            <w:webHidden/>
          </w:rPr>
          <w:t>41</w:t>
        </w:r>
        <w:r>
          <w:rPr>
            <w:noProof/>
            <w:webHidden/>
          </w:rPr>
          <w:fldChar w:fldCharType="end"/>
        </w:r>
        <w:r w:rsidRPr="00A76058">
          <w:rPr>
            <w:rStyle w:val="Hyperlink"/>
            <w:noProof/>
          </w:rPr>
          <w:fldChar w:fldCharType="end"/>
        </w:r>
      </w:ins>
    </w:p>
    <w:p w:rsidR="002C6F21" w:rsidRDefault="002C6F21">
      <w:pPr>
        <w:pStyle w:val="TOC1"/>
        <w:tabs>
          <w:tab w:val="right" w:leader="dot" w:pos="9962"/>
        </w:tabs>
        <w:rPr>
          <w:ins w:id="119" w:author="jonesar" w:date="2013-05-14T14:19:00Z"/>
          <w:rFonts w:asciiTheme="minorHAnsi" w:eastAsiaTheme="minorEastAsia" w:hAnsiTheme="minorHAnsi" w:cstheme="minorBidi"/>
          <w:noProof/>
          <w:sz w:val="22"/>
          <w:szCs w:val="22"/>
          <w:lang w:val="en-GB" w:eastAsia="en-GB"/>
        </w:rPr>
      </w:pPr>
      <w:ins w:id="120" w:author="jonesar" w:date="2013-05-14T14:19:00Z">
        <w:r w:rsidRPr="00A76058">
          <w:rPr>
            <w:rStyle w:val="Hyperlink"/>
            <w:noProof/>
          </w:rPr>
          <w:fldChar w:fldCharType="begin"/>
        </w:r>
        <w:r w:rsidRPr="00A76058">
          <w:rPr>
            <w:rStyle w:val="Hyperlink"/>
            <w:noProof/>
          </w:rPr>
          <w:instrText xml:space="preserve"> </w:instrText>
        </w:r>
        <w:r>
          <w:rPr>
            <w:noProof/>
          </w:rPr>
          <w:instrText>HYPERLINK \l "_Toc356304667"</w:instrText>
        </w:r>
        <w:r w:rsidRPr="00A76058">
          <w:rPr>
            <w:rStyle w:val="Hyperlink"/>
            <w:noProof/>
          </w:rPr>
          <w:instrText xml:space="preserve"> </w:instrText>
        </w:r>
        <w:r w:rsidRPr="00A76058">
          <w:rPr>
            <w:rStyle w:val="Hyperlink"/>
            <w:noProof/>
          </w:rPr>
        </w:r>
        <w:r w:rsidRPr="00A76058">
          <w:rPr>
            <w:rStyle w:val="Hyperlink"/>
            <w:noProof/>
          </w:rPr>
          <w:fldChar w:fldCharType="separate"/>
        </w:r>
        <w:r w:rsidRPr="00A76058">
          <w:rPr>
            <w:rStyle w:val="Hyperlink"/>
            <w:noProof/>
          </w:rPr>
          <w:t>Copyright Notice</w:t>
        </w:r>
        <w:r>
          <w:rPr>
            <w:noProof/>
            <w:webHidden/>
          </w:rPr>
          <w:tab/>
        </w:r>
        <w:r>
          <w:rPr>
            <w:noProof/>
            <w:webHidden/>
          </w:rPr>
          <w:fldChar w:fldCharType="begin"/>
        </w:r>
        <w:r>
          <w:rPr>
            <w:noProof/>
            <w:webHidden/>
          </w:rPr>
          <w:instrText xml:space="preserve"> PAGEREF _Toc356304667 \h </w:instrText>
        </w:r>
        <w:r>
          <w:rPr>
            <w:noProof/>
            <w:webHidden/>
          </w:rPr>
        </w:r>
      </w:ins>
      <w:r>
        <w:rPr>
          <w:noProof/>
          <w:webHidden/>
        </w:rPr>
        <w:fldChar w:fldCharType="separate"/>
      </w:r>
      <w:ins w:id="121" w:author="jonesar" w:date="2013-05-14T14:19:00Z">
        <w:r>
          <w:rPr>
            <w:noProof/>
            <w:webHidden/>
          </w:rPr>
          <w:t>41</w:t>
        </w:r>
        <w:r>
          <w:rPr>
            <w:noProof/>
            <w:webHidden/>
          </w:rPr>
          <w:fldChar w:fldCharType="end"/>
        </w:r>
        <w:r w:rsidRPr="00A76058">
          <w:rPr>
            <w:rStyle w:val="Hyperlink"/>
            <w:noProof/>
          </w:rPr>
          <w:fldChar w:fldCharType="end"/>
        </w:r>
      </w:ins>
    </w:p>
    <w:p w:rsidR="0088507E" w:rsidDel="002C6F21" w:rsidRDefault="0088507E">
      <w:pPr>
        <w:pStyle w:val="TOC1"/>
        <w:tabs>
          <w:tab w:val="right" w:leader="dot" w:pos="9962"/>
        </w:tabs>
        <w:rPr>
          <w:ins w:id="122" w:author="Juan Antonio Vizcaino" w:date="2013-04-23T11:42:00Z"/>
          <w:del w:id="123" w:author="jonesar" w:date="2013-05-14T14:19:00Z"/>
          <w:rFonts w:asciiTheme="minorHAnsi" w:eastAsiaTheme="minorEastAsia" w:hAnsiTheme="minorHAnsi" w:cstheme="minorBidi"/>
          <w:noProof/>
          <w:lang w:val="en-GB" w:eastAsia="ja-JP"/>
        </w:rPr>
      </w:pPr>
      <w:ins w:id="124" w:author="Juan Antonio Vizcaino" w:date="2013-04-23T11:42:00Z">
        <w:del w:id="125" w:author="jonesar" w:date="2013-05-14T14:19:00Z">
          <w:r w:rsidDel="002C6F21">
            <w:rPr>
              <w:noProof/>
            </w:rPr>
            <w:delText>Abstract</w:delText>
          </w:r>
          <w:r w:rsidDel="002C6F21">
            <w:rPr>
              <w:noProof/>
            </w:rPr>
            <w:tab/>
            <w:delText>1</w:delText>
          </w:r>
        </w:del>
      </w:ins>
    </w:p>
    <w:p w:rsidR="0088507E" w:rsidDel="002C6F21" w:rsidRDefault="0088507E">
      <w:pPr>
        <w:pStyle w:val="TOC1"/>
        <w:tabs>
          <w:tab w:val="left" w:pos="440"/>
          <w:tab w:val="right" w:leader="dot" w:pos="9962"/>
        </w:tabs>
        <w:rPr>
          <w:ins w:id="126" w:author="Juan Antonio Vizcaino" w:date="2013-04-23T11:42:00Z"/>
          <w:del w:id="127" w:author="jonesar" w:date="2013-05-14T14:19:00Z"/>
          <w:rFonts w:asciiTheme="minorHAnsi" w:eastAsiaTheme="minorEastAsia" w:hAnsiTheme="minorHAnsi" w:cstheme="minorBidi"/>
          <w:noProof/>
          <w:lang w:val="en-GB" w:eastAsia="ja-JP"/>
        </w:rPr>
      </w:pPr>
      <w:ins w:id="128" w:author="Juan Antonio Vizcaino" w:date="2013-04-23T11:42:00Z">
        <w:del w:id="129" w:author="jonesar" w:date="2013-05-14T14:19:00Z">
          <w:r w:rsidDel="002C6F21">
            <w:rPr>
              <w:noProof/>
            </w:rPr>
            <w:delText>1.</w:delText>
          </w:r>
          <w:r w:rsidDel="002C6F21">
            <w:rPr>
              <w:rFonts w:asciiTheme="minorHAnsi" w:eastAsiaTheme="minorEastAsia" w:hAnsiTheme="minorHAnsi" w:cstheme="minorBidi"/>
              <w:noProof/>
              <w:lang w:val="en-GB" w:eastAsia="ja-JP"/>
            </w:rPr>
            <w:tab/>
          </w:r>
          <w:r w:rsidDel="002C6F21">
            <w:rPr>
              <w:noProof/>
            </w:rPr>
            <w:delText>Introduction</w:delText>
          </w:r>
          <w:r w:rsidDel="002C6F21">
            <w:rPr>
              <w:noProof/>
            </w:rPr>
            <w:tab/>
            <w:delText>1</w:delText>
          </w:r>
        </w:del>
      </w:ins>
    </w:p>
    <w:p w:rsidR="0088507E" w:rsidDel="002C6F21" w:rsidRDefault="0088507E">
      <w:pPr>
        <w:pStyle w:val="TOC2"/>
        <w:tabs>
          <w:tab w:val="left" w:pos="772"/>
        </w:tabs>
        <w:rPr>
          <w:ins w:id="130" w:author="Juan Antonio Vizcaino" w:date="2013-04-23T11:42:00Z"/>
          <w:del w:id="131" w:author="jonesar" w:date="2013-05-14T14:19:00Z"/>
          <w:rFonts w:asciiTheme="minorHAnsi" w:eastAsiaTheme="minorEastAsia" w:hAnsiTheme="minorHAnsi" w:cstheme="minorBidi"/>
          <w:noProof/>
          <w:lang w:val="en-GB" w:eastAsia="ja-JP"/>
        </w:rPr>
      </w:pPr>
      <w:ins w:id="132" w:author="Juan Antonio Vizcaino" w:date="2013-04-23T11:42:00Z">
        <w:del w:id="133" w:author="jonesar" w:date="2013-05-14T14:19:00Z">
          <w:r w:rsidRPr="00E83711" w:rsidDel="002C6F21">
            <w:rPr>
              <w:noProof/>
              <w:lang w:val="en-GB"/>
            </w:rPr>
            <w:delText>1.1</w:delText>
          </w:r>
          <w:r w:rsidDel="002C6F21">
            <w:rPr>
              <w:rFonts w:asciiTheme="minorHAnsi" w:eastAsiaTheme="minorEastAsia" w:hAnsiTheme="minorHAnsi" w:cstheme="minorBidi"/>
              <w:noProof/>
              <w:lang w:val="en-GB" w:eastAsia="ja-JP"/>
            </w:rPr>
            <w:tab/>
          </w:r>
          <w:r w:rsidRPr="00E83711" w:rsidDel="002C6F21">
            <w:rPr>
              <w:noProof/>
              <w:lang w:val="en-GB"/>
            </w:rPr>
            <w:delText>Background</w:delText>
          </w:r>
          <w:r w:rsidDel="002C6F21">
            <w:rPr>
              <w:noProof/>
            </w:rPr>
            <w:tab/>
            <w:delText>1</w:delText>
          </w:r>
        </w:del>
      </w:ins>
    </w:p>
    <w:p w:rsidR="0088507E" w:rsidDel="002C6F21" w:rsidRDefault="0088507E">
      <w:pPr>
        <w:pStyle w:val="TOC2"/>
        <w:tabs>
          <w:tab w:val="left" w:pos="772"/>
        </w:tabs>
        <w:rPr>
          <w:ins w:id="134" w:author="Juan Antonio Vizcaino" w:date="2013-04-23T11:42:00Z"/>
          <w:del w:id="135" w:author="jonesar" w:date="2013-05-14T14:19:00Z"/>
          <w:rFonts w:asciiTheme="minorHAnsi" w:eastAsiaTheme="minorEastAsia" w:hAnsiTheme="minorHAnsi" w:cstheme="minorBidi"/>
          <w:noProof/>
          <w:lang w:val="en-GB" w:eastAsia="ja-JP"/>
        </w:rPr>
      </w:pPr>
      <w:ins w:id="136" w:author="Juan Antonio Vizcaino" w:date="2013-04-23T11:42:00Z">
        <w:del w:id="137" w:author="jonesar" w:date="2013-05-14T14:19:00Z">
          <w:r w:rsidRPr="00E83711" w:rsidDel="002C6F21">
            <w:rPr>
              <w:noProof/>
              <w:lang w:val="en-GB"/>
            </w:rPr>
            <w:delText>1.2</w:delText>
          </w:r>
          <w:r w:rsidDel="002C6F21">
            <w:rPr>
              <w:rFonts w:asciiTheme="minorHAnsi" w:eastAsiaTheme="minorEastAsia" w:hAnsiTheme="minorHAnsi" w:cstheme="minorBidi"/>
              <w:noProof/>
              <w:lang w:val="en-GB" w:eastAsia="ja-JP"/>
            </w:rPr>
            <w:tab/>
          </w:r>
          <w:r w:rsidRPr="00E83711" w:rsidDel="002C6F21">
            <w:rPr>
              <w:noProof/>
              <w:lang w:val="en-GB"/>
            </w:rPr>
            <w:delText>Document Structure</w:delText>
          </w:r>
          <w:r w:rsidDel="002C6F21">
            <w:rPr>
              <w:noProof/>
            </w:rPr>
            <w:tab/>
            <w:delText>3</w:delText>
          </w:r>
        </w:del>
      </w:ins>
    </w:p>
    <w:p w:rsidR="0088507E" w:rsidDel="002C6F21" w:rsidRDefault="0088507E">
      <w:pPr>
        <w:pStyle w:val="TOC1"/>
        <w:tabs>
          <w:tab w:val="left" w:pos="440"/>
          <w:tab w:val="right" w:leader="dot" w:pos="9962"/>
        </w:tabs>
        <w:rPr>
          <w:ins w:id="138" w:author="Juan Antonio Vizcaino" w:date="2013-04-23T11:42:00Z"/>
          <w:del w:id="139" w:author="jonesar" w:date="2013-05-14T14:19:00Z"/>
          <w:rFonts w:asciiTheme="minorHAnsi" w:eastAsiaTheme="minorEastAsia" w:hAnsiTheme="minorHAnsi" w:cstheme="minorBidi"/>
          <w:noProof/>
          <w:lang w:val="en-GB" w:eastAsia="ja-JP"/>
        </w:rPr>
      </w:pPr>
      <w:ins w:id="140" w:author="Juan Antonio Vizcaino" w:date="2013-04-23T11:42:00Z">
        <w:del w:id="141" w:author="jonesar" w:date="2013-05-14T14:19:00Z">
          <w:r w:rsidDel="002C6F21">
            <w:rPr>
              <w:noProof/>
            </w:rPr>
            <w:delText>2.</w:delText>
          </w:r>
          <w:r w:rsidDel="002C6F21">
            <w:rPr>
              <w:rFonts w:asciiTheme="minorHAnsi" w:eastAsiaTheme="minorEastAsia" w:hAnsiTheme="minorHAnsi" w:cstheme="minorBidi"/>
              <w:noProof/>
              <w:lang w:val="en-GB" w:eastAsia="ja-JP"/>
            </w:rPr>
            <w:tab/>
          </w:r>
          <w:r w:rsidDel="002C6F21">
            <w:rPr>
              <w:noProof/>
            </w:rPr>
            <w:delText>Use Cases for mzTab</w:delText>
          </w:r>
          <w:r w:rsidDel="002C6F21">
            <w:rPr>
              <w:noProof/>
            </w:rPr>
            <w:tab/>
            <w:delText>3</w:delText>
          </w:r>
        </w:del>
      </w:ins>
    </w:p>
    <w:p w:rsidR="0088507E" w:rsidDel="002C6F21" w:rsidRDefault="0088507E">
      <w:pPr>
        <w:pStyle w:val="TOC1"/>
        <w:tabs>
          <w:tab w:val="left" w:pos="440"/>
          <w:tab w:val="right" w:leader="dot" w:pos="9962"/>
        </w:tabs>
        <w:rPr>
          <w:ins w:id="142" w:author="Juan Antonio Vizcaino" w:date="2013-04-23T11:42:00Z"/>
          <w:del w:id="143" w:author="jonesar" w:date="2013-05-14T14:19:00Z"/>
          <w:rFonts w:asciiTheme="minorHAnsi" w:eastAsiaTheme="minorEastAsia" w:hAnsiTheme="minorHAnsi" w:cstheme="minorBidi"/>
          <w:noProof/>
          <w:lang w:val="en-GB" w:eastAsia="ja-JP"/>
        </w:rPr>
      </w:pPr>
      <w:ins w:id="144" w:author="Juan Antonio Vizcaino" w:date="2013-04-23T11:42:00Z">
        <w:del w:id="145" w:author="jonesar" w:date="2013-05-14T14:19:00Z">
          <w:r w:rsidDel="002C6F21">
            <w:rPr>
              <w:noProof/>
            </w:rPr>
            <w:delText>3.</w:delText>
          </w:r>
          <w:r w:rsidDel="002C6F21">
            <w:rPr>
              <w:rFonts w:asciiTheme="minorHAnsi" w:eastAsiaTheme="minorEastAsia" w:hAnsiTheme="minorHAnsi" w:cstheme="minorBidi"/>
              <w:noProof/>
              <w:lang w:val="en-GB" w:eastAsia="ja-JP"/>
            </w:rPr>
            <w:tab/>
          </w:r>
          <w:r w:rsidDel="002C6F21">
            <w:rPr>
              <w:noProof/>
            </w:rPr>
            <w:delText>Notational Conventions</w:delText>
          </w:r>
          <w:r w:rsidDel="002C6F21">
            <w:rPr>
              <w:noProof/>
            </w:rPr>
            <w:tab/>
            <w:delText>4</w:delText>
          </w:r>
        </w:del>
      </w:ins>
    </w:p>
    <w:p w:rsidR="0088507E" w:rsidDel="002C6F21" w:rsidRDefault="0088507E">
      <w:pPr>
        <w:pStyle w:val="TOC1"/>
        <w:tabs>
          <w:tab w:val="left" w:pos="440"/>
          <w:tab w:val="right" w:leader="dot" w:pos="9962"/>
        </w:tabs>
        <w:rPr>
          <w:ins w:id="146" w:author="Juan Antonio Vizcaino" w:date="2013-04-23T11:42:00Z"/>
          <w:del w:id="147" w:author="jonesar" w:date="2013-05-14T14:19:00Z"/>
          <w:rFonts w:asciiTheme="minorHAnsi" w:eastAsiaTheme="minorEastAsia" w:hAnsiTheme="minorHAnsi" w:cstheme="minorBidi"/>
          <w:noProof/>
          <w:lang w:val="en-GB" w:eastAsia="ja-JP"/>
        </w:rPr>
      </w:pPr>
      <w:ins w:id="148" w:author="Juan Antonio Vizcaino" w:date="2013-04-23T11:42:00Z">
        <w:del w:id="149" w:author="jonesar" w:date="2013-05-14T14:19:00Z">
          <w:r w:rsidDel="002C6F21">
            <w:rPr>
              <w:noProof/>
            </w:rPr>
            <w:delText>4.</w:delText>
          </w:r>
          <w:r w:rsidDel="002C6F21">
            <w:rPr>
              <w:rFonts w:asciiTheme="minorHAnsi" w:eastAsiaTheme="minorEastAsia" w:hAnsiTheme="minorHAnsi" w:cstheme="minorBidi"/>
              <w:noProof/>
              <w:lang w:val="en-GB" w:eastAsia="ja-JP"/>
            </w:rPr>
            <w:tab/>
          </w:r>
          <w:r w:rsidDel="002C6F21">
            <w:rPr>
              <w:noProof/>
            </w:rPr>
            <w:delText>Relationship to Other Specifications</w:delText>
          </w:r>
          <w:r w:rsidDel="002C6F21">
            <w:rPr>
              <w:noProof/>
            </w:rPr>
            <w:tab/>
            <w:delText>4</w:delText>
          </w:r>
        </w:del>
      </w:ins>
    </w:p>
    <w:p w:rsidR="0088507E" w:rsidDel="002C6F21" w:rsidRDefault="0088507E">
      <w:pPr>
        <w:pStyle w:val="TOC2"/>
        <w:tabs>
          <w:tab w:val="left" w:pos="772"/>
        </w:tabs>
        <w:rPr>
          <w:ins w:id="150" w:author="Juan Antonio Vizcaino" w:date="2013-04-23T11:42:00Z"/>
          <w:del w:id="151" w:author="jonesar" w:date="2013-05-14T14:19:00Z"/>
          <w:rFonts w:asciiTheme="minorHAnsi" w:eastAsiaTheme="minorEastAsia" w:hAnsiTheme="minorHAnsi" w:cstheme="minorBidi"/>
          <w:noProof/>
          <w:lang w:val="en-GB" w:eastAsia="ja-JP"/>
        </w:rPr>
      </w:pPr>
      <w:ins w:id="152" w:author="Juan Antonio Vizcaino" w:date="2013-04-23T11:42:00Z">
        <w:del w:id="153" w:author="jonesar" w:date="2013-05-14T14:19:00Z">
          <w:r w:rsidRPr="00E83711" w:rsidDel="002C6F21">
            <w:rPr>
              <w:noProof/>
              <w:lang w:val="en-GB"/>
            </w:rPr>
            <w:delText>4.1</w:delText>
          </w:r>
          <w:r w:rsidDel="002C6F21">
            <w:rPr>
              <w:rFonts w:asciiTheme="minorHAnsi" w:eastAsiaTheme="minorEastAsia" w:hAnsiTheme="minorHAnsi" w:cstheme="minorBidi"/>
              <w:noProof/>
              <w:lang w:val="en-GB" w:eastAsia="ja-JP"/>
            </w:rPr>
            <w:tab/>
          </w:r>
          <w:r w:rsidRPr="00E83711" w:rsidDel="002C6F21">
            <w:rPr>
              <w:noProof/>
              <w:lang w:val="en-GB"/>
            </w:rPr>
            <w:delText>The PSI Mass Spectrometry Controlled Vocabulary (CV)</w:delText>
          </w:r>
          <w:r w:rsidDel="002C6F21">
            <w:rPr>
              <w:noProof/>
            </w:rPr>
            <w:tab/>
            <w:delText>4</w:delText>
          </w:r>
        </w:del>
      </w:ins>
    </w:p>
    <w:p w:rsidR="0088507E" w:rsidDel="002C6F21" w:rsidRDefault="0088507E">
      <w:pPr>
        <w:pStyle w:val="TOC1"/>
        <w:tabs>
          <w:tab w:val="left" w:pos="440"/>
          <w:tab w:val="right" w:leader="dot" w:pos="9962"/>
        </w:tabs>
        <w:rPr>
          <w:ins w:id="154" w:author="Juan Antonio Vizcaino" w:date="2013-04-23T11:42:00Z"/>
          <w:del w:id="155" w:author="jonesar" w:date="2013-05-14T14:19:00Z"/>
          <w:rFonts w:asciiTheme="minorHAnsi" w:eastAsiaTheme="minorEastAsia" w:hAnsiTheme="minorHAnsi" w:cstheme="minorBidi"/>
          <w:noProof/>
          <w:lang w:val="en-GB" w:eastAsia="ja-JP"/>
        </w:rPr>
      </w:pPr>
      <w:ins w:id="156" w:author="Juan Antonio Vizcaino" w:date="2013-04-23T11:42:00Z">
        <w:del w:id="157" w:author="jonesar" w:date="2013-05-14T14:19:00Z">
          <w:r w:rsidDel="002C6F21">
            <w:rPr>
              <w:noProof/>
            </w:rPr>
            <w:delText>5.</w:delText>
          </w:r>
          <w:r w:rsidDel="002C6F21">
            <w:rPr>
              <w:rFonts w:asciiTheme="minorHAnsi" w:eastAsiaTheme="minorEastAsia" w:hAnsiTheme="minorHAnsi" w:cstheme="minorBidi"/>
              <w:noProof/>
              <w:lang w:val="en-GB" w:eastAsia="ja-JP"/>
            </w:rPr>
            <w:tab/>
          </w:r>
          <w:r w:rsidDel="002C6F21">
            <w:rPr>
              <w:noProof/>
            </w:rPr>
            <w:delText>Resolved Design and scope issues</w:delText>
          </w:r>
          <w:r w:rsidDel="002C6F21">
            <w:rPr>
              <w:noProof/>
            </w:rPr>
            <w:tab/>
            <w:delText>5</w:delText>
          </w:r>
        </w:del>
      </w:ins>
    </w:p>
    <w:p w:rsidR="0088507E" w:rsidDel="002C6F21" w:rsidRDefault="0088507E">
      <w:pPr>
        <w:pStyle w:val="TOC2"/>
        <w:tabs>
          <w:tab w:val="left" w:pos="772"/>
        </w:tabs>
        <w:rPr>
          <w:ins w:id="158" w:author="Juan Antonio Vizcaino" w:date="2013-04-23T11:42:00Z"/>
          <w:del w:id="159" w:author="jonesar" w:date="2013-05-14T14:19:00Z"/>
          <w:rFonts w:asciiTheme="minorHAnsi" w:eastAsiaTheme="minorEastAsia" w:hAnsiTheme="minorHAnsi" w:cstheme="minorBidi"/>
          <w:noProof/>
          <w:lang w:val="en-GB" w:eastAsia="ja-JP"/>
        </w:rPr>
      </w:pPr>
      <w:ins w:id="160" w:author="Juan Antonio Vizcaino" w:date="2013-04-23T11:42:00Z">
        <w:del w:id="161" w:author="jonesar" w:date="2013-05-14T14:19:00Z">
          <w:r w:rsidRPr="00E83711" w:rsidDel="002C6F21">
            <w:rPr>
              <w:noProof/>
              <w:lang w:val="en-GB"/>
            </w:rPr>
            <w:delText>5.1</w:delText>
          </w:r>
          <w:r w:rsidDel="002C6F21">
            <w:rPr>
              <w:rFonts w:asciiTheme="minorHAnsi" w:eastAsiaTheme="minorEastAsia" w:hAnsiTheme="minorHAnsi" w:cstheme="minorBidi"/>
              <w:noProof/>
              <w:lang w:val="en-GB" w:eastAsia="ja-JP"/>
            </w:rPr>
            <w:tab/>
          </w:r>
          <w:r w:rsidRPr="00E83711" w:rsidDel="002C6F21">
            <w:rPr>
              <w:noProof/>
              <w:lang w:val="en-GB"/>
            </w:rPr>
            <w:delText>Handling updates to the controlled vocabulary</w:delText>
          </w:r>
          <w:r w:rsidDel="002C6F21">
            <w:rPr>
              <w:noProof/>
            </w:rPr>
            <w:tab/>
            <w:delText>5</w:delText>
          </w:r>
        </w:del>
      </w:ins>
    </w:p>
    <w:p w:rsidR="0088507E" w:rsidDel="002C6F21" w:rsidRDefault="0088507E">
      <w:pPr>
        <w:pStyle w:val="TOC2"/>
        <w:tabs>
          <w:tab w:val="left" w:pos="772"/>
        </w:tabs>
        <w:rPr>
          <w:ins w:id="162" w:author="Juan Antonio Vizcaino" w:date="2013-04-23T11:42:00Z"/>
          <w:del w:id="163" w:author="jonesar" w:date="2013-05-14T14:19:00Z"/>
          <w:rFonts w:asciiTheme="minorHAnsi" w:eastAsiaTheme="minorEastAsia" w:hAnsiTheme="minorHAnsi" w:cstheme="minorBidi"/>
          <w:noProof/>
          <w:lang w:val="en-GB" w:eastAsia="ja-JP"/>
        </w:rPr>
      </w:pPr>
      <w:ins w:id="164" w:author="Juan Antonio Vizcaino" w:date="2013-04-23T11:42:00Z">
        <w:del w:id="165" w:author="jonesar" w:date="2013-05-14T14:19:00Z">
          <w:r w:rsidRPr="00E83711" w:rsidDel="002C6F21">
            <w:rPr>
              <w:noProof/>
              <w:lang w:val="en-GB"/>
            </w:rPr>
            <w:delText>5.2</w:delText>
          </w:r>
          <w:r w:rsidDel="002C6F21">
            <w:rPr>
              <w:rFonts w:asciiTheme="minorHAnsi" w:eastAsiaTheme="minorEastAsia" w:hAnsiTheme="minorHAnsi" w:cstheme="minorBidi"/>
              <w:noProof/>
              <w:lang w:val="en-GB" w:eastAsia="ja-JP"/>
            </w:rPr>
            <w:tab/>
          </w:r>
          <w:r w:rsidRPr="00E83711" w:rsidDel="002C6F21">
            <w:rPr>
              <w:noProof/>
              <w:lang w:val="en-GB"/>
            </w:rPr>
            <w:delText>Use of identifiers for input spectra to a search</w:delText>
          </w:r>
          <w:r w:rsidDel="002C6F21">
            <w:rPr>
              <w:noProof/>
            </w:rPr>
            <w:tab/>
            <w:delText>5</w:delText>
          </w:r>
        </w:del>
      </w:ins>
    </w:p>
    <w:p w:rsidR="0088507E" w:rsidDel="002C6F21" w:rsidRDefault="0088507E">
      <w:pPr>
        <w:pStyle w:val="TOC2"/>
        <w:tabs>
          <w:tab w:val="left" w:pos="772"/>
        </w:tabs>
        <w:rPr>
          <w:ins w:id="166" w:author="Juan Antonio Vizcaino" w:date="2013-04-23T11:42:00Z"/>
          <w:del w:id="167" w:author="jonesar" w:date="2013-05-14T14:19:00Z"/>
          <w:rFonts w:asciiTheme="minorHAnsi" w:eastAsiaTheme="minorEastAsia" w:hAnsiTheme="minorHAnsi" w:cstheme="minorBidi"/>
          <w:noProof/>
          <w:lang w:val="en-GB" w:eastAsia="ja-JP"/>
        </w:rPr>
      </w:pPr>
      <w:ins w:id="168" w:author="Juan Antonio Vizcaino" w:date="2013-04-23T11:42:00Z">
        <w:del w:id="169" w:author="jonesar" w:date="2013-05-14T14:19:00Z">
          <w:r w:rsidDel="002C6F21">
            <w:rPr>
              <w:noProof/>
            </w:rPr>
            <w:delText>5.3</w:delText>
          </w:r>
          <w:r w:rsidDel="002C6F21">
            <w:rPr>
              <w:rFonts w:asciiTheme="minorHAnsi" w:eastAsiaTheme="minorEastAsia" w:hAnsiTheme="minorHAnsi" w:cstheme="minorBidi"/>
              <w:noProof/>
              <w:lang w:val="en-GB" w:eastAsia="ja-JP"/>
            </w:rPr>
            <w:tab/>
          </w:r>
          <w:r w:rsidDel="002C6F21">
            <w:rPr>
              <w:noProof/>
            </w:rPr>
            <w:delText>Recommendations for reporting protein inference</w:delText>
          </w:r>
          <w:r w:rsidDel="002C6F21">
            <w:rPr>
              <w:noProof/>
            </w:rPr>
            <w:tab/>
            <w:delText>7</w:delText>
          </w:r>
        </w:del>
      </w:ins>
    </w:p>
    <w:p w:rsidR="0088507E" w:rsidDel="002C6F21" w:rsidRDefault="0088507E">
      <w:pPr>
        <w:pStyle w:val="TOC2"/>
        <w:tabs>
          <w:tab w:val="left" w:pos="772"/>
        </w:tabs>
        <w:rPr>
          <w:ins w:id="170" w:author="Juan Antonio Vizcaino" w:date="2013-04-23T11:42:00Z"/>
          <w:del w:id="171" w:author="jonesar" w:date="2013-05-14T14:19:00Z"/>
          <w:rFonts w:asciiTheme="minorHAnsi" w:eastAsiaTheme="minorEastAsia" w:hAnsiTheme="minorHAnsi" w:cstheme="minorBidi"/>
          <w:noProof/>
          <w:lang w:val="en-GB" w:eastAsia="ja-JP"/>
        </w:rPr>
      </w:pPr>
      <w:ins w:id="172" w:author="Juan Antonio Vizcaino" w:date="2013-04-23T11:42:00Z">
        <w:del w:id="173" w:author="jonesar" w:date="2013-05-14T14:19:00Z">
          <w:r w:rsidDel="002C6F21">
            <w:rPr>
              <w:noProof/>
            </w:rPr>
            <w:delText>5.4</w:delText>
          </w:r>
          <w:r w:rsidDel="002C6F21">
            <w:rPr>
              <w:rFonts w:asciiTheme="minorHAnsi" w:eastAsiaTheme="minorEastAsia" w:hAnsiTheme="minorHAnsi" w:cstheme="minorBidi"/>
              <w:noProof/>
              <w:lang w:val="en-GB" w:eastAsia="ja-JP"/>
            </w:rPr>
            <w:tab/>
          </w:r>
          <w:r w:rsidDel="002C6F21">
            <w:rPr>
              <w:noProof/>
            </w:rPr>
            <w:delText xml:space="preserve">Recommendations </w:delText>
          </w:r>
          <w:r w:rsidDel="002C6F21">
            <w:rPr>
              <w:noProof/>
              <w:lang w:eastAsia="de-DE"/>
            </w:rPr>
            <w:delText>for reporting replicates within experimental designs</w:delText>
          </w:r>
          <w:r w:rsidDel="002C6F21">
            <w:rPr>
              <w:noProof/>
            </w:rPr>
            <w:tab/>
            <w:delText>7</w:delText>
          </w:r>
        </w:del>
      </w:ins>
    </w:p>
    <w:p w:rsidR="0088507E" w:rsidDel="002C6F21" w:rsidRDefault="0088507E">
      <w:pPr>
        <w:pStyle w:val="TOC2"/>
        <w:tabs>
          <w:tab w:val="left" w:pos="772"/>
        </w:tabs>
        <w:rPr>
          <w:ins w:id="174" w:author="Juan Antonio Vizcaino" w:date="2013-04-23T11:42:00Z"/>
          <w:del w:id="175" w:author="jonesar" w:date="2013-05-14T14:19:00Z"/>
          <w:rFonts w:asciiTheme="minorHAnsi" w:eastAsiaTheme="minorEastAsia" w:hAnsiTheme="minorHAnsi" w:cstheme="minorBidi"/>
          <w:noProof/>
          <w:lang w:val="en-GB" w:eastAsia="ja-JP"/>
        </w:rPr>
      </w:pPr>
      <w:ins w:id="176" w:author="Juan Antonio Vizcaino" w:date="2013-04-23T11:42:00Z">
        <w:del w:id="177" w:author="jonesar" w:date="2013-05-14T14:19:00Z">
          <w:r w:rsidDel="002C6F21">
            <w:rPr>
              <w:noProof/>
            </w:rPr>
            <w:delText>5.5</w:delText>
          </w:r>
          <w:r w:rsidDel="002C6F21">
            <w:rPr>
              <w:rFonts w:asciiTheme="minorHAnsi" w:eastAsiaTheme="minorEastAsia" w:hAnsiTheme="minorHAnsi" w:cstheme="minorBidi"/>
              <w:noProof/>
              <w:lang w:val="en-GB" w:eastAsia="ja-JP"/>
            </w:rPr>
            <w:tab/>
          </w:r>
          <w:r w:rsidDel="002C6F21">
            <w:rPr>
              <w:noProof/>
            </w:rPr>
            <w:delText>Recommendations for reporting quantification results</w:delText>
          </w:r>
          <w:r w:rsidDel="002C6F21">
            <w:rPr>
              <w:noProof/>
            </w:rPr>
            <w:tab/>
            <w:delText>8</w:delText>
          </w:r>
        </w:del>
      </w:ins>
    </w:p>
    <w:p w:rsidR="0088507E" w:rsidDel="002C6F21" w:rsidRDefault="0088507E">
      <w:pPr>
        <w:pStyle w:val="TOC2"/>
        <w:tabs>
          <w:tab w:val="left" w:pos="772"/>
        </w:tabs>
        <w:rPr>
          <w:ins w:id="178" w:author="Juan Antonio Vizcaino" w:date="2013-04-23T11:42:00Z"/>
          <w:del w:id="179" w:author="jonesar" w:date="2013-05-14T14:19:00Z"/>
          <w:rFonts w:asciiTheme="minorHAnsi" w:eastAsiaTheme="minorEastAsia" w:hAnsiTheme="minorHAnsi" w:cstheme="minorBidi"/>
          <w:noProof/>
          <w:lang w:val="en-GB" w:eastAsia="ja-JP"/>
        </w:rPr>
      </w:pPr>
      <w:ins w:id="180" w:author="Juan Antonio Vizcaino" w:date="2013-04-23T11:42:00Z">
        <w:del w:id="181" w:author="jonesar" w:date="2013-05-14T14:19:00Z">
          <w:r w:rsidDel="002C6F21">
            <w:rPr>
              <w:noProof/>
            </w:rPr>
            <w:delText>5.6</w:delText>
          </w:r>
          <w:r w:rsidDel="002C6F21">
            <w:rPr>
              <w:rFonts w:asciiTheme="minorHAnsi" w:eastAsiaTheme="minorEastAsia" w:hAnsiTheme="minorHAnsi" w:cstheme="minorBidi"/>
              <w:noProof/>
              <w:lang w:val="en-GB" w:eastAsia="ja-JP"/>
            </w:rPr>
            <w:tab/>
          </w:r>
          <w:r w:rsidDel="002C6F21">
            <w:rPr>
              <w:noProof/>
            </w:rPr>
            <w:delText>Encoding missing values, zeroes, nulls, infinity and calculation errors</w:delText>
          </w:r>
          <w:r w:rsidDel="002C6F21">
            <w:rPr>
              <w:noProof/>
            </w:rPr>
            <w:tab/>
            <w:delText>9</w:delText>
          </w:r>
        </w:del>
      </w:ins>
    </w:p>
    <w:p w:rsidR="0088507E" w:rsidDel="002C6F21" w:rsidRDefault="0088507E">
      <w:pPr>
        <w:pStyle w:val="TOC2"/>
        <w:tabs>
          <w:tab w:val="left" w:pos="772"/>
        </w:tabs>
        <w:rPr>
          <w:ins w:id="182" w:author="Juan Antonio Vizcaino" w:date="2013-04-23T11:42:00Z"/>
          <w:del w:id="183" w:author="jonesar" w:date="2013-05-14T14:19:00Z"/>
          <w:rFonts w:asciiTheme="minorHAnsi" w:eastAsiaTheme="minorEastAsia" w:hAnsiTheme="minorHAnsi" w:cstheme="minorBidi"/>
          <w:noProof/>
          <w:lang w:val="en-GB" w:eastAsia="ja-JP"/>
        </w:rPr>
      </w:pPr>
      <w:ins w:id="184" w:author="Juan Antonio Vizcaino" w:date="2013-04-23T11:42:00Z">
        <w:del w:id="185" w:author="jonesar" w:date="2013-05-14T14:19:00Z">
          <w:r w:rsidDel="002C6F21">
            <w:rPr>
              <w:noProof/>
            </w:rPr>
            <w:delText>5.7</w:delText>
          </w:r>
          <w:r w:rsidDel="002C6F21">
            <w:rPr>
              <w:rFonts w:asciiTheme="minorHAnsi" w:eastAsiaTheme="minorEastAsia" w:hAnsiTheme="minorHAnsi" w:cstheme="minorBidi"/>
              <w:noProof/>
              <w:lang w:val="en-GB" w:eastAsia="ja-JP"/>
            </w:rPr>
            <w:tab/>
          </w:r>
          <w:r w:rsidDel="002C6F21">
            <w:rPr>
              <w:noProof/>
            </w:rPr>
            <w:delText>Number of unique peptides reported</w:delText>
          </w:r>
          <w:r w:rsidDel="002C6F21">
            <w:rPr>
              <w:noProof/>
            </w:rPr>
            <w:tab/>
            <w:delText>9</w:delText>
          </w:r>
        </w:del>
      </w:ins>
    </w:p>
    <w:p w:rsidR="0088507E" w:rsidDel="002C6F21" w:rsidRDefault="0088507E">
      <w:pPr>
        <w:pStyle w:val="TOC2"/>
        <w:tabs>
          <w:tab w:val="left" w:pos="772"/>
        </w:tabs>
        <w:rPr>
          <w:ins w:id="186" w:author="Juan Antonio Vizcaino" w:date="2013-04-23T11:42:00Z"/>
          <w:del w:id="187" w:author="jonesar" w:date="2013-05-14T14:19:00Z"/>
          <w:rFonts w:asciiTheme="minorHAnsi" w:eastAsiaTheme="minorEastAsia" w:hAnsiTheme="minorHAnsi" w:cstheme="minorBidi"/>
          <w:noProof/>
          <w:lang w:val="en-GB" w:eastAsia="ja-JP"/>
        </w:rPr>
      </w:pPr>
      <w:ins w:id="188" w:author="Juan Antonio Vizcaino" w:date="2013-04-23T11:42:00Z">
        <w:del w:id="189" w:author="jonesar" w:date="2013-05-14T14:19:00Z">
          <w:r w:rsidDel="002C6F21">
            <w:rPr>
              <w:noProof/>
            </w:rPr>
            <w:delText>5.8</w:delText>
          </w:r>
          <w:r w:rsidDel="002C6F21">
            <w:rPr>
              <w:rFonts w:asciiTheme="minorHAnsi" w:eastAsiaTheme="minorEastAsia" w:hAnsiTheme="minorHAnsi" w:cstheme="minorBidi"/>
              <w:noProof/>
              <w:lang w:val="en-GB" w:eastAsia="ja-JP"/>
            </w:rPr>
            <w:tab/>
          </w:r>
          <w:r w:rsidDel="002C6F21">
            <w:rPr>
              <w:noProof/>
            </w:rPr>
            <w:delText>Reliability score</w:delText>
          </w:r>
          <w:r w:rsidDel="002C6F21">
            <w:rPr>
              <w:noProof/>
            </w:rPr>
            <w:tab/>
            <w:delText>10</w:delText>
          </w:r>
        </w:del>
      </w:ins>
    </w:p>
    <w:p w:rsidR="0088507E" w:rsidDel="002C6F21" w:rsidRDefault="0088507E">
      <w:pPr>
        <w:pStyle w:val="TOC2"/>
        <w:tabs>
          <w:tab w:val="left" w:pos="772"/>
        </w:tabs>
        <w:rPr>
          <w:ins w:id="190" w:author="Juan Antonio Vizcaino" w:date="2013-04-23T11:42:00Z"/>
          <w:del w:id="191" w:author="jonesar" w:date="2013-05-14T14:19:00Z"/>
          <w:rFonts w:asciiTheme="minorHAnsi" w:eastAsiaTheme="minorEastAsia" w:hAnsiTheme="minorHAnsi" w:cstheme="minorBidi"/>
          <w:noProof/>
          <w:lang w:val="en-GB" w:eastAsia="ja-JP"/>
        </w:rPr>
      </w:pPr>
      <w:ins w:id="192" w:author="Juan Antonio Vizcaino" w:date="2013-04-23T11:42:00Z">
        <w:del w:id="193" w:author="jonesar" w:date="2013-05-14T14:19:00Z">
          <w:r w:rsidRPr="00E83711" w:rsidDel="002C6F21">
            <w:rPr>
              <w:noProof/>
              <w:lang w:val="en-GB"/>
            </w:rPr>
            <w:delText>5.9</w:delText>
          </w:r>
          <w:r w:rsidDel="002C6F21">
            <w:rPr>
              <w:rFonts w:asciiTheme="minorHAnsi" w:eastAsiaTheme="minorEastAsia" w:hAnsiTheme="minorHAnsi" w:cstheme="minorBidi"/>
              <w:noProof/>
              <w:lang w:val="en-GB" w:eastAsia="ja-JP"/>
            </w:rPr>
            <w:tab/>
          </w:r>
          <w:r w:rsidRPr="00E83711" w:rsidDel="002C6F21">
            <w:rPr>
              <w:noProof/>
              <w:lang w:val="en-GB"/>
            </w:rPr>
            <w:delText>Reporting modifications and amino acid substitutions</w:delText>
          </w:r>
          <w:r w:rsidDel="002C6F21">
            <w:rPr>
              <w:noProof/>
            </w:rPr>
            <w:tab/>
            <w:delText>10</w:delText>
          </w:r>
        </w:del>
      </w:ins>
    </w:p>
    <w:p w:rsidR="0088507E" w:rsidDel="002C6F21" w:rsidRDefault="0088507E">
      <w:pPr>
        <w:pStyle w:val="TOC2"/>
        <w:tabs>
          <w:tab w:val="left" w:pos="905"/>
        </w:tabs>
        <w:rPr>
          <w:ins w:id="194" w:author="Juan Antonio Vizcaino" w:date="2013-04-23T11:42:00Z"/>
          <w:del w:id="195" w:author="jonesar" w:date="2013-05-14T14:19:00Z"/>
          <w:rFonts w:asciiTheme="minorHAnsi" w:eastAsiaTheme="minorEastAsia" w:hAnsiTheme="minorHAnsi" w:cstheme="minorBidi"/>
          <w:noProof/>
          <w:lang w:val="en-GB" w:eastAsia="ja-JP"/>
        </w:rPr>
      </w:pPr>
      <w:ins w:id="196" w:author="Juan Antonio Vizcaino" w:date="2013-04-23T11:42:00Z">
        <w:del w:id="197" w:author="jonesar" w:date="2013-05-14T14:19:00Z">
          <w:r w:rsidRPr="00E83711" w:rsidDel="002C6F21">
            <w:rPr>
              <w:noProof/>
              <w:lang w:val="en-GB"/>
            </w:rPr>
            <w:delText>5.10</w:delText>
          </w:r>
          <w:r w:rsidDel="002C6F21">
            <w:rPr>
              <w:rFonts w:asciiTheme="minorHAnsi" w:eastAsiaTheme="minorEastAsia" w:hAnsiTheme="minorHAnsi" w:cstheme="minorBidi"/>
              <w:noProof/>
              <w:lang w:val="en-GB" w:eastAsia="ja-JP"/>
            </w:rPr>
            <w:tab/>
          </w:r>
          <w:r w:rsidRPr="00E83711" w:rsidDel="002C6F21">
            <w:rPr>
              <w:noProof/>
              <w:lang w:val="en-GB"/>
            </w:rPr>
            <w:delText>Comments on Specific Use Cases</w:delText>
          </w:r>
          <w:r w:rsidDel="002C6F21">
            <w:rPr>
              <w:noProof/>
            </w:rPr>
            <w:tab/>
            <w:delText>12</w:delText>
          </w:r>
        </w:del>
      </w:ins>
    </w:p>
    <w:p w:rsidR="0088507E" w:rsidDel="002C6F21" w:rsidRDefault="0088507E">
      <w:pPr>
        <w:pStyle w:val="TOC2"/>
        <w:tabs>
          <w:tab w:val="left" w:pos="905"/>
        </w:tabs>
        <w:rPr>
          <w:ins w:id="198" w:author="Juan Antonio Vizcaino" w:date="2013-04-23T11:42:00Z"/>
          <w:del w:id="199" w:author="jonesar" w:date="2013-05-14T14:19:00Z"/>
          <w:rFonts w:asciiTheme="minorHAnsi" w:eastAsiaTheme="minorEastAsia" w:hAnsiTheme="minorHAnsi" w:cstheme="minorBidi"/>
          <w:noProof/>
          <w:lang w:val="en-GB" w:eastAsia="ja-JP"/>
        </w:rPr>
      </w:pPr>
      <w:ins w:id="200" w:author="Juan Antonio Vizcaino" w:date="2013-04-23T11:42:00Z">
        <w:del w:id="201" w:author="jonesar" w:date="2013-05-14T14:19:00Z">
          <w:r w:rsidRPr="00E83711" w:rsidDel="002C6F21">
            <w:rPr>
              <w:noProof/>
              <w:lang w:val="en-GB"/>
            </w:rPr>
            <w:delText>5.11</w:delText>
          </w:r>
          <w:r w:rsidDel="002C6F21">
            <w:rPr>
              <w:rFonts w:asciiTheme="minorHAnsi" w:eastAsiaTheme="minorEastAsia" w:hAnsiTheme="minorHAnsi" w:cstheme="minorBidi"/>
              <w:noProof/>
              <w:lang w:val="en-GB" w:eastAsia="ja-JP"/>
            </w:rPr>
            <w:tab/>
          </w:r>
          <w:r w:rsidRPr="00E83711" w:rsidDel="002C6F21">
            <w:rPr>
              <w:noProof/>
              <w:lang w:val="en-GB"/>
            </w:rPr>
            <w:delText>Other supporting materials</w:delText>
          </w:r>
          <w:r w:rsidDel="002C6F21">
            <w:rPr>
              <w:noProof/>
            </w:rPr>
            <w:tab/>
            <w:delText>13</w:delText>
          </w:r>
        </w:del>
      </w:ins>
    </w:p>
    <w:p w:rsidR="0088507E" w:rsidDel="002C6F21" w:rsidRDefault="0088507E">
      <w:pPr>
        <w:pStyle w:val="TOC1"/>
        <w:tabs>
          <w:tab w:val="left" w:pos="440"/>
          <w:tab w:val="right" w:leader="dot" w:pos="9962"/>
        </w:tabs>
        <w:rPr>
          <w:ins w:id="202" w:author="Juan Antonio Vizcaino" w:date="2013-04-23T11:42:00Z"/>
          <w:del w:id="203" w:author="jonesar" w:date="2013-05-14T14:19:00Z"/>
          <w:rFonts w:asciiTheme="minorHAnsi" w:eastAsiaTheme="minorEastAsia" w:hAnsiTheme="minorHAnsi" w:cstheme="minorBidi"/>
          <w:noProof/>
          <w:lang w:val="en-GB" w:eastAsia="ja-JP"/>
        </w:rPr>
      </w:pPr>
      <w:ins w:id="204" w:author="Juan Antonio Vizcaino" w:date="2013-04-23T11:42:00Z">
        <w:del w:id="205" w:author="jonesar" w:date="2013-05-14T14:19:00Z">
          <w:r w:rsidDel="002C6F21">
            <w:rPr>
              <w:noProof/>
            </w:rPr>
            <w:delText>6.</w:delText>
          </w:r>
          <w:r w:rsidDel="002C6F21">
            <w:rPr>
              <w:rFonts w:asciiTheme="minorHAnsi" w:eastAsiaTheme="minorEastAsia" w:hAnsiTheme="minorHAnsi" w:cstheme="minorBidi"/>
              <w:noProof/>
              <w:lang w:val="en-GB" w:eastAsia="ja-JP"/>
            </w:rPr>
            <w:tab/>
          </w:r>
          <w:r w:rsidDel="002C6F21">
            <w:rPr>
              <w:noProof/>
            </w:rPr>
            <w:delText>Format specification</w:delText>
          </w:r>
          <w:r w:rsidDel="002C6F21">
            <w:rPr>
              <w:noProof/>
            </w:rPr>
            <w:tab/>
            <w:delText>14</w:delText>
          </w:r>
        </w:del>
      </w:ins>
    </w:p>
    <w:p w:rsidR="0088507E" w:rsidDel="002C6F21" w:rsidRDefault="0088507E">
      <w:pPr>
        <w:pStyle w:val="TOC2"/>
        <w:tabs>
          <w:tab w:val="left" w:pos="772"/>
        </w:tabs>
        <w:rPr>
          <w:ins w:id="206" w:author="Juan Antonio Vizcaino" w:date="2013-04-23T11:42:00Z"/>
          <w:del w:id="207" w:author="jonesar" w:date="2013-05-14T14:19:00Z"/>
          <w:rFonts w:asciiTheme="minorHAnsi" w:eastAsiaTheme="minorEastAsia" w:hAnsiTheme="minorHAnsi" w:cstheme="minorBidi"/>
          <w:noProof/>
          <w:lang w:val="en-GB" w:eastAsia="ja-JP"/>
        </w:rPr>
      </w:pPr>
      <w:ins w:id="208" w:author="Juan Antonio Vizcaino" w:date="2013-04-23T11:42:00Z">
        <w:del w:id="209" w:author="jonesar" w:date="2013-05-14T14:19:00Z">
          <w:r w:rsidRPr="00E83711" w:rsidDel="002C6F21">
            <w:rPr>
              <w:noProof/>
              <w:lang w:val="en-GB"/>
            </w:rPr>
            <w:delText>6.1</w:delText>
          </w:r>
          <w:r w:rsidDel="002C6F21">
            <w:rPr>
              <w:rFonts w:asciiTheme="minorHAnsi" w:eastAsiaTheme="minorEastAsia" w:hAnsiTheme="minorHAnsi" w:cstheme="minorBidi"/>
              <w:noProof/>
              <w:lang w:val="en-GB" w:eastAsia="ja-JP"/>
            </w:rPr>
            <w:tab/>
          </w:r>
          <w:r w:rsidRPr="00E83711" w:rsidDel="002C6F21">
            <w:rPr>
              <w:noProof/>
              <w:lang w:val="en-GB"/>
            </w:rPr>
            <w:delText>Sections</w:delText>
          </w:r>
          <w:r w:rsidDel="002C6F21">
            <w:rPr>
              <w:noProof/>
            </w:rPr>
            <w:tab/>
            <w:delText>15</w:delText>
          </w:r>
        </w:del>
      </w:ins>
    </w:p>
    <w:p w:rsidR="0088507E" w:rsidDel="002C6F21" w:rsidRDefault="0088507E">
      <w:pPr>
        <w:pStyle w:val="TOC2"/>
        <w:tabs>
          <w:tab w:val="left" w:pos="772"/>
        </w:tabs>
        <w:rPr>
          <w:ins w:id="210" w:author="Juan Antonio Vizcaino" w:date="2013-04-23T11:42:00Z"/>
          <w:del w:id="211" w:author="jonesar" w:date="2013-05-14T14:19:00Z"/>
          <w:rFonts w:asciiTheme="minorHAnsi" w:eastAsiaTheme="minorEastAsia" w:hAnsiTheme="minorHAnsi" w:cstheme="minorBidi"/>
          <w:noProof/>
          <w:lang w:val="en-GB" w:eastAsia="ja-JP"/>
        </w:rPr>
      </w:pPr>
      <w:ins w:id="212" w:author="Juan Antonio Vizcaino" w:date="2013-04-23T11:42:00Z">
        <w:del w:id="213" w:author="jonesar" w:date="2013-05-14T14:19:00Z">
          <w:r w:rsidRPr="00E83711" w:rsidDel="002C6F21">
            <w:rPr>
              <w:noProof/>
              <w:lang w:val="en-GB"/>
            </w:rPr>
            <w:delText>6.2</w:delText>
          </w:r>
          <w:r w:rsidDel="002C6F21">
            <w:rPr>
              <w:rFonts w:asciiTheme="minorHAnsi" w:eastAsiaTheme="minorEastAsia" w:hAnsiTheme="minorHAnsi" w:cstheme="minorBidi"/>
              <w:noProof/>
              <w:lang w:val="en-GB" w:eastAsia="ja-JP"/>
            </w:rPr>
            <w:tab/>
          </w:r>
          <w:r w:rsidRPr="00E83711" w:rsidDel="002C6F21">
            <w:rPr>
              <w:noProof/>
              <w:lang w:val="en-GB"/>
            </w:rPr>
            <w:delText>Metadata Section</w:delText>
          </w:r>
          <w:r w:rsidDel="002C6F21">
            <w:rPr>
              <w:noProof/>
            </w:rPr>
            <w:tab/>
            <w:delText>16</w:delText>
          </w:r>
        </w:del>
      </w:ins>
    </w:p>
    <w:p w:rsidR="0088507E" w:rsidDel="002C6F21" w:rsidRDefault="0088507E">
      <w:pPr>
        <w:pStyle w:val="TOC2"/>
        <w:tabs>
          <w:tab w:val="left" w:pos="772"/>
        </w:tabs>
        <w:rPr>
          <w:ins w:id="214" w:author="Juan Antonio Vizcaino" w:date="2013-04-23T11:42:00Z"/>
          <w:del w:id="215" w:author="jonesar" w:date="2013-05-14T14:19:00Z"/>
          <w:rFonts w:asciiTheme="minorHAnsi" w:eastAsiaTheme="minorEastAsia" w:hAnsiTheme="minorHAnsi" w:cstheme="minorBidi"/>
          <w:noProof/>
          <w:lang w:val="en-GB" w:eastAsia="ja-JP"/>
        </w:rPr>
      </w:pPr>
      <w:ins w:id="216" w:author="Juan Antonio Vizcaino" w:date="2013-04-23T11:42:00Z">
        <w:del w:id="217" w:author="jonesar" w:date="2013-05-14T14:19:00Z">
          <w:r w:rsidRPr="00E83711" w:rsidDel="002C6F21">
            <w:rPr>
              <w:noProof/>
              <w:lang w:val="en-GB"/>
            </w:rPr>
            <w:delText>6.3</w:delText>
          </w:r>
          <w:r w:rsidDel="002C6F21">
            <w:rPr>
              <w:rFonts w:asciiTheme="minorHAnsi" w:eastAsiaTheme="minorEastAsia" w:hAnsiTheme="minorHAnsi" w:cstheme="minorBidi"/>
              <w:noProof/>
              <w:lang w:val="en-GB" w:eastAsia="ja-JP"/>
            </w:rPr>
            <w:tab/>
          </w:r>
          <w:r w:rsidRPr="00E83711" w:rsidDel="002C6F21">
            <w:rPr>
              <w:noProof/>
              <w:lang w:val="en-GB"/>
            </w:rPr>
            <w:delText>Protein Section</w:delText>
          </w:r>
          <w:r w:rsidDel="002C6F21">
            <w:rPr>
              <w:noProof/>
            </w:rPr>
            <w:tab/>
            <w:delText>22</w:delText>
          </w:r>
        </w:del>
      </w:ins>
    </w:p>
    <w:p w:rsidR="0088507E" w:rsidDel="002C6F21" w:rsidRDefault="0088507E">
      <w:pPr>
        <w:pStyle w:val="TOC2"/>
        <w:tabs>
          <w:tab w:val="left" w:pos="772"/>
        </w:tabs>
        <w:rPr>
          <w:ins w:id="218" w:author="Juan Antonio Vizcaino" w:date="2013-04-23T11:42:00Z"/>
          <w:del w:id="219" w:author="jonesar" w:date="2013-05-14T14:19:00Z"/>
          <w:rFonts w:asciiTheme="minorHAnsi" w:eastAsiaTheme="minorEastAsia" w:hAnsiTheme="minorHAnsi" w:cstheme="minorBidi"/>
          <w:noProof/>
          <w:lang w:val="en-GB" w:eastAsia="ja-JP"/>
        </w:rPr>
      </w:pPr>
      <w:ins w:id="220" w:author="Juan Antonio Vizcaino" w:date="2013-04-23T11:42:00Z">
        <w:del w:id="221" w:author="jonesar" w:date="2013-05-14T14:19:00Z">
          <w:r w:rsidRPr="00E83711" w:rsidDel="002C6F21">
            <w:rPr>
              <w:noProof/>
              <w:lang w:val="en-GB"/>
            </w:rPr>
            <w:delText>6.4</w:delText>
          </w:r>
          <w:r w:rsidDel="002C6F21">
            <w:rPr>
              <w:rFonts w:asciiTheme="minorHAnsi" w:eastAsiaTheme="minorEastAsia" w:hAnsiTheme="minorHAnsi" w:cstheme="minorBidi"/>
              <w:noProof/>
              <w:lang w:val="en-GB" w:eastAsia="ja-JP"/>
            </w:rPr>
            <w:tab/>
          </w:r>
          <w:r w:rsidRPr="00E83711" w:rsidDel="002C6F21">
            <w:rPr>
              <w:noProof/>
              <w:lang w:val="en-GB"/>
            </w:rPr>
            <w:delText>Peptide Section</w:delText>
          </w:r>
          <w:r w:rsidDel="002C6F21">
            <w:rPr>
              <w:noProof/>
            </w:rPr>
            <w:tab/>
            <w:delText>26</w:delText>
          </w:r>
        </w:del>
      </w:ins>
    </w:p>
    <w:p w:rsidR="0088507E" w:rsidDel="002C6F21" w:rsidRDefault="0088507E">
      <w:pPr>
        <w:pStyle w:val="TOC2"/>
        <w:tabs>
          <w:tab w:val="left" w:pos="772"/>
        </w:tabs>
        <w:rPr>
          <w:ins w:id="222" w:author="Juan Antonio Vizcaino" w:date="2013-04-23T11:42:00Z"/>
          <w:del w:id="223" w:author="jonesar" w:date="2013-05-14T14:19:00Z"/>
          <w:rFonts w:asciiTheme="minorHAnsi" w:eastAsiaTheme="minorEastAsia" w:hAnsiTheme="minorHAnsi" w:cstheme="minorBidi"/>
          <w:noProof/>
          <w:lang w:val="en-GB" w:eastAsia="ja-JP"/>
        </w:rPr>
      </w:pPr>
      <w:ins w:id="224" w:author="Juan Antonio Vizcaino" w:date="2013-04-23T11:42:00Z">
        <w:del w:id="225" w:author="jonesar" w:date="2013-05-14T14:19:00Z">
          <w:r w:rsidRPr="00E83711" w:rsidDel="002C6F21">
            <w:rPr>
              <w:noProof/>
              <w:lang w:val="en-GB"/>
            </w:rPr>
            <w:delText>6.5</w:delText>
          </w:r>
          <w:r w:rsidDel="002C6F21">
            <w:rPr>
              <w:rFonts w:asciiTheme="minorHAnsi" w:eastAsiaTheme="minorEastAsia" w:hAnsiTheme="minorHAnsi" w:cstheme="minorBidi"/>
              <w:noProof/>
              <w:lang w:val="en-GB" w:eastAsia="ja-JP"/>
            </w:rPr>
            <w:tab/>
          </w:r>
          <w:r w:rsidRPr="00E83711" w:rsidDel="002C6F21">
            <w:rPr>
              <w:noProof/>
              <w:lang w:val="en-GB"/>
            </w:rPr>
            <w:delText>Small Molecule Section</w:delText>
          </w:r>
          <w:r w:rsidDel="002C6F21">
            <w:rPr>
              <w:noProof/>
            </w:rPr>
            <w:tab/>
            <w:delText>30</w:delText>
          </w:r>
        </w:del>
      </w:ins>
    </w:p>
    <w:p w:rsidR="0088507E" w:rsidDel="002C6F21" w:rsidRDefault="0088507E">
      <w:pPr>
        <w:pStyle w:val="TOC1"/>
        <w:tabs>
          <w:tab w:val="left" w:pos="440"/>
          <w:tab w:val="right" w:leader="dot" w:pos="9962"/>
        </w:tabs>
        <w:rPr>
          <w:ins w:id="226" w:author="Juan Antonio Vizcaino" w:date="2013-04-23T11:42:00Z"/>
          <w:del w:id="227" w:author="jonesar" w:date="2013-05-14T14:19:00Z"/>
          <w:rFonts w:asciiTheme="minorHAnsi" w:eastAsiaTheme="minorEastAsia" w:hAnsiTheme="minorHAnsi" w:cstheme="minorBidi"/>
          <w:noProof/>
          <w:lang w:val="en-GB" w:eastAsia="ja-JP"/>
        </w:rPr>
      </w:pPr>
      <w:ins w:id="228" w:author="Juan Antonio Vizcaino" w:date="2013-04-23T11:42:00Z">
        <w:del w:id="229" w:author="jonesar" w:date="2013-05-14T14:19:00Z">
          <w:r w:rsidDel="002C6F21">
            <w:rPr>
              <w:noProof/>
            </w:rPr>
            <w:delText>7.</w:delText>
          </w:r>
          <w:r w:rsidDel="002C6F21">
            <w:rPr>
              <w:rFonts w:asciiTheme="minorHAnsi" w:eastAsiaTheme="minorEastAsia" w:hAnsiTheme="minorHAnsi" w:cstheme="minorBidi"/>
              <w:noProof/>
              <w:lang w:val="en-GB" w:eastAsia="ja-JP"/>
            </w:rPr>
            <w:tab/>
          </w:r>
          <w:r w:rsidDel="002C6F21">
            <w:rPr>
              <w:noProof/>
            </w:rPr>
            <w:delText>Non-supported use cases</w:delText>
          </w:r>
          <w:r w:rsidDel="002C6F21">
            <w:rPr>
              <w:noProof/>
            </w:rPr>
            <w:tab/>
            <w:delText>33</w:delText>
          </w:r>
        </w:del>
      </w:ins>
    </w:p>
    <w:p w:rsidR="0088507E" w:rsidDel="002C6F21" w:rsidRDefault="0088507E">
      <w:pPr>
        <w:pStyle w:val="TOC1"/>
        <w:tabs>
          <w:tab w:val="left" w:pos="440"/>
          <w:tab w:val="right" w:leader="dot" w:pos="9962"/>
        </w:tabs>
        <w:rPr>
          <w:ins w:id="230" w:author="Juan Antonio Vizcaino" w:date="2013-04-23T11:42:00Z"/>
          <w:del w:id="231" w:author="jonesar" w:date="2013-05-14T14:19:00Z"/>
          <w:rFonts w:asciiTheme="minorHAnsi" w:eastAsiaTheme="minorEastAsia" w:hAnsiTheme="minorHAnsi" w:cstheme="minorBidi"/>
          <w:noProof/>
          <w:lang w:val="en-GB" w:eastAsia="ja-JP"/>
        </w:rPr>
      </w:pPr>
      <w:ins w:id="232" w:author="Juan Antonio Vizcaino" w:date="2013-04-23T11:42:00Z">
        <w:del w:id="233" w:author="jonesar" w:date="2013-05-14T14:19:00Z">
          <w:r w:rsidDel="002C6F21">
            <w:rPr>
              <w:noProof/>
            </w:rPr>
            <w:delText>8.</w:delText>
          </w:r>
          <w:r w:rsidDel="002C6F21">
            <w:rPr>
              <w:rFonts w:asciiTheme="minorHAnsi" w:eastAsiaTheme="minorEastAsia" w:hAnsiTheme="minorHAnsi" w:cstheme="minorBidi"/>
              <w:noProof/>
              <w:lang w:val="en-GB" w:eastAsia="ja-JP"/>
            </w:rPr>
            <w:tab/>
          </w:r>
          <w:r w:rsidDel="002C6F21">
            <w:rPr>
              <w:noProof/>
            </w:rPr>
            <w:delText>Conclusions</w:delText>
          </w:r>
          <w:r w:rsidDel="002C6F21">
            <w:rPr>
              <w:noProof/>
            </w:rPr>
            <w:tab/>
            <w:delText>34</w:delText>
          </w:r>
        </w:del>
      </w:ins>
    </w:p>
    <w:p w:rsidR="0088507E" w:rsidDel="002C6F21" w:rsidRDefault="0088507E">
      <w:pPr>
        <w:pStyle w:val="TOC1"/>
        <w:tabs>
          <w:tab w:val="left" w:pos="440"/>
          <w:tab w:val="right" w:leader="dot" w:pos="9962"/>
        </w:tabs>
        <w:rPr>
          <w:ins w:id="234" w:author="Juan Antonio Vizcaino" w:date="2013-04-23T11:42:00Z"/>
          <w:del w:id="235" w:author="jonesar" w:date="2013-05-14T14:19:00Z"/>
          <w:rFonts w:asciiTheme="minorHAnsi" w:eastAsiaTheme="minorEastAsia" w:hAnsiTheme="minorHAnsi" w:cstheme="minorBidi"/>
          <w:noProof/>
          <w:lang w:val="en-GB" w:eastAsia="ja-JP"/>
        </w:rPr>
      </w:pPr>
      <w:ins w:id="236" w:author="Juan Antonio Vizcaino" w:date="2013-04-23T11:42:00Z">
        <w:del w:id="237" w:author="jonesar" w:date="2013-05-14T14:19:00Z">
          <w:r w:rsidDel="002C6F21">
            <w:rPr>
              <w:noProof/>
            </w:rPr>
            <w:delText>9.</w:delText>
          </w:r>
          <w:r w:rsidDel="002C6F21">
            <w:rPr>
              <w:rFonts w:asciiTheme="minorHAnsi" w:eastAsiaTheme="minorEastAsia" w:hAnsiTheme="minorHAnsi" w:cstheme="minorBidi"/>
              <w:noProof/>
              <w:lang w:val="en-GB" w:eastAsia="ja-JP"/>
            </w:rPr>
            <w:tab/>
          </w:r>
          <w:r w:rsidDel="002C6F21">
            <w:rPr>
              <w:noProof/>
            </w:rPr>
            <w:delText>Authors</w:delText>
          </w:r>
          <w:r w:rsidDel="002C6F21">
            <w:rPr>
              <w:noProof/>
            </w:rPr>
            <w:tab/>
            <w:delText>34</w:delText>
          </w:r>
        </w:del>
      </w:ins>
    </w:p>
    <w:p w:rsidR="0088507E" w:rsidDel="002C6F21" w:rsidRDefault="0088507E">
      <w:pPr>
        <w:pStyle w:val="TOC1"/>
        <w:tabs>
          <w:tab w:val="left" w:pos="574"/>
          <w:tab w:val="right" w:leader="dot" w:pos="9962"/>
        </w:tabs>
        <w:rPr>
          <w:ins w:id="238" w:author="Juan Antonio Vizcaino" w:date="2013-04-23T11:42:00Z"/>
          <w:del w:id="239" w:author="jonesar" w:date="2013-05-14T14:19:00Z"/>
          <w:rFonts w:asciiTheme="minorHAnsi" w:eastAsiaTheme="minorEastAsia" w:hAnsiTheme="minorHAnsi" w:cstheme="minorBidi"/>
          <w:noProof/>
          <w:lang w:val="en-GB" w:eastAsia="ja-JP"/>
        </w:rPr>
      </w:pPr>
      <w:ins w:id="240" w:author="Juan Antonio Vizcaino" w:date="2013-04-23T11:42:00Z">
        <w:del w:id="241" w:author="jonesar" w:date="2013-05-14T14:19:00Z">
          <w:r w:rsidDel="002C6F21">
            <w:rPr>
              <w:noProof/>
            </w:rPr>
            <w:delText>10.</w:delText>
          </w:r>
          <w:r w:rsidDel="002C6F21">
            <w:rPr>
              <w:rFonts w:asciiTheme="minorHAnsi" w:eastAsiaTheme="minorEastAsia" w:hAnsiTheme="minorHAnsi" w:cstheme="minorBidi"/>
              <w:noProof/>
              <w:lang w:val="en-GB" w:eastAsia="ja-JP"/>
            </w:rPr>
            <w:tab/>
          </w:r>
          <w:r w:rsidDel="002C6F21">
            <w:rPr>
              <w:noProof/>
            </w:rPr>
            <w:delText>Contributors</w:delText>
          </w:r>
          <w:r w:rsidDel="002C6F21">
            <w:rPr>
              <w:noProof/>
            </w:rPr>
            <w:tab/>
            <w:delText>34</w:delText>
          </w:r>
        </w:del>
      </w:ins>
    </w:p>
    <w:p w:rsidR="0088507E" w:rsidDel="002C6F21" w:rsidRDefault="0088507E">
      <w:pPr>
        <w:pStyle w:val="TOC1"/>
        <w:tabs>
          <w:tab w:val="left" w:pos="574"/>
          <w:tab w:val="right" w:leader="dot" w:pos="9962"/>
        </w:tabs>
        <w:rPr>
          <w:ins w:id="242" w:author="Juan Antonio Vizcaino" w:date="2013-04-23T11:42:00Z"/>
          <w:del w:id="243" w:author="jonesar" w:date="2013-05-14T14:19:00Z"/>
          <w:rFonts w:asciiTheme="minorHAnsi" w:eastAsiaTheme="minorEastAsia" w:hAnsiTheme="minorHAnsi" w:cstheme="minorBidi"/>
          <w:noProof/>
          <w:lang w:val="en-GB" w:eastAsia="ja-JP"/>
        </w:rPr>
      </w:pPr>
      <w:ins w:id="244" w:author="Juan Antonio Vizcaino" w:date="2013-04-23T11:42:00Z">
        <w:del w:id="245" w:author="jonesar" w:date="2013-05-14T14:19:00Z">
          <w:r w:rsidDel="002C6F21">
            <w:rPr>
              <w:noProof/>
            </w:rPr>
            <w:delText>11.</w:delText>
          </w:r>
          <w:r w:rsidDel="002C6F21">
            <w:rPr>
              <w:rFonts w:asciiTheme="minorHAnsi" w:eastAsiaTheme="minorEastAsia" w:hAnsiTheme="minorHAnsi" w:cstheme="minorBidi"/>
              <w:noProof/>
              <w:lang w:val="en-GB" w:eastAsia="ja-JP"/>
            </w:rPr>
            <w:tab/>
          </w:r>
          <w:r w:rsidDel="002C6F21">
            <w:rPr>
              <w:noProof/>
            </w:rPr>
            <w:delText>References</w:delText>
          </w:r>
          <w:r w:rsidDel="002C6F21">
            <w:rPr>
              <w:noProof/>
            </w:rPr>
            <w:tab/>
            <w:delText>35</w:delText>
          </w:r>
        </w:del>
      </w:ins>
    </w:p>
    <w:p w:rsidR="0088507E" w:rsidDel="002C6F21" w:rsidRDefault="0088507E">
      <w:pPr>
        <w:pStyle w:val="TOC1"/>
        <w:tabs>
          <w:tab w:val="left" w:pos="574"/>
          <w:tab w:val="right" w:leader="dot" w:pos="9962"/>
        </w:tabs>
        <w:rPr>
          <w:ins w:id="246" w:author="Juan Antonio Vizcaino" w:date="2013-04-23T11:42:00Z"/>
          <w:del w:id="247" w:author="jonesar" w:date="2013-05-14T14:19:00Z"/>
          <w:rFonts w:asciiTheme="minorHAnsi" w:eastAsiaTheme="minorEastAsia" w:hAnsiTheme="minorHAnsi" w:cstheme="minorBidi"/>
          <w:noProof/>
          <w:lang w:val="en-GB" w:eastAsia="ja-JP"/>
        </w:rPr>
      </w:pPr>
      <w:ins w:id="248" w:author="Juan Antonio Vizcaino" w:date="2013-04-23T11:42:00Z">
        <w:del w:id="249" w:author="jonesar" w:date="2013-05-14T14:19:00Z">
          <w:r w:rsidDel="002C6F21">
            <w:rPr>
              <w:noProof/>
            </w:rPr>
            <w:delText>12.</w:delText>
          </w:r>
          <w:r w:rsidDel="002C6F21">
            <w:rPr>
              <w:rFonts w:asciiTheme="minorHAnsi" w:eastAsiaTheme="minorEastAsia" w:hAnsiTheme="minorHAnsi" w:cstheme="minorBidi"/>
              <w:noProof/>
              <w:lang w:val="en-GB" w:eastAsia="ja-JP"/>
            </w:rPr>
            <w:tab/>
          </w:r>
          <w:r w:rsidDel="002C6F21">
            <w:rPr>
              <w:noProof/>
            </w:rPr>
            <w:delText>Intellectual Property Statement</w:delText>
          </w:r>
          <w:r w:rsidDel="002C6F21">
            <w:rPr>
              <w:noProof/>
            </w:rPr>
            <w:tab/>
            <w:delText>35</w:delText>
          </w:r>
        </w:del>
      </w:ins>
    </w:p>
    <w:p w:rsidR="0088507E" w:rsidDel="002C6F21" w:rsidRDefault="0088507E">
      <w:pPr>
        <w:pStyle w:val="TOC1"/>
        <w:tabs>
          <w:tab w:val="right" w:leader="dot" w:pos="9962"/>
        </w:tabs>
        <w:rPr>
          <w:ins w:id="250" w:author="Juan Antonio Vizcaino" w:date="2013-04-23T11:42:00Z"/>
          <w:del w:id="251" w:author="jonesar" w:date="2013-05-14T14:19:00Z"/>
          <w:rFonts w:asciiTheme="minorHAnsi" w:eastAsiaTheme="minorEastAsia" w:hAnsiTheme="minorHAnsi" w:cstheme="minorBidi"/>
          <w:noProof/>
          <w:lang w:val="en-GB" w:eastAsia="ja-JP"/>
        </w:rPr>
      </w:pPr>
      <w:ins w:id="252" w:author="Juan Antonio Vizcaino" w:date="2013-04-23T11:42:00Z">
        <w:del w:id="253" w:author="jonesar" w:date="2013-05-14T14:19:00Z">
          <w:r w:rsidDel="002C6F21">
            <w:rPr>
              <w:noProof/>
            </w:rPr>
            <w:delText>TradeMark Section</w:delText>
          </w:r>
          <w:r w:rsidDel="002C6F21">
            <w:rPr>
              <w:noProof/>
            </w:rPr>
            <w:tab/>
            <w:delText>35</w:delText>
          </w:r>
        </w:del>
      </w:ins>
    </w:p>
    <w:p w:rsidR="0088507E" w:rsidDel="002C6F21" w:rsidRDefault="0088507E">
      <w:pPr>
        <w:pStyle w:val="TOC1"/>
        <w:tabs>
          <w:tab w:val="right" w:leader="dot" w:pos="9962"/>
        </w:tabs>
        <w:rPr>
          <w:ins w:id="254" w:author="Juan Antonio Vizcaino" w:date="2013-04-23T11:42:00Z"/>
          <w:del w:id="255" w:author="jonesar" w:date="2013-05-14T14:19:00Z"/>
          <w:rFonts w:asciiTheme="minorHAnsi" w:eastAsiaTheme="minorEastAsia" w:hAnsiTheme="minorHAnsi" w:cstheme="minorBidi"/>
          <w:noProof/>
          <w:lang w:val="en-GB" w:eastAsia="ja-JP"/>
        </w:rPr>
      </w:pPr>
      <w:ins w:id="256" w:author="Juan Antonio Vizcaino" w:date="2013-04-23T11:42:00Z">
        <w:del w:id="257" w:author="jonesar" w:date="2013-05-14T14:19:00Z">
          <w:r w:rsidDel="002C6F21">
            <w:rPr>
              <w:noProof/>
            </w:rPr>
            <w:delText>Copyright Notice</w:delText>
          </w:r>
          <w:r w:rsidDel="002C6F21">
            <w:rPr>
              <w:noProof/>
            </w:rPr>
            <w:tab/>
            <w:delText>35</w:delText>
          </w:r>
        </w:del>
      </w:ins>
    </w:p>
    <w:p w:rsidR="007A1183" w:rsidRPr="00E86995" w:rsidRDefault="00775A3B" w:rsidP="007A1183">
      <w:pPr>
        <w:rPr>
          <w:highlight w:val="yellow"/>
          <w:lang w:val="en-GB"/>
        </w:rPr>
      </w:pPr>
      <w:r w:rsidRPr="00E86995">
        <w:rPr>
          <w:highlight w:val="yellow"/>
          <w:lang w:val="en-GB"/>
        </w:rPr>
        <w:fldChar w:fldCharType="end"/>
      </w:r>
    </w:p>
    <w:p w:rsidR="007A1183" w:rsidRPr="00DB3ECF" w:rsidRDefault="007A1183" w:rsidP="007A1183">
      <w:pPr>
        <w:pStyle w:val="Heading1"/>
      </w:pPr>
      <w:bookmarkStart w:id="258" w:name="_Ref116882289"/>
      <w:bookmarkStart w:id="259" w:name="_Toc118017562"/>
      <w:bookmarkStart w:id="260" w:name="_Toc156877856"/>
      <w:bookmarkStart w:id="261" w:name="_Toc356304575"/>
      <w:r w:rsidRPr="00DB3ECF">
        <w:t>Introduction</w:t>
      </w:r>
      <w:bookmarkEnd w:id="258"/>
      <w:bookmarkEnd w:id="259"/>
      <w:bookmarkEnd w:id="260"/>
      <w:bookmarkEnd w:id="261"/>
    </w:p>
    <w:p w:rsidR="007A1183" w:rsidRPr="00DB3ECF" w:rsidRDefault="007A1183" w:rsidP="007A1183">
      <w:pPr>
        <w:pStyle w:val="Heading2"/>
        <w:jc w:val="both"/>
        <w:rPr>
          <w:lang w:val="en-GB"/>
        </w:rPr>
      </w:pPr>
      <w:bookmarkStart w:id="262" w:name="_Toc356304576"/>
      <w:r w:rsidRPr="00DB3ECF">
        <w:rPr>
          <w:lang w:val="en-GB"/>
        </w:rPr>
        <w:t>Background</w:t>
      </w:r>
      <w:bookmarkEnd w:id="262"/>
    </w:p>
    <w:p w:rsidR="007A1183" w:rsidRDefault="007A1183" w:rsidP="007A1183">
      <w:pPr>
        <w:jc w:val="both"/>
        <w:rPr>
          <w:lang w:val="en-GB"/>
        </w:rPr>
      </w:pPr>
      <w:r>
        <w:rPr>
          <w:lang w:val="en-GB"/>
        </w:rPr>
        <w:t>This document addresses the systematic description of peptide, protein, and small molecule identification and quantification data retrieved from</w:t>
      </w:r>
      <w:del w:id="263" w:author="Juan Antonio Vizcaino" w:date="2013-04-07T18:52:00Z">
        <w:r w:rsidDel="00164508">
          <w:rPr>
            <w:lang w:val="en-GB"/>
          </w:rPr>
          <w:delText xml:space="preserve"> a</w:delText>
        </w:r>
      </w:del>
      <w:r>
        <w:rPr>
          <w:lang w:val="en-GB"/>
        </w:rPr>
        <w:t xml:space="preserve"> mass spectrometry</w:t>
      </w:r>
      <w:ins w:id="264" w:author="Juan Antonio Vizcaino" w:date="2013-04-07T18:52:00Z">
        <w:r w:rsidR="00164508">
          <w:rPr>
            <w:lang w:val="en-GB"/>
          </w:rPr>
          <w:t xml:space="preserve"> (MS)</w:t>
        </w:r>
      </w:ins>
      <w:r>
        <w:rPr>
          <w:lang w:val="en-GB"/>
        </w:rPr>
        <w:t>-based experiment</w:t>
      </w:r>
      <w:ins w:id="265" w:author="Juan Antonio Vizcaino" w:date="2013-04-07T18:52:00Z">
        <w:r w:rsidR="00164508">
          <w:rPr>
            <w:lang w:val="en-GB"/>
          </w:rPr>
          <w:t>s</w:t>
        </w:r>
      </w:ins>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w:t>
      </w:r>
      <w:r>
        <w:rPr>
          <w:lang w:val="en-GB"/>
        </w:rPr>
        <w:lastRenderedPageBreak/>
        <w:t>systems as well as MS proteomics repositories a simple way to share and combine basic information.</w:t>
      </w:r>
    </w:p>
    <w:p w:rsidR="007A1183" w:rsidRDefault="007A1183" w:rsidP="007A1183">
      <w:pPr>
        <w:jc w:val="both"/>
        <w:rPr>
          <w:lang w:val="en-GB"/>
        </w:rPr>
      </w:pPr>
    </w:p>
    <w:p w:rsidR="007A1183" w:rsidRDefault="007A1183" w:rsidP="007A1183">
      <w:pPr>
        <w:jc w:val="both"/>
        <w:rPr>
          <w:lang w:val="en-GB"/>
        </w:rPr>
      </w:pPr>
      <w:r>
        <w:rPr>
          <w:lang w:val="en-GB"/>
        </w:rPr>
        <w:t xml:space="preserve">mzTab has been developed with a view to support the following general tasks (more specific use cases are provided in Section </w:t>
      </w:r>
      <w:fldSimple w:instr=" REF _Ref211659702 \r \h  \* MERGEFORMAT ">
        <w:r w:rsidR="002C6F21">
          <w:t>2</w:t>
        </w:r>
      </w:fldSimple>
      <w:r>
        <w:rPr>
          <w:lang w:val="en-GB"/>
        </w:rPr>
        <w:t>):</w:t>
      </w:r>
    </w:p>
    <w:p w:rsidR="007A1183" w:rsidRDefault="007A1183" w:rsidP="007A1183">
      <w:pPr>
        <w:jc w:val="both"/>
        <w:rPr>
          <w:lang w:val="en-GB"/>
        </w:rPr>
      </w:pPr>
    </w:p>
    <w:p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ins w:id="266" w:author="Juan Antonio Vizcaino" w:date="2013-04-07T18:54:00Z">
        <w:r w:rsidR="00164508">
          <w:t xml:space="preserve">a </w:t>
        </w:r>
      </w:ins>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rsidR="007A1183" w:rsidRPr="00741791" w:rsidRDefault="007A1183" w:rsidP="007A1183">
      <w:pPr>
        <w:numPr>
          <w:ilvl w:val="0"/>
          <w:numId w:val="12"/>
        </w:numPr>
        <w:jc w:val="both"/>
      </w:pPr>
      <w:commentRangeStart w:id="267"/>
      <w:r>
        <w:rPr>
          <w:i/>
          <w:lang w:val="en-GB"/>
        </w:rPr>
        <w:t xml:space="preserve">Allow the concatenation of results, </w:t>
      </w:r>
      <w:r>
        <w:rPr>
          <w:lang w:val="en-GB"/>
        </w:rPr>
        <w:t>and thus be</w:t>
      </w:r>
      <w:del w:id="268" w:author="Juan Antonio Vizcaino" w:date="2013-04-07T18:54:00Z">
        <w:r w:rsidDel="00164508">
          <w:rPr>
            <w:lang w:val="en-GB"/>
          </w:rPr>
          <w:delText>ing</w:delText>
        </w:r>
      </w:del>
      <w:r>
        <w:rPr>
          <w:lang w:val="en-GB"/>
        </w:rPr>
        <w:t xml:space="preserve"> able to combine results from multiple experiments but also multiple entries from local LIMS databases or MS proteomics repositories.</w:t>
      </w:r>
      <w:commentRangeEnd w:id="267"/>
      <w:r w:rsidR="000A0BD5">
        <w:rPr>
          <w:rStyle w:val="CommentReference"/>
        </w:rPr>
        <w:commentReference w:id="267"/>
      </w:r>
    </w:p>
    <w:p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rsidR="007A1183" w:rsidRDefault="007A1183" w:rsidP="007A1183">
      <w:pPr>
        <w:jc w:val="both"/>
        <w:rPr>
          <w:lang w:val="en-GB"/>
        </w:rPr>
      </w:pPr>
    </w:p>
    <w:p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rsidR="007A1183" w:rsidRPr="00E85AED" w:rsidRDefault="007A1183" w:rsidP="007A1183">
      <w:pPr>
        <w:pStyle w:val="Heading2"/>
        <w:jc w:val="both"/>
        <w:rPr>
          <w:lang w:val="en-GB"/>
        </w:rPr>
      </w:pPr>
      <w:bookmarkStart w:id="269" w:name="_Toc356304577"/>
      <w:r w:rsidRPr="00E85AED">
        <w:rPr>
          <w:lang w:val="en-GB"/>
        </w:rPr>
        <w:t>Document Structure</w:t>
      </w:r>
      <w:bookmarkEnd w:id="269"/>
    </w:p>
    <w:p w:rsidR="007A1183" w:rsidRPr="00E86995" w:rsidRDefault="007A1183" w:rsidP="007A1183">
      <w:pPr>
        <w:jc w:val="both"/>
        <w:rPr>
          <w:highlight w:val="yellow"/>
          <w:lang w:val="en-GB"/>
        </w:rPr>
      </w:pPr>
      <w:r>
        <w:rPr>
          <w:lang w:val="en-GB"/>
        </w:rPr>
        <w:t xml:space="preserve">The remainder of this document is structured as follows. Section </w:t>
      </w:r>
      <w:fldSimple w:instr=" REF _Ref216758743 \r \h  \* MERGEFORMAT ">
        <w:r w:rsidR="002C6F21">
          <w:t>2</w:t>
        </w:r>
      </w:fldSimple>
      <w:r>
        <w:rPr>
          <w:lang w:val="en-GB"/>
        </w:rPr>
        <w:t xml:space="preserve"> lists use cases mzTab is designed to support. Section </w:t>
      </w:r>
      <w:r w:rsidR="00775A3B">
        <w:rPr>
          <w:lang w:val="en-GB"/>
        </w:rPr>
        <w:fldChar w:fldCharType="begin"/>
      </w:r>
      <w:r>
        <w:rPr>
          <w:lang w:val="en-GB"/>
        </w:rPr>
        <w:instrText xml:space="preserve"> REF _Ref344972414 \r \h </w:instrText>
      </w:r>
      <w:r w:rsidR="00775A3B">
        <w:rPr>
          <w:lang w:val="en-GB"/>
        </w:rPr>
      </w:r>
      <w:r w:rsidR="00775A3B">
        <w:rPr>
          <w:lang w:val="en-GB"/>
        </w:rPr>
        <w:fldChar w:fldCharType="separate"/>
      </w:r>
      <w:r w:rsidR="002C6F21">
        <w:rPr>
          <w:lang w:val="en-GB"/>
        </w:rPr>
        <w:t>3</w:t>
      </w:r>
      <w:r w:rsidR="00775A3B">
        <w:rPr>
          <w:lang w:val="en-GB"/>
        </w:rPr>
        <w:fldChar w:fldCharType="end"/>
      </w:r>
      <w:r>
        <w:rPr>
          <w:lang w:val="en-GB"/>
        </w:rPr>
        <w:t xml:space="preserve"> describes the terminology</w:t>
      </w:r>
      <w:r w:rsidRPr="004271FC">
        <w:rPr>
          <w:lang w:val="en-GB"/>
        </w:rPr>
        <w:t xml:space="preserve"> used</w:t>
      </w:r>
      <w:r>
        <w:rPr>
          <w:lang w:val="en-GB"/>
        </w:rPr>
        <w:t xml:space="preserve">. Section </w:t>
      </w:r>
      <w:fldSimple w:instr=" REF _Ref216758768 \r \h  \* MERGEFORMAT ">
        <w:r w:rsidR="002C6F21">
          <w:t>4</w:t>
        </w:r>
      </w:fldSimple>
      <w:r>
        <w:rPr>
          <w:lang w:val="en-GB"/>
        </w:rPr>
        <w:t xml:space="preserve"> describes how the specification presented in Section </w:t>
      </w:r>
      <w:r w:rsidR="00775A3B">
        <w:fldChar w:fldCharType="begin"/>
      </w:r>
      <w:r>
        <w:rPr>
          <w:lang w:val="en-GB"/>
        </w:rPr>
        <w:instrText xml:space="preserve"> REF _Ref318816993 \r \h </w:instrText>
      </w:r>
      <w:r w:rsidR="00775A3B">
        <w:fldChar w:fldCharType="separate"/>
      </w:r>
      <w:r w:rsidR="002C6F21">
        <w:rPr>
          <w:lang w:val="en-GB"/>
        </w:rPr>
        <w:t>6</w:t>
      </w:r>
      <w:r w:rsidR="00775A3B">
        <w:fldChar w:fldCharType="end"/>
      </w:r>
      <w:r>
        <w:rPr>
          <w:lang w:val="en-GB"/>
        </w:rPr>
        <w:t xml:space="preserve"> relates to other specifications, both those that it extends and those that it is intended to complement. Section </w:t>
      </w:r>
      <w:fldSimple w:instr=" REF _Ref217199251 \r \h  \* MERGEFORMAT ">
        <w:r w:rsidR="002C6F21">
          <w:t>5</w:t>
        </w:r>
      </w:fldSimple>
      <w:r>
        <w:rPr>
          <w:lang w:val="en-GB"/>
        </w:rPr>
        <w:t xml:space="preserve"> discusses the reasoning behind several design decisions taken. </w:t>
      </w:r>
      <w:r w:rsidRPr="00AB581B">
        <w:rPr>
          <w:lang w:val="en-GB"/>
        </w:rPr>
        <w:t>Section</w:t>
      </w:r>
      <w:r>
        <w:rPr>
          <w:lang w:val="en-GB"/>
        </w:rPr>
        <w:t xml:space="preserve"> </w:t>
      </w:r>
      <w:r w:rsidR="00775A3B">
        <w:fldChar w:fldCharType="begin"/>
      </w:r>
      <w:r>
        <w:rPr>
          <w:lang w:val="en-GB"/>
        </w:rPr>
        <w:instrText xml:space="preserve"> REF _Ref318817006 \r \h </w:instrText>
      </w:r>
      <w:r w:rsidR="00775A3B">
        <w:fldChar w:fldCharType="separate"/>
      </w:r>
      <w:r w:rsidR="002C6F21">
        <w:rPr>
          <w:lang w:val="en-GB"/>
        </w:rPr>
        <w:t>6</w:t>
      </w:r>
      <w:r w:rsidR="00775A3B">
        <w:fldChar w:fldCharType="end"/>
      </w:r>
      <w:r w:rsidRPr="00AB581B">
        <w:rPr>
          <w:lang w:val="en-GB"/>
        </w:rPr>
        <w:t xml:space="preserve"> </w:t>
      </w:r>
      <w:r>
        <w:rPr>
          <w:lang w:val="en-GB"/>
        </w:rPr>
        <w:t xml:space="preserve">contains the documentation of the file. Conclusions are presented in Section </w:t>
      </w:r>
      <w:r w:rsidR="00775A3B">
        <w:fldChar w:fldCharType="begin"/>
      </w:r>
      <w:r>
        <w:rPr>
          <w:lang w:val="en-GB"/>
        </w:rPr>
        <w:instrText xml:space="preserve"> REF _Ref170622236 \r \h </w:instrText>
      </w:r>
      <w:r w:rsidR="00775A3B">
        <w:fldChar w:fldCharType="separate"/>
      </w:r>
      <w:r w:rsidR="002C6F21">
        <w:rPr>
          <w:lang w:val="en-GB"/>
        </w:rPr>
        <w:t>7</w:t>
      </w:r>
      <w:r w:rsidR="00775A3B">
        <w:fldChar w:fldCharType="end"/>
      </w:r>
      <w:r>
        <w:rPr>
          <w:lang w:val="en-GB"/>
        </w:rPr>
        <w:t>.</w:t>
      </w:r>
    </w:p>
    <w:p w:rsidR="007A1183" w:rsidRDefault="007A1183" w:rsidP="007A1183">
      <w:pPr>
        <w:pStyle w:val="Heading1"/>
      </w:pPr>
      <w:bookmarkStart w:id="270" w:name="_Toc170636040"/>
      <w:bookmarkStart w:id="271" w:name="_Ref211659702"/>
      <w:bookmarkStart w:id="272" w:name="_Ref216758743"/>
      <w:bookmarkStart w:id="273" w:name="_Toc356304578"/>
      <w:r>
        <w:t xml:space="preserve">Use Cases for </w:t>
      </w:r>
      <w:bookmarkEnd w:id="270"/>
      <w:bookmarkEnd w:id="271"/>
      <w:bookmarkEnd w:id="272"/>
      <w:r>
        <w:t>mzTab</w:t>
      </w:r>
      <w:bookmarkEnd w:id="273"/>
    </w:p>
    <w:p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rsidR="007A1183" w:rsidRPr="000A1F2D" w:rsidRDefault="007A1183" w:rsidP="007A1183">
      <w:pPr>
        <w:jc w:val="both"/>
        <w:rPr>
          <w:lang w:val="en-GB"/>
        </w:rPr>
      </w:pPr>
    </w:p>
    <w:p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del w:id="274" w:author="jonesar" w:date="2013-05-13T10:11:00Z">
        <w:r w:rsidDel="00D07DFC">
          <w:rPr>
            <w:lang w:val="en-GB"/>
          </w:rPr>
          <w:delText xml:space="preserve">However, these files will not contain the complete evidence required to replicate the performed experiment or even provide information about all details of the reported identifications. </w:delText>
        </w:r>
      </w:del>
    </w:p>
    <w:p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w:t>
      </w:r>
      <w:commentRangeStart w:id="275"/>
      <w:del w:id="276" w:author="jonesar" w:date="2013-05-14T14:08:00Z">
        <w:r w:rsidDel="00262561">
          <w:rPr>
            <w:lang w:val="en-GB"/>
          </w:rPr>
          <w:delText xml:space="preserve">post-translational </w:delText>
        </w:r>
      </w:del>
      <w:r>
        <w:rPr>
          <w:lang w:val="en-GB"/>
        </w:rPr>
        <w:t xml:space="preserve">modification </w:t>
      </w:r>
      <w:del w:id="277" w:author="jonesar" w:date="2013-05-14T14:07:00Z">
        <w:r w:rsidDel="00262561">
          <w:rPr>
            <w:lang w:val="en-GB"/>
          </w:rPr>
          <w:delText xml:space="preserve">(PTM) </w:delText>
        </w:r>
      </w:del>
      <w:r>
        <w:rPr>
          <w:lang w:val="en-GB"/>
        </w:rPr>
        <w:t xml:space="preserve">position ambiguity information. </w:t>
      </w:r>
      <w:commentRangeEnd w:id="275"/>
      <w:r w:rsidR="00B05517">
        <w:rPr>
          <w:rStyle w:val="CommentReference"/>
        </w:rPr>
        <w:commentReference w:id="275"/>
      </w:r>
      <w:r>
        <w:rPr>
          <w:lang w:val="en-GB"/>
        </w:rPr>
        <w:t xml:space="preserve">Additionally, mzTab files should be able to report merged results from multiple search engines. </w:t>
      </w:r>
    </w:p>
    <w:p w:rsidR="007A1183" w:rsidRDefault="007A1183" w:rsidP="007A1183">
      <w:pPr>
        <w:numPr>
          <w:ilvl w:val="0"/>
          <w:numId w:val="27"/>
        </w:numPr>
        <w:tabs>
          <w:tab w:val="clear" w:pos="720"/>
          <w:tab w:val="num" w:pos="360"/>
        </w:tabs>
        <w:ind w:left="360"/>
        <w:jc w:val="both"/>
        <w:rPr>
          <w:lang w:val="en-GB"/>
        </w:rPr>
      </w:pPr>
      <w:commentRangeStart w:id="278"/>
      <w:r>
        <w:rPr>
          <w:lang w:val="en-GB"/>
        </w:rPr>
        <w:t>It should be possible to merge results from multiple experiments / resources by simply concatenating the respective sections of an mzTab file. Thus, every record in an mzTab file should be self-contained. However, it must be highlighted that quantitative results cannot be directly compared between different experiments.</w:t>
      </w:r>
      <w:commentRangeEnd w:id="278"/>
      <w:r w:rsidR="00D07DFC">
        <w:rPr>
          <w:rStyle w:val="CommentReference"/>
        </w:rPr>
        <w:commentReference w:id="278"/>
      </w:r>
    </w:p>
    <w:p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 Through simple concatenation the results from multiple tools can be aggregated and processed at once.</w:t>
      </w:r>
    </w:p>
    <w:p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rsidR="007A1183" w:rsidRPr="00772686" w:rsidRDefault="007A1183" w:rsidP="007A1183">
      <w:pPr>
        <w:pStyle w:val="Heading1"/>
      </w:pPr>
      <w:bookmarkStart w:id="279" w:name="_Ref344972414"/>
      <w:bookmarkStart w:id="280" w:name="_Toc356304579"/>
      <w:r w:rsidRPr="00772686">
        <w:t>Notational Conventions</w:t>
      </w:r>
      <w:bookmarkEnd w:id="279"/>
      <w:bookmarkEnd w:id="280"/>
    </w:p>
    <w:p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775A3B">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775A3B">
        <w:rPr>
          <w:rFonts w:cs="Arial"/>
          <w:lang w:val="en-GB"/>
        </w:rPr>
        <w:fldChar w:fldCharType="separate"/>
      </w:r>
      <w:r>
        <w:rPr>
          <w:rFonts w:cs="Arial"/>
          <w:noProof/>
          <w:lang w:val="en-GB"/>
        </w:rPr>
        <w:t>(</w:t>
      </w:r>
      <w:r w:rsidR="00775A3B">
        <w:fldChar w:fldCharType="begin"/>
      </w:r>
      <w:r w:rsidR="00775A3B">
        <w:instrText>HYPERLINK \l "_ENREF_1" \o "Bradner, 1997 #5"</w:instrText>
      </w:r>
      <w:ins w:id="281" w:author="jonesar" w:date="2013-05-14T14:19:00Z"/>
      <w:r w:rsidR="00775A3B">
        <w:fldChar w:fldCharType="separate"/>
      </w:r>
      <w:r>
        <w:rPr>
          <w:rFonts w:cs="Arial"/>
          <w:noProof/>
          <w:lang w:val="en-GB"/>
        </w:rPr>
        <w:t>Bradner 1997</w:t>
      </w:r>
      <w:r w:rsidR="00775A3B">
        <w:fldChar w:fldCharType="end"/>
      </w:r>
      <w:r>
        <w:rPr>
          <w:rFonts w:cs="Arial"/>
          <w:noProof/>
          <w:lang w:val="en-GB"/>
        </w:rPr>
        <w:t>)</w:t>
      </w:r>
      <w:r w:rsidR="00775A3B">
        <w:rPr>
          <w:rFonts w:cs="Arial"/>
          <w:lang w:val="en-GB"/>
        </w:rPr>
        <w:fldChar w:fldCharType="end"/>
      </w:r>
      <w:r>
        <w:rPr>
          <w:rFonts w:cs="Arial"/>
          <w:lang w:val="en-GB"/>
        </w:rPr>
        <w:t>.</w:t>
      </w:r>
    </w:p>
    <w:p w:rsidR="007A1183" w:rsidRDefault="007A1183" w:rsidP="007A1183">
      <w:pPr>
        <w:pStyle w:val="Heading1"/>
      </w:pPr>
      <w:bookmarkStart w:id="282" w:name="_Toc170636042"/>
      <w:bookmarkStart w:id="283" w:name="_Ref216758768"/>
      <w:bookmarkStart w:id="284" w:name="_Toc356304580"/>
      <w:r>
        <w:lastRenderedPageBreak/>
        <w:t>Relationship to Other Specifications</w:t>
      </w:r>
      <w:bookmarkEnd w:id="282"/>
      <w:bookmarkEnd w:id="283"/>
      <w:bookmarkEnd w:id="284"/>
    </w:p>
    <w:p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rsidR="007A1183" w:rsidRDefault="007A1183" w:rsidP="007A1183">
      <w:pPr>
        <w:jc w:val="both"/>
        <w:rPr>
          <w:lang w:val="en-GB"/>
        </w:rPr>
      </w:pPr>
    </w:p>
    <w:p w:rsidR="007A1183" w:rsidRDefault="007A1183" w:rsidP="007A1183">
      <w:pPr>
        <w:numPr>
          <w:ilvl w:val="0"/>
          <w:numId w:val="13"/>
        </w:numPr>
        <w:jc w:val="both"/>
        <w:rPr>
          <w:lang w:val="en-GB"/>
        </w:rPr>
      </w:pPr>
      <w:r>
        <w:rPr>
          <w:i/>
          <w:lang w:val="en-GB"/>
        </w:rPr>
        <w:t xml:space="preserve">mzML </w:t>
      </w:r>
      <w:r>
        <w:rPr>
          <w:lang w:val="en-GB"/>
        </w:rPr>
        <w:t>(</w:t>
      </w:r>
      <w:r w:rsidR="00775A3B">
        <w:fldChar w:fldCharType="begin"/>
      </w:r>
      <w:r w:rsidR="00775A3B">
        <w:instrText>HYPERLINK "http://www.psidev.info/mzml"</w:instrText>
      </w:r>
      <w:ins w:id="285" w:author="jonesar" w:date="2013-05-14T14:19:00Z"/>
      <w:r w:rsidR="00775A3B">
        <w:fldChar w:fldCharType="separate"/>
      </w:r>
      <w:r w:rsidRPr="009D2946">
        <w:rPr>
          <w:rStyle w:val="Hyperlink"/>
          <w:lang w:val="en-GB"/>
        </w:rPr>
        <w:t>http://www.psidev.info/mzml</w:t>
      </w:r>
      <w:r w:rsidR="00775A3B">
        <w:fldChar w:fldCharType="end"/>
      </w:r>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rsidR="007A1183" w:rsidRPr="00B03C87" w:rsidRDefault="007A1183" w:rsidP="007A1183">
      <w:pPr>
        <w:numPr>
          <w:ilvl w:val="0"/>
          <w:numId w:val="13"/>
        </w:numPr>
        <w:jc w:val="both"/>
        <w:rPr>
          <w:lang w:val="en-GB"/>
        </w:rPr>
      </w:pPr>
      <w:r>
        <w:rPr>
          <w:i/>
          <w:lang w:val="en-GB"/>
        </w:rPr>
        <w:t>mzIdentML</w:t>
      </w:r>
      <w:r>
        <w:rPr>
          <w:lang w:val="en-GB"/>
        </w:rPr>
        <w:t xml:space="preserve"> (</w:t>
      </w:r>
      <w:r w:rsidR="00775A3B">
        <w:fldChar w:fldCharType="begin"/>
      </w:r>
      <w:r w:rsidR="00775A3B">
        <w:instrText>HYPERLINK "http://www.psidev.info/mzidentml"</w:instrText>
      </w:r>
      <w:ins w:id="286" w:author="jonesar" w:date="2013-05-14T14:19:00Z"/>
      <w:r w:rsidR="00775A3B">
        <w:fldChar w:fldCharType="separate"/>
      </w:r>
      <w:r w:rsidRPr="009D2946">
        <w:rPr>
          <w:rStyle w:val="Hyperlink"/>
          <w:lang w:val="en-GB"/>
        </w:rPr>
        <w:t>http://www.psidev.info/mzidentml</w:t>
      </w:r>
      <w:r w:rsidR="00775A3B">
        <w:fldChar w:fldCharType="end"/>
      </w:r>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rsidR="007A1183" w:rsidRDefault="007A1183" w:rsidP="007A1183">
      <w:pPr>
        <w:numPr>
          <w:ilvl w:val="0"/>
          <w:numId w:val="13"/>
        </w:numPr>
        <w:jc w:val="both"/>
        <w:rPr>
          <w:lang w:val="en-GB"/>
        </w:rPr>
      </w:pPr>
      <w:r>
        <w:rPr>
          <w:i/>
          <w:lang w:val="en-GB"/>
        </w:rPr>
        <w:t xml:space="preserve">mzQuantML </w:t>
      </w:r>
      <w:r>
        <w:rPr>
          <w:lang w:val="en-GB"/>
        </w:rPr>
        <w:t>(</w:t>
      </w:r>
      <w:r w:rsidR="00775A3B">
        <w:fldChar w:fldCharType="begin"/>
      </w:r>
      <w:r w:rsidR="00775A3B">
        <w:instrText>HYPERLINK "http://www.psidev.info/mzquantml"</w:instrText>
      </w:r>
      <w:ins w:id="287" w:author="jonesar" w:date="2013-05-14T14:19:00Z"/>
      <w:r w:rsidR="00775A3B">
        <w:fldChar w:fldCharType="separate"/>
      </w:r>
      <w:r w:rsidRPr="009D2946">
        <w:rPr>
          <w:rStyle w:val="Hyperlink"/>
          <w:lang w:val="en-GB"/>
        </w:rPr>
        <w:t>http://www.psidev.info/mzquantml</w:t>
      </w:r>
      <w:r w:rsidR="00775A3B">
        <w:fldChar w:fldCharType="end"/>
      </w:r>
      <w:r>
        <w:rPr>
          <w:lang w:val="en-GB"/>
        </w:rPr>
        <w:t xml:space="preserve">). mzQuantML is the </w:t>
      </w:r>
      <w:del w:id="288" w:author="jonesar" w:date="2013-05-13T10:14:00Z">
        <w:r w:rsidDel="00750526">
          <w:rPr>
            <w:lang w:val="en-GB"/>
          </w:rPr>
          <w:delText xml:space="preserve">proposed </w:delText>
        </w:r>
      </w:del>
      <w:r>
        <w:rPr>
          <w:lang w:val="en-GB"/>
        </w:rPr>
        <w:t>PSI standard for capturing quantitative proteomics data from mass spectrometry</w:t>
      </w:r>
      <w:ins w:id="289" w:author="jonesar" w:date="2013-05-13T10:14:00Z">
        <w:r w:rsidR="00750526">
          <w:rPr>
            <w:lang w:val="en-GB"/>
          </w:rPr>
          <w:t xml:space="preserve"> (Walzer, M. </w:t>
        </w:r>
        <w:r w:rsidR="00750526">
          <w:rPr>
            <w:i/>
            <w:lang w:val="en-GB"/>
          </w:rPr>
          <w:t xml:space="preserve">et al. </w:t>
        </w:r>
        <w:r w:rsidR="00750526">
          <w:rPr>
            <w:lang w:val="en-GB"/>
          </w:rPr>
          <w:t>2013)</w:t>
        </w:r>
      </w:ins>
      <w:r>
        <w:rPr>
          <w:lang w:val="en-GB"/>
        </w:rPr>
        <w:t>. mzTab files that report quantitative data MAY reference mzQuantML files for detailed evidence of the reported values.</w:t>
      </w:r>
    </w:p>
    <w:p w:rsidR="007A1183" w:rsidRPr="009A02DC" w:rsidRDefault="007A1183" w:rsidP="007A1183">
      <w:pPr>
        <w:pStyle w:val="Heading2"/>
        <w:jc w:val="both"/>
        <w:rPr>
          <w:lang w:val="en-GB"/>
        </w:rPr>
      </w:pPr>
      <w:bookmarkStart w:id="290" w:name="_Toc356304581"/>
      <w:r w:rsidRPr="009A02DC">
        <w:rPr>
          <w:lang w:val="en-GB"/>
        </w:rPr>
        <w:t xml:space="preserve">The PSI </w:t>
      </w:r>
      <w:r>
        <w:rPr>
          <w:lang w:val="en-GB"/>
        </w:rPr>
        <w:t>Mass Spectrometry</w:t>
      </w:r>
      <w:r w:rsidRPr="009A02DC">
        <w:rPr>
          <w:lang w:val="en-GB"/>
        </w:rPr>
        <w:t xml:space="preserve"> Controlled Vocabulary (CV)</w:t>
      </w:r>
      <w:bookmarkEnd w:id="290"/>
    </w:p>
    <w:p w:rsidR="007A1183" w:rsidRDefault="007A1183" w:rsidP="007A1183">
      <w:pPr>
        <w:jc w:val="both"/>
        <w:rPr>
          <w:ins w:id="291" w:author="jonesar" w:date="2013-05-13T10:15:00Z"/>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dalton).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rsidR="004C73BC" w:rsidRDefault="004C73BC" w:rsidP="007A1183">
      <w:pPr>
        <w:jc w:val="both"/>
        <w:rPr>
          <w:lang w:val="en-GB"/>
        </w:rPr>
      </w:pPr>
    </w:p>
    <w:p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r w:rsidR="00775A3B">
        <w:fldChar w:fldCharType="begin"/>
      </w:r>
      <w:r w:rsidR="00775A3B">
        <w:instrText>HYPERLINK "mailto:psidev-ms-vocab@lists.sourceforge.net"</w:instrText>
      </w:r>
      <w:ins w:id="292" w:author="jonesar" w:date="2013-05-14T14:19:00Z"/>
      <w:r w:rsidR="00775A3B">
        <w:fldChar w:fldCharType="separate"/>
      </w:r>
      <w:r w:rsidRPr="003F7B56">
        <w:rPr>
          <w:rStyle w:val="Hyperlink"/>
        </w:rPr>
        <w:t>psidev-ms-vocab@lists.sourceforge.net</w:t>
      </w:r>
      <w:r w:rsidR="00775A3B">
        <w:fldChar w:fldCharType="end"/>
      </w:r>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rsidR="007A1183" w:rsidRDefault="007A1183" w:rsidP="007A1183">
      <w:pPr>
        <w:numPr>
          <w:ilvl w:val="0"/>
          <w:numId w:val="21"/>
        </w:numPr>
        <w:jc w:val="both"/>
        <w:rPr>
          <w:lang w:val="en-GB"/>
        </w:rPr>
      </w:pPr>
      <w:r>
        <w:rPr>
          <w:lang w:val="en-GB"/>
        </w:rPr>
        <w:t>y should be increased when any other term except the first level one is altered.</w:t>
      </w:r>
    </w:p>
    <w:p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rsidR="007A1183" w:rsidRDefault="007A1183" w:rsidP="007A1183">
      <w:pPr>
        <w:jc w:val="both"/>
        <w:rPr>
          <w:lang w:val="en-GB"/>
        </w:rPr>
      </w:pPr>
    </w:p>
    <w:p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7A1183" w:rsidRPr="00A51BF8" w:rsidRDefault="007A1183" w:rsidP="007A1183">
      <w:pPr>
        <w:numPr>
          <w:ilvl w:val="0"/>
          <w:numId w:val="15"/>
        </w:numPr>
        <w:jc w:val="both"/>
        <w:rPr>
          <w:rFonts w:cs="Arial"/>
          <w:szCs w:val="20"/>
        </w:rPr>
      </w:pPr>
      <w:r w:rsidRPr="00A51BF8">
        <w:rPr>
          <w:rFonts w:cs="Arial"/>
          <w:szCs w:val="20"/>
        </w:rPr>
        <w:t>Unit Ontology (</w:t>
      </w:r>
      <w:r w:rsidR="00775A3B">
        <w:fldChar w:fldCharType="begin"/>
      </w:r>
      <w:r w:rsidR="00775A3B">
        <w:instrText>HYPERLINK "http://www.obofoundry.org/cgi-bin/detail.cgi?id=unit"</w:instrText>
      </w:r>
      <w:ins w:id="293" w:author="jonesar" w:date="2013-05-14T14:19:00Z"/>
      <w:r w:rsidR="00775A3B">
        <w:fldChar w:fldCharType="separate"/>
      </w:r>
      <w:r w:rsidRPr="008D7EB4">
        <w:rPr>
          <w:rStyle w:val="Hyperlink"/>
          <w:rFonts w:cs="Arial"/>
          <w:szCs w:val="20"/>
        </w:rPr>
        <w:t>http://www.obofoundry.org/cgi-bin/detail.cgi?id=unit</w:t>
      </w:r>
      <w:r w:rsidR="00775A3B">
        <w:fldChar w:fldCharType="end"/>
      </w:r>
      <w:r w:rsidRPr="00A51BF8">
        <w:rPr>
          <w:rFonts w:cs="Arial"/>
          <w:szCs w:val="20"/>
        </w:rPr>
        <w:t>)</w:t>
      </w:r>
    </w:p>
    <w:p w:rsidR="007A1183" w:rsidRPr="006E4345" w:rsidRDefault="007A1183" w:rsidP="007A1183">
      <w:pPr>
        <w:numPr>
          <w:ilvl w:val="0"/>
          <w:numId w:val="15"/>
        </w:numPr>
        <w:jc w:val="both"/>
        <w:rPr>
          <w:rFonts w:cs="Arial"/>
          <w:szCs w:val="20"/>
          <w:lang w:val="pt-BR"/>
        </w:rPr>
      </w:pPr>
      <w:r w:rsidRPr="006E4345">
        <w:rPr>
          <w:rFonts w:cs="Arial"/>
          <w:szCs w:val="20"/>
          <w:lang w:val="pt-BR"/>
        </w:rPr>
        <w:t>ChEBI (</w:t>
      </w:r>
      <w:r w:rsidR="00775A3B" w:rsidRPr="00775A3B">
        <w:fldChar w:fldCharType="begin"/>
      </w:r>
      <w:r w:rsidR="00775A3B" w:rsidRPr="00775A3B">
        <w:rPr>
          <w:lang w:val="de-DE"/>
          <w:rPrChange w:id="294" w:author="sachsenb" w:date="2013-04-17T12:42:00Z">
            <w:rPr/>
          </w:rPrChange>
        </w:rPr>
        <w:instrText xml:space="preserve"> HYPERLINK "http://www.ebi.ac.uk/chebi/" </w:instrText>
      </w:r>
      <w:ins w:id="295" w:author="jonesar" w:date="2013-05-14T14:19:00Z"/>
      <w:r w:rsidR="00775A3B" w:rsidRPr="00775A3B">
        <w:fldChar w:fldCharType="separate"/>
      </w:r>
      <w:r w:rsidRPr="006E4345">
        <w:rPr>
          <w:rStyle w:val="Hyperlink"/>
          <w:rFonts w:cs="Arial"/>
          <w:szCs w:val="20"/>
          <w:lang w:val="pt-BR"/>
        </w:rPr>
        <w:t>http://www.ebi.ac.uk/chebi/</w:t>
      </w:r>
      <w:r w:rsidR="00775A3B">
        <w:rPr>
          <w:rStyle w:val="Hyperlink"/>
          <w:rFonts w:cs="Arial"/>
          <w:szCs w:val="20"/>
          <w:lang w:val="pt-BR"/>
        </w:rPr>
        <w:fldChar w:fldCharType="end"/>
      </w:r>
      <w:r w:rsidRPr="006E4345">
        <w:rPr>
          <w:rFonts w:cs="Arial"/>
          <w:szCs w:val="20"/>
          <w:lang w:val="pt-BR"/>
        </w:rPr>
        <w:t>)</w:t>
      </w:r>
    </w:p>
    <w:p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r w:rsidR="00775A3B">
        <w:fldChar w:fldCharType="begin"/>
      </w:r>
      <w:r w:rsidR="00775A3B">
        <w:instrText>HYPERLINK "http://obi.sourceforge.net/"</w:instrText>
      </w:r>
      <w:ins w:id="296" w:author="jonesar" w:date="2013-05-14T14:19:00Z"/>
      <w:r w:rsidR="00775A3B">
        <w:fldChar w:fldCharType="separate"/>
      </w:r>
      <w:r w:rsidRPr="006B02A5">
        <w:rPr>
          <w:rStyle w:val="Hyperlink"/>
          <w:rFonts w:cs="Arial"/>
          <w:szCs w:val="20"/>
        </w:rPr>
        <w:t>http://obi.sourceforge.net/</w:t>
      </w:r>
      <w:r w:rsidR="00775A3B">
        <w:fldChar w:fldCharType="end"/>
      </w:r>
      <w:r>
        <w:rPr>
          <w:rFonts w:cs="Arial"/>
          <w:szCs w:val="20"/>
        </w:rPr>
        <w:t>)</w:t>
      </w:r>
    </w:p>
    <w:p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ins w:id="297" w:author="Juan Antonio Vizcaino" w:date="2013-04-07T19:35:00Z">
        <w:r w:rsidR="00775A3B">
          <w:fldChar w:fldCharType="begin"/>
        </w:r>
        <w:r w:rsidR="00EC3675">
          <w:instrText xml:space="preserve"> HYPERLINK "http://psidev.cvs.sourceforge.net/psidev/psi/mod/data/PSI-MOD.obo" </w:instrText>
        </w:r>
      </w:ins>
      <w:ins w:id="298" w:author="jonesar" w:date="2013-05-14T14:19:00Z"/>
      <w:ins w:id="299" w:author="Juan Antonio Vizcaino" w:date="2013-04-07T19:35:00Z">
        <w:r w:rsidR="00775A3B">
          <w:fldChar w:fldCharType="separate"/>
        </w:r>
        <w:r w:rsidR="00EC3675" w:rsidRPr="00EC3675">
          <w:rPr>
            <w:rStyle w:val="Hyperlink"/>
          </w:rPr>
          <w:t>http://psidev.cvs.sourceforge.net/psidev/psi/mod/data/PSI-MOD.obo</w:t>
        </w:r>
        <w:r w:rsidR="00775A3B">
          <w:fldChar w:fldCharType="end"/>
        </w:r>
      </w:ins>
      <w:del w:id="300" w:author="Juan Antonio Vizcaino" w:date="2013-04-07T19:35:00Z">
        <w:r w:rsidR="00775A3B" w:rsidRPr="00775A3B" w:rsidDel="00EC3675">
          <w:fldChar w:fldCharType="begin"/>
        </w:r>
        <w:r w:rsidR="00164508" w:rsidDel="00EC3675">
          <w:delInstrText xml:space="preserve"> HYPERLINK "http://psidev.sourceforge.net/mod/data/PSI-MOD.obo" </w:delInstrText>
        </w:r>
        <w:r w:rsidR="00775A3B" w:rsidRPr="00775A3B" w:rsidDel="00EC3675">
          <w:fldChar w:fldCharType="separate"/>
        </w:r>
        <w:r w:rsidRPr="00421D24" w:rsidDel="00EC3675">
          <w:rPr>
            <w:rStyle w:val="Hyperlink"/>
            <w:rFonts w:cs="Arial"/>
            <w:szCs w:val="20"/>
          </w:rPr>
          <w:delText>http://psidev.sourceforge.net/mod/data/PSI-MOD.obo</w:delText>
        </w:r>
        <w:r w:rsidR="00775A3B" w:rsidDel="00EC3675">
          <w:rPr>
            <w:rStyle w:val="Hyperlink"/>
            <w:rFonts w:cs="Arial"/>
            <w:szCs w:val="20"/>
          </w:rPr>
          <w:fldChar w:fldCharType="end"/>
        </w:r>
      </w:del>
    </w:p>
    <w:p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r w:rsidR="00775A3B">
        <w:fldChar w:fldCharType="begin"/>
      </w:r>
      <w:r w:rsidR="00775A3B">
        <w:instrText>HYPERLINK "http://www.unimod.org/obo/unimod.obo"</w:instrText>
      </w:r>
      <w:ins w:id="301" w:author="jonesar" w:date="2013-05-14T14:19:00Z"/>
      <w:r w:rsidR="00775A3B">
        <w:fldChar w:fldCharType="separate"/>
      </w:r>
      <w:r w:rsidRPr="009F0025">
        <w:rPr>
          <w:rStyle w:val="Hyperlink"/>
          <w:rFonts w:cs="Arial"/>
          <w:szCs w:val="20"/>
        </w:rPr>
        <w:t>http://www.unimod.org/obo/unimod.obo</w:t>
      </w:r>
      <w:r w:rsidR="00775A3B">
        <w:fldChar w:fldCharType="end"/>
      </w:r>
    </w:p>
    <w:p w:rsidR="007A1183" w:rsidRPr="00AC0FE8" w:rsidRDefault="007A1183" w:rsidP="007A1183">
      <w:pPr>
        <w:numPr>
          <w:ilvl w:val="0"/>
          <w:numId w:val="15"/>
        </w:numPr>
        <w:rPr>
          <w:rFonts w:cs="Arial"/>
          <w:szCs w:val="20"/>
        </w:rPr>
      </w:pPr>
      <w:r>
        <w:t>PRIDE Controlled Vocabulary (</w:t>
      </w:r>
      <w:r w:rsidR="00775A3B">
        <w:fldChar w:fldCharType="begin"/>
      </w:r>
      <w:r w:rsidR="00775A3B">
        <w:instrText>HYPERLINK "http://ebi-pride.googlecode.com/svn/trunk/pride-core/schema/pride_cv.obo"</w:instrText>
      </w:r>
      <w:ins w:id="302" w:author="jonesar" w:date="2013-05-14T14:19:00Z"/>
      <w:r w:rsidR="00775A3B">
        <w:fldChar w:fldCharType="separate"/>
      </w:r>
      <w:r w:rsidRPr="003F117C">
        <w:rPr>
          <w:rStyle w:val="Hyperlink"/>
        </w:rPr>
        <w:t>http://ebi-pride.googlecode.com/svn/trunk/pride-core/schema/pride_cv.obo</w:t>
      </w:r>
      <w:r w:rsidR="00775A3B">
        <w:fldChar w:fldCharType="end"/>
      </w:r>
      <w:r>
        <w:t>)</w:t>
      </w:r>
    </w:p>
    <w:p w:rsidR="00AC0FE8" w:rsidRPr="00AC0FE8" w:rsidRDefault="00AC0FE8" w:rsidP="007A1183">
      <w:pPr>
        <w:numPr>
          <w:ilvl w:val="0"/>
          <w:numId w:val="15"/>
        </w:numPr>
        <w:rPr>
          <w:rFonts w:cs="Arial"/>
          <w:szCs w:val="20"/>
        </w:rPr>
      </w:pPr>
      <w:r>
        <w:t>NEWT UniProt Taxonomy Database (</w:t>
      </w:r>
      <w:r w:rsidR="00775A3B">
        <w:fldChar w:fldCharType="begin"/>
      </w:r>
      <w:r w:rsidR="00775A3B">
        <w:instrText>HYPERLINK "http://www.ebi.ac.uk/ontology-lookup/browse.do?ontName=NEWT"</w:instrText>
      </w:r>
      <w:ins w:id="303" w:author="jonesar" w:date="2013-05-14T14:19:00Z"/>
      <w:r w:rsidR="00775A3B">
        <w:fldChar w:fldCharType="separate"/>
      </w:r>
      <w:r w:rsidRPr="00251D60">
        <w:rPr>
          <w:rStyle w:val="Hyperlink"/>
        </w:rPr>
        <w:t>http://www.ebi.ac.uk/ontology-lookup/browse.do?ontName=NEWT</w:t>
      </w:r>
      <w:r w:rsidR="00775A3B">
        <w:fldChar w:fldCharType="end"/>
      </w:r>
      <w:r>
        <w:t>)</w:t>
      </w:r>
    </w:p>
    <w:p w:rsidR="00AC0FE8" w:rsidRPr="00AC0FE8" w:rsidRDefault="00AC0FE8" w:rsidP="007A1183">
      <w:pPr>
        <w:numPr>
          <w:ilvl w:val="0"/>
          <w:numId w:val="15"/>
        </w:numPr>
        <w:rPr>
          <w:rFonts w:cs="Arial"/>
          <w:szCs w:val="20"/>
        </w:rPr>
      </w:pPr>
      <w:r>
        <w:t>BRENDA tissue/ enzyme source (</w:t>
      </w:r>
      <w:r w:rsidR="00775A3B">
        <w:fldChar w:fldCharType="begin"/>
      </w:r>
      <w:r w:rsidR="00775A3B">
        <w:instrText>HYPERLINK "http://www.brenda-enzymes.info/ontology/tissue/tree/update/update_files/BrendaTissueOBO"</w:instrText>
      </w:r>
      <w:ins w:id="304" w:author="jonesar" w:date="2013-05-14T14:19:00Z"/>
      <w:r w:rsidR="00775A3B">
        <w:fldChar w:fldCharType="separate"/>
      </w:r>
      <w:r w:rsidRPr="00251D60">
        <w:rPr>
          <w:rStyle w:val="Hyperlink"/>
        </w:rPr>
        <w:t>http://www.brenda-enzymes.info/ontology/tissue/tree/update/update_files/BrendaTissueOBO</w:t>
      </w:r>
      <w:r w:rsidR="00775A3B">
        <w:fldChar w:fldCharType="end"/>
      </w:r>
      <w:r>
        <w:t>).</w:t>
      </w:r>
    </w:p>
    <w:p w:rsidR="00AC0FE8" w:rsidRPr="003F117C" w:rsidRDefault="00AC0FE8" w:rsidP="007A1183">
      <w:pPr>
        <w:numPr>
          <w:ilvl w:val="0"/>
          <w:numId w:val="15"/>
        </w:numPr>
        <w:rPr>
          <w:rFonts w:cs="Arial"/>
          <w:szCs w:val="20"/>
        </w:rPr>
      </w:pPr>
      <w:r>
        <w:rPr>
          <w:rFonts w:cs="Arial"/>
          <w:szCs w:val="20"/>
        </w:rPr>
        <w:t>Cell Type ontology (</w:t>
      </w:r>
      <w:r w:rsidRPr="00AC0FE8">
        <w:rPr>
          <w:rFonts w:cs="Arial"/>
          <w:szCs w:val="20"/>
        </w:rPr>
        <w:t>http://obo.cvs.sourceforge.net/obo/obo/ontology/anatomy/cell_type/cell.obo</w:t>
      </w:r>
      <w:r>
        <w:rPr>
          <w:rFonts w:cs="Arial"/>
          <w:szCs w:val="20"/>
        </w:rPr>
        <w:t>).</w:t>
      </w:r>
    </w:p>
    <w:p w:rsidR="007A1183" w:rsidRDefault="007A1183" w:rsidP="007A1183">
      <w:pPr>
        <w:jc w:val="both"/>
        <w:rPr>
          <w:lang w:val="en-GB"/>
        </w:rPr>
      </w:pPr>
    </w:p>
    <w:p w:rsidR="007A1183" w:rsidRPr="00637045" w:rsidRDefault="007A1183" w:rsidP="007A1183">
      <w:pPr>
        <w:pStyle w:val="Heading1"/>
      </w:pPr>
      <w:bookmarkStart w:id="305" w:name="_Ref217199251"/>
      <w:bookmarkStart w:id="306" w:name="_Toc356304582"/>
      <w:r w:rsidRPr="00637045">
        <w:t xml:space="preserve">Resolved Design and scope </w:t>
      </w:r>
      <w:r>
        <w:t>i</w:t>
      </w:r>
      <w:r w:rsidRPr="00637045">
        <w:t>ssues</w:t>
      </w:r>
      <w:bookmarkEnd w:id="305"/>
      <w:bookmarkEnd w:id="306"/>
    </w:p>
    <w:p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rsidR="007A1183" w:rsidRDefault="007A1183">
      <w:pPr>
        <w:pStyle w:val="Heading2"/>
        <w:rPr>
          <w:lang w:val="en-GB"/>
        </w:rPr>
      </w:pPr>
      <w:bookmarkStart w:id="307" w:name="_Toc356304583"/>
      <w:r w:rsidRPr="003A3150">
        <w:rPr>
          <w:lang w:val="en-GB"/>
        </w:rPr>
        <w:t>Handling updates to the controlled vocabulary</w:t>
      </w:r>
      <w:bookmarkEnd w:id="307"/>
    </w:p>
    <w:p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ins w:id="308" w:author="Juan Antonio Vizcaino" w:date="2013-04-07T18:55:00Z">
        <w:r w:rsidR="00164508">
          <w:rPr>
            <w:lang w:val="en-GB"/>
          </w:rPr>
          <w:t xml:space="preserve"> the</w:t>
        </w:r>
      </w:ins>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r w:rsidR="00775A3B">
        <w:fldChar w:fldCharType="begin"/>
      </w:r>
      <w:r w:rsidR="00775A3B">
        <w:instrText>HYPERLINK "mailto:psidev-ms-vocab@lists.sourceforge.net"</w:instrText>
      </w:r>
      <w:ins w:id="309" w:author="jonesar" w:date="2013-05-14T14:19:00Z"/>
      <w:r w:rsidR="00775A3B">
        <w:fldChar w:fldCharType="separate"/>
      </w:r>
      <w:r w:rsidRPr="003F7B56">
        <w:rPr>
          <w:rStyle w:val="Hyperlink"/>
        </w:rPr>
        <w:t>psidev-ms-vocab@lists.sourceforge.net</w:t>
      </w:r>
      <w:r w:rsidR="00775A3B">
        <w:fldChar w:fldCharType="end"/>
      </w:r>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rsidR="007A1183" w:rsidRDefault="007A1183">
      <w:pPr>
        <w:pStyle w:val="Heading2"/>
        <w:rPr>
          <w:lang w:val="en-GB"/>
        </w:rPr>
      </w:pPr>
      <w:bookmarkStart w:id="310" w:name="_Ref295297557"/>
      <w:bookmarkStart w:id="311" w:name="_Toc356304584"/>
      <w:r w:rsidRPr="00C40422">
        <w:rPr>
          <w:lang w:val="en-GB"/>
        </w:rPr>
        <w:t>Use of identifiers for input spectra to a search</w:t>
      </w:r>
      <w:bookmarkEnd w:id="310"/>
      <w:bookmarkEnd w:id="311"/>
    </w:p>
    <w:p w:rsidR="00B0330B" w:rsidRPr="00B0330B" w:rsidRDefault="007A1183" w:rsidP="00B0330B">
      <w:pPr>
        <w:numPr>
          <w:ins w:id="312" w:author="Juan Antonio Vizcaino" w:date="2013-04-10T11:46:00Z"/>
        </w:numPr>
        <w:jc w:val="both"/>
        <w:rPr>
          <w:ins w:id="313" w:author="Juan Antonio Vizcaino" w:date="2013-04-10T11:46:00Z"/>
          <w:lang w:val="en-GB"/>
        </w:rPr>
      </w:pPr>
      <w:r>
        <w:rPr>
          <w:lang w:val="en-GB"/>
        </w:rPr>
        <w:t>Peptides and small molecules MAY be linked to the source spectrum (in an external file) from which the identifications are made by way of a reference in the spectra_ref attribute and via the ms_file element which stores the URL of the file in the location attribute.</w:t>
      </w:r>
      <w:ins w:id="314" w:author="jonesar" w:date="2013-05-14T14:39:00Z">
        <w:r w:rsidR="00250655">
          <w:rPr>
            <w:lang w:val="en-GB"/>
          </w:rPr>
          <w:t xml:space="preserve"> If assays are reported or if a PSM section is present, the ms_file[1_n]-location MUST be present, since back references to these files will be provided.</w:t>
        </w:r>
      </w:ins>
      <w:ins w:id="315" w:author="Juan Antonio Vizcaino" w:date="2013-04-10T11:46:00Z">
        <w:r w:rsidR="00B0330B">
          <w:rPr>
            <w:lang w:val="en-GB"/>
          </w:rPr>
          <w:t xml:space="preserve"> </w:t>
        </w:r>
      </w:ins>
      <w:ins w:id="316" w:author="Juan Antonio Vizcaino" w:date="2013-04-23T10:15:00Z">
        <w:del w:id="317" w:author="jonesar" w:date="2013-05-14T14:08:00Z">
          <w:r w:rsidR="00387AEC" w:rsidDel="00262561">
            <w:rPr>
              <w:lang w:val="en-GB"/>
            </w:rPr>
            <w:delText>If external spectra are references using the “spectra_re</w:delText>
          </w:r>
          <w:r w:rsidR="00450A5B" w:rsidDel="00262561">
            <w:rPr>
              <w:lang w:val="en-GB"/>
            </w:rPr>
            <w:delText>f” column, the Metadata element</w:delText>
          </w:r>
          <w:r w:rsidR="00387AEC" w:rsidDel="00262561">
            <w:rPr>
              <w:lang w:val="en-GB"/>
            </w:rPr>
            <w:delText xml:space="preserve"> “ms_file[1-n]-location” MUST be present</w:delText>
          </w:r>
        </w:del>
      </w:ins>
      <w:ins w:id="318" w:author="Juan Antonio Vizcaino" w:date="2013-04-10T11:46:00Z">
        <w:del w:id="319" w:author="jonesar" w:date="2013-05-14T14:08:00Z">
          <w:r w:rsidR="00B0330B" w:rsidRPr="00B0330B" w:rsidDel="00262561">
            <w:delText>.</w:delText>
          </w:r>
        </w:del>
      </w:ins>
    </w:p>
    <w:p w:rsidR="00B0330B" w:rsidRDefault="00B0330B" w:rsidP="007A1183">
      <w:pPr>
        <w:jc w:val="both"/>
        <w:rPr>
          <w:ins w:id="320" w:author="Juan Antonio Vizcaino" w:date="2013-04-10T11:45:00Z"/>
          <w:lang w:val="en-GB"/>
        </w:rPr>
      </w:pPr>
    </w:p>
    <w:p w:rsidR="007A1183" w:rsidRDefault="007A1183" w:rsidP="007A1183">
      <w:pPr>
        <w:numPr>
          <w:ins w:id="321" w:author="Juan Antonio Vizcaino" w:date="2013-04-10T11:45:00Z"/>
        </w:numPr>
        <w:jc w:val="both"/>
        <w:rPr>
          <w:lang w:val="en-GB"/>
        </w:rPr>
      </w:pPr>
      <w:del w:id="322" w:author="jonesar" w:date="2013-05-13T10:16:00Z">
        <w:r w:rsidDel="00BE5CE3">
          <w:rPr>
            <w:lang w:val="en-GB"/>
          </w:rPr>
          <w:delText xml:space="preserve"> </w:delText>
        </w:r>
      </w:del>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1"/>
        <w:gridCol w:w="1473"/>
        <w:gridCol w:w="3805"/>
        <w:gridCol w:w="3447"/>
      </w:tblGrid>
      <w:tr w:rsidR="007A1183" w:rsidRPr="004837A6">
        <w:trPr>
          <w:trHeight w:val="308"/>
        </w:trPr>
        <w:tc>
          <w:tcPr>
            <w:tcW w:w="1351"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lastRenderedPageBreak/>
              <w:t>ID</w:t>
            </w:r>
          </w:p>
        </w:tc>
        <w:tc>
          <w:tcPr>
            <w:tcW w:w="1473"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rsidR="007A1183" w:rsidRPr="00573DF8" w:rsidRDefault="007A1183" w:rsidP="007A1183">
            <w:pPr>
              <w:rPr>
                <w:rFonts w:cs="Arial"/>
                <w:color w:val="000000"/>
                <w:sz w:val="20"/>
                <w:szCs w:val="20"/>
                <w:lang w:val="en-GB" w:eastAsia="en-GB"/>
              </w:rPr>
            </w:pP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rsidR="007A1183" w:rsidRPr="00573DF8" w:rsidRDefault="007A1183" w:rsidP="007A1183">
            <w:pPr>
              <w:rPr>
                <w:rFonts w:cs="Arial"/>
                <w:color w:val="000000"/>
                <w:sz w:val="20"/>
                <w:szCs w:val="20"/>
                <w:lang w:val="en-GB" w:eastAsia="en-GB"/>
              </w:rPr>
            </w:pP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of peak list files with multiple spectra, i.e. MGF, PKL, merged DTA files. Index is the spectrum number in the file, starting from 0.</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 Used for conversion of peak list files with one spectrum per file, typically in a folder of PKL or DTAs, where each sourceFileRef is different</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trPr>
          <w:trHeight w:val="308"/>
        </w:trPr>
        <w:tc>
          <w:tcPr>
            <w:tcW w:w="1351"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mzData. The spectrum id attribute is referenced.</w:t>
            </w:r>
          </w:p>
        </w:tc>
      </w:tr>
    </w:tbl>
    <w:p w:rsidR="007A1183" w:rsidRDefault="007A1183" w:rsidP="007A1183">
      <w:pPr>
        <w:pStyle w:val="Caption"/>
        <w:jc w:val="both"/>
        <w:rPr>
          <w:lang w:val="en-GB"/>
        </w:rPr>
      </w:pPr>
      <w:bookmarkStart w:id="323" w:name="_Ref216759912"/>
      <w:r>
        <w:t xml:space="preserve">Table </w:t>
      </w:r>
      <w:r w:rsidR="00775A3B">
        <w:fldChar w:fldCharType="begin"/>
      </w:r>
      <w:r w:rsidR="00D701E9">
        <w:instrText xml:space="preserve"> SEQ Table \* ARABIC </w:instrText>
      </w:r>
      <w:r w:rsidR="00775A3B">
        <w:fldChar w:fldCharType="separate"/>
      </w:r>
      <w:r w:rsidR="002C6F21">
        <w:rPr>
          <w:noProof/>
        </w:rPr>
        <w:t>1</w:t>
      </w:r>
      <w:r w:rsidR="00775A3B">
        <w:rPr>
          <w:noProof/>
        </w:rPr>
        <w:fldChar w:fldCharType="end"/>
      </w:r>
      <w:bookmarkEnd w:id="323"/>
      <w:r>
        <w:t xml:space="preserve"> Controlled vocabulary terms and rules implemented in the PSI-MS CV for formulating the “nativeID” to identify spectra in different file formats.</w:t>
      </w:r>
    </w:p>
    <w:p w:rsidR="007A1183" w:rsidRDefault="007A1183" w:rsidP="007A1183">
      <w:pPr>
        <w:jc w:val="both"/>
        <w:rPr>
          <w:lang w:val="en-GB"/>
        </w:rPr>
      </w:pPr>
    </w:p>
    <w:p w:rsidR="007A1183" w:rsidRDefault="007A1183" w:rsidP="007A1183">
      <w:pPr>
        <w:jc w:val="both"/>
        <w:rPr>
          <w:lang w:val="en-GB"/>
        </w:rPr>
      </w:pPr>
      <w:r>
        <w:rPr>
          <w:lang w:val="en-GB"/>
        </w:rPr>
        <w:t xml:space="preserve">In mzTab, the spectra_ref attribute should be constructed following the data type specification in </w:t>
      </w:r>
      <w:fldSimple w:instr=" REF _Ref216759912 \h  \* MERGEFORMAT ">
        <w:r w:rsidR="002C6F21">
          <w:t>Table 1</w:t>
        </w:r>
      </w:fldSimple>
      <w:r>
        <w:rPr>
          <w:lang w:val="en-GB"/>
        </w:rPr>
        <w:t>. As an example, to reference the third spectrum (index = 2) in an MGF (Mascot Generic Format) file:</w:t>
      </w:r>
    </w:p>
    <w:p w:rsidR="007A1183" w:rsidRDefault="007A1183" w:rsidP="007A1183">
      <w:pPr>
        <w:rPr>
          <w:rFonts w:ascii="Courier New" w:hAnsi="Courier New" w:cs="Courier New"/>
          <w:sz w:val="16"/>
          <w:szCs w:val="16"/>
          <w:lang w:val="en-GB"/>
        </w:rPr>
      </w:pPr>
    </w:p>
    <w:p w:rsidR="007A1183" w:rsidRDefault="007A1183" w:rsidP="007A1183">
      <w:pPr>
        <w:pStyle w:val="Code"/>
      </w:pPr>
      <w:r>
        <w:t xml:space="preserve">MTD   </w:t>
      </w:r>
      <w:del w:id="324" w:author="jonesar" w:date="2013-05-14T09:53:00Z">
        <w:r w:rsidDel="003959B2">
          <w:delText>UNIT_1-</w:delText>
        </w:r>
      </w:del>
      <w:r>
        <w:t xml:space="preserve">ms_file[1]-format     [MS, </w:t>
      </w:r>
      <w:r w:rsidRPr="006C5C9F">
        <w:t>MS:1001062</w:t>
      </w:r>
      <w:r>
        <w:t xml:space="preserve">, </w:t>
      </w:r>
      <w:r w:rsidRPr="006C5C9F">
        <w:t>Mascot MGF file</w:t>
      </w:r>
      <w:r>
        <w:t>, ]</w:t>
      </w:r>
    </w:p>
    <w:p w:rsidR="007A1183" w:rsidRDefault="007A1183" w:rsidP="007A1183">
      <w:pPr>
        <w:pStyle w:val="Code"/>
      </w:pPr>
      <w:r>
        <w:t xml:space="preserve">MTD   </w:t>
      </w:r>
      <w:del w:id="325" w:author="jonesar" w:date="2013-05-14T09:53:00Z">
        <w:r w:rsidDel="003959B2">
          <w:delText>UNIT_1-</w:delText>
        </w:r>
      </w:del>
      <w:r>
        <w:t xml:space="preserve">ms_file[1]-id_format  [MS, </w:t>
      </w:r>
      <w:r w:rsidRPr="006C5C9F">
        <w:t>MS:1000774</w:t>
      </w:r>
      <w:r>
        <w:t xml:space="preserve">, </w:t>
      </w:r>
      <w:r w:rsidRPr="006C5C9F">
        <w:t>multiple peak list nativeID format</w:t>
      </w:r>
      <w:r>
        <w:t>, ]</w:t>
      </w:r>
    </w:p>
    <w:p w:rsidR="007A1183" w:rsidRDefault="007A1183" w:rsidP="007A1183">
      <w:pPr>
        <w:rPr>
          <w:rFonts w:ascii="Courier New" w:hAnsi="Courier New" w:cs="Courier New"/>
          <w:sz w:val="16"/>
          <w:szCs w:val="16"/>
          <w:lang w:val="en-GB"/>
        </w:rPr>
      </w:pPr>
    </w:p>
    <w:p w:rsidR="007A1183" w:rsidRDefault="007A1183" w:rsidP="007A1183">
      <w:pPr>
        <w:rPr>
          <w:lang w:val="en-GB"/>
        </w:rPr>
      </w:pPr>
      <w:r>
        <w:rPr>
          <w:lang w:val="en-GB"/>
        </w:rPr>
        <w:t>...</w:t>
      </w:r>
    </w:p>
    <w:p w:rsidR="007A1183" w:rsidRDefault="007A1183" w:rsidP="007A1183">
      <w:pPr>
        <w:rPr>
          <w:rFonts w:ascii="Courier New" w:hAnsi="Courier New" w:cs="Courier New"/>
          <w:sz w:val="16"/>
          <w:szCs w:val="16"/>
          <w:lang w:val="en-GB"/>
        </w:rPr>
      </w:pPr>
    </w:p>
    <w:p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ins w:id="326" w:author="jonesar" w:date="2013-05-13T10:17:00Z">
        <w:r w:rsidR="00BE5CE3">
          <w:rPr>
            <w:rFonts w:ascii="Courier New" w:hAnsi="Courier New" w:cs="Courier New"/>
            <w:sz w:val="16"/>
            <w:szCs w:val="16"/>
            <w:lang w:val="en-GB"/>
          </w:rPr>
          <w:t>S</w:t>
        </w:r>
      </w:ins>
      <w:del w:id="327" w:author="jonesar" w:date="2013-05-13T10:17:00Z">
        <w:r w:rsidDel="00BE5CE3">
          <w:rPr>
            <w:rFonts w:ascii="Courier New" w:hAnsi="Courier New" w:cs="Courier New"/>
            <w:sz w:val="16"/>
            <w:szCs w:val="16"/>
            <w:lang w:val="en-GB"/>
          </w:rPr>
          <w:delText>E</w:delText>
        </w:r>
      </w:del>
      <w:r>
        <w:rPr>
          <w:rFonts w:ascii="Courier New" w:hAnsi="Courier New" w:cs="Courier New"/>
          <w:sz w:val="16"/>
          <w:szCs w:val="16"/>
          <w:lang w:val="en-GB"/>
        </w:rPr>
        <w:t>H   sequence   ...   spectra_ref               ...</w:t>
      </w:r>
    </w:p>
    <w:p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ins w:id="328" w:author="jonesar" w:date="2013-05-13T10:17:00Z">
        <w:r w:rsidR="00BE5CE3">
          <w:rPr>
            <w:rFonts w:ascii="Courier New" w:hAnsi="Courier New" w:cs="Courier New"/>
            <w:sz w:val="16"/>
            <w:szCs w:val="16"/>
            <w:lang w:val="en-GB"/>
          </w:rPr>
          <w:t>SM</w:t>
        </w:r>
      </w:ins>
      <w:del w:id="329" w:author="jonesar" w:date="2013-05-13T10:17:00Z">
        <w:r w:rsidDel="00BE5CE3">
          <w:rPr>
            <w:rFonts w:ascii="Courier New" w:hAnsi="Courier New" w:cs="Courier New"/>
            <w:sz w:val="16"/>
            <w:szCs w:val="16"/>
            <w:lang w:val="en-GB"/>
          </w:rPr>
          <w:delText>EP</w:delText>
        </w:r>
      </w:del>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ms_file[1]:index=2        ...</w:t>
      </w:r>
    </w:p>
    <w:p w:rsidR="007A1183" w:rsidRDefault="007A1183" w:rsidP="007A1183">
      <w:pPr>
        <w:numPr>
          <w:ins w:id="330" w:author="Juan Antonio Vizcaino" w:date="2013-04-10T09:56:00Z"/>
        </w:numPr>
        <w:rPr>
          <w:ins w:id="331" w:author="Juan Antonio Vizcaino" w:date="2013-04-10T09:56:00Z"/>
          <w:lang w:val="en-GB"/>
        </w:rPr>
      </w:pPr>
    </w:p>
    <w:p w:rsidR="005A141D" w:rsidRPr="00B0330B" w:rsidRDefault="005A141D" w:rsidP="007A1183">
      <w:pPr>
        <w:numPr>
          <w:ins w:id="332" w:author="Juan Antonio Vizcaino" w:date="2013-04-10T09:56:00Z"/>
        </w:numPr>
        <w:rPr>
          <w:ins w:id="333" w:author="Juan Antonio Vizcaino" w:date="2013-04-10T09:56:00Z"/>
          <w:lang w:val="en-GB"/>
        </w:rPr>
      </w:pPr>
    </w:p>
    <w:p w:rsidR="005A141D" w:rsidRDefault="005A141D" w:rsidP="007A1183">
      <w:pPr>
        <w:rPr>
          <w:lang w:val="en-GB"/>
        </w:rPr>
      </w:pPr>
    </w:p>
    <w:p w:rsidR="007A1183" w:rsidRDefault="007A1183">
      <w:pPr>
        <w:pStyle w:val="Heading2"/>
      </w:pPr>
      <w:bookmarkStart w:id="334" w:name="_Toc356304585"/>
      <w:r>
        <w:lastRenderedPageBreak/>
        <w:t>Recommendations for reporting protein inference</w:t>
      </w:r>
      <w:bookmarkEnd w:id="334"/>
    </w:p>
    <w:p w:rsidR="00CA0E1A" w:rsidRDefault="007A1183" w:rsidP="007A1183">
      <w:pPr>
        <w:jc w:val="both"/>
        <w:rPr>
          <w:ins w:id="335" w:author="jonesar" w:date="2013-05-13T10:18:00Z"/>
        </w:rPr>
      </w:pPr>
      <w:r>
        <w:t>There are multiple approaches to how protein inference can be reported. mzTab is designed to only hold experimental results</w:t>
      </w:r>
      <w:ins w:id="336" w:author="Juan Antonio Vizcaino" w:date="2013-04-07T18:55:00Z">
        <w:r w:rsidR="00164508">
          <w:t>,</w:t>
        </w:r>
      </w:ins>
      <w:r>
        <w:t xml:space="preserve"> which in proteomics experiments can be very complex. At the same time, for down</w:t>
      </w:r>
      <w:del w:id="337" w:author="jonesar" w:date="2013-05-13T10:17:00Z">
        <w:r w:rsidDel="00CA0E1A">
          <w:delText>-</w:delText>
        </w:r>
      </w:del>
      <w:r>
        <w:t xml:space="preserve">stream statistical analysis there is a need to simplify this problem. It is not possible to model detailed protein inference data without a significant level of complexity at the file format level. Therefore, it was decided to “mention” the protein inference problem in mzTab files but not provide detailed information on how it was resolved. Protein entries in mzTab files contain the field ambiguity_members. </w:t>
      </w:r>
      <w:commentRangeStart w:id="338"/>
      <w:r w:rsidRPr="003A08DA">
        <w:t xml:space="preserve">The </w:t>
      </w:r>
      <w:r>
        <w:t xml:space="preserve">protein </w:t>
      </w:r>
      <w:r w:rsidRPr="003A08DA">
        <w:t>accessions listed in this field should identify proteins that</w:t>
      </w:r>
      <w:ins w:id="339" w:author="jonesar" w:date="2013-05-13T10:19:00Z">
        <w:r w:rsidR="00CA0E1A">
          <w:t xml:space="preserve"> </w:t>
        </w:r>
      </w:ins>
      <w:del w:id="340" w:author="jonesar" w:date="2013-05-13T10:18:00Z">
        <w:r w:rsidRPr="003A08DA" w:rsidDel="00CA0E1A">
          <w:delText xml:space="preserve"> could</w:delText>
        </w:r>
      </w:del>
      <w:ins w:id="341" w:author="jonesar" w:date="2013-05-13T10:18:00Z">
        <w:r w:rsidR="00CA0E1A">
          <w:t>were</w:t>
        </w:r>
      </w:ins>
      <w:r w:rsidRPr="003A08DA">
        <w:t xml:space="preserve"> also be identified through </w:t>
      </w:r>
      <w:r>
        <w:t>the same</w:t>
      </w:r>
      <w:ins w:id="342" w:author="jonesar" w:date="2013-05-13T10:17:00Z">
        <w:r w:rsidR="00CA0E1A">
          <w:t>-</w:t>
        </w:r>
      </w:ins>
      <w:del w:id="343" w:author="jonesar" w:date="2013-05-13T10:17:00Z">
        <w:r w:rsidDel="00CA0E1A">
          <w:delText xml:space="preserve"> (sub-)</w:delText>
        </w:r>
      </w:del>
      <w:r>
        <w:t xml:space="preserve">set of </w:t>
      </w:r>
      <w:r w:rsidRPr="003A08DA">
        <w:t>peptides</w:t>
      </w:r>
      <w:ins w:id="344" w:author="jonesar" w:date="2013-05-13T10:17:00Z">
        <w:r w:rsidR="00CA0E1A">
          <w:t xml:space="preserve"> or spectra, or protein</w:t>
        </w:r>
      </w:ins>
      <w:ins w:id="345" w:author="jonesar" w:date="2013-05-13T10:18:00Z">
        <w:r w:rsidR="00CA0E1A">
          <w:t>s</w:t>
        </w:r>
      </w:ins>
      <w:ins w:id="346" w:author="jonesar" w:date="2013-05-13T10:17:00Z">
        <w:r w:rsidR="00CA0E1A">
          <w:t xml:space="preserve"> supported by a largely overlapping set of evidence</w:t>
        </w:r>
      </w:ins>
      <w:ins w:id="347" w:author="jonesar" w:date="2013-05-13T10:18:00Z">
        <w:r w:rsidR="00CA0E1A">
          <w:t xml:space="preserve">, and could </w:t>
        </w:r>
      </w:ins>
      <w:ins w:id="348" w:author="jonesar" w:date="2013-05-13T10:19:00Z">
        <w:r w:rsidR="00CA0E1A">
          <w:t>also be</w:t>
        </w:r>
      </w:ins>
      <w:ins w:id="349" w:author="jonesar" w:date="2013-05-13T10:24:00Z">
        <w:r w:rsidR="00515756">
          <w:t xml:space="preserve"> a viable candidate for</w:t>
        </w:r>
      </w:ins>
      <w:ins w:id="350" w:author="jonesar" w:date="2013-05-13T10:19:00Z">
        <w:r w:rsidR="00CA0E1A">
          <w:t xml:space="preserve"> the “true”</w:t>
        </w:r>
        <w:r w:rsidR="00CC3D9F">
          <w:t xml:space="preserve"> identification </w:t>
        </w:r>
      </w:ins>
      <w:ins w:id="351" w:author="jonesar" w:date="2013-05-13T10:24:00Z">
        <w:r w:rsidR="00CC3D9F">
          <w:t>of</w:t>
        </w:r>
      </w:ins>
      <w:ins w:id="352" w:author="jonesar" w:date="2013-05-13T10:19:00Z">
        <w:r w:rsidR="00CA0E1A">
          <w:t xml:space="preserve"> the entity reported. It is RECOMMENDED that </w:t>
        </w:r>
      </w:ins>
      <w:ins w:id="353" w:author="jonesar" w:date="2013-05-13T10:20:00Z">
        <w:r w:rsidR="00CA0E1A">
          <w:t>“</w:t>
        </w:r>
      </w:ins>
      <w:ins w:id="354" w:author="jonesar" w:date="2013-05-13T10:19:00Z">
        <w:r w:rsidR="00CA0E1A">
          <w:t>subset proteins</w:t>
        </w:r>
      </w:ins>
      <w:ins w:id="355" w:author="jonesar" w:date="2013-05-13T10:20:00Z">
        <w:r w:rsidR="00CA0E1A">
          <w:t>” that</w:t>
        </w:r>
      </w:ins>
      <w:ins w:id="356" w:author="jonesar" w:date="2013-05-13T10:19:00Z">
        <w:r w:rsidR="00CA0E1A">
          <w:t xml:space="preserve"> are unlikely to </w:t>
        </w:r>
      </w:ins>
      <w:ins w:id="357" w:author="jonesar" w:date="2013-05-13T10:20:00Z">
        <w:r w:rsidR="00CA0E1A">
          <w:t xml:space="preserve">have been identified SHOULD NOT be reported here. </w:t>
        </w:r>
      </w:ins>
      <w:ins w:id="358" w:author="jonesar" w:date="2013-05-13T10:21:00Z">
        <w:r w:rsidR="00CA0E1A">
          <w:t>The mapping of a single</w:t>
        </w:r>
      </w:ins>
      <w:ins w:id="359" w:author="jonesar" w:date="2013-05-13T10:26:00Z">
        <w:r w:rsidR="00F12C4A">
          <w:t xml:space="preserve"> peptide-spectrum match</w:t>
        </w:r>
      </w:ins>
      <w:ins w:id="360" w:author="jonesar" w:date="2013-05-13T10:21:00Z">
        <w:r w:rsidR="00CA0E1A">
          <w:t xml:space="preserve"> </w:t>
        </w:r>
      </w:ins>
      <w:ins w:id="361" w:author="jonesar" w:date="2013-05-13T10:26:00Z">
        <w:r w:rsidR="00F12C4A">
          <w:t>(</w:t>
        </w:r>
      </w:ins>
      <w:ins w:id="362" w:author="jonesar" w:date="2013-05-13T10:21:00Z">
        <w:r w:rsidR="00CA0E1A">
          <w:t>PSM</w:t>
        </w:r>
      </w:ins>
      <w:ins w:id="363" w:author="jonesar" w:date="2013-05-13T10:26:00Z">
        <w:r w:rsidR="00F12C4A">
          <w:t>)</w:t>
        </w:r>
      </w:ins>
      <w:ins w:id="364" w:author="jonesar" w:date="2013-05-13T10:21:00Z">
        <w:r w:rsidR="00CA0E1A">
          <w:t xml:space="preserve"> to multiple accessions </w:t>
        </w:r>
        <w:r w:rsidR="00F12C4A">
          <w:t xml:space="preserve">is supported through the reporting of the same PSM on </w:t>
        </w:r>
      </w:ins>
      <w:ins w:id="365" w:author="jonesar" w:date="2013-05-13T10:25:00Z">
        <w:r w:rsidR="00F12C4A">
          <w:t>multiple</w:t>
        </w:r>
      </w:ins>
      <w:ins w:id="366" w:author="jonesar" w:date="2013-05-13T10:21:00Z">
        <w:r w:rsidR="00F12C4A">
          <w:t xml:space="preserve"> </w:t>
        </w:r>
      </w:ins>
      <w:ins w:id="367" w:author="jonesar" w:date="2013-05-13T10:25:00Z">
        <w:r w:rsidR="00F12C4A">
          <w:t>rows of the PSM section</w:t>
        </w:r>
      </w:ins>
      <w:ins w:id="368" w:author="jonesar" w:date="2013-05-13T10:26:00Z">
        <w:r w:rsidR="00F12C4A">
          <w:t>, as exemplified below</w:t>
        </w:r>
      </w:ins>
      <w:ins w:id="369" w:author="jonesar" w:date="2013-05-13T10:21:00Z">
        <w:r w:rsidR="00CA0E1A">
          <w:t xml:space="preserve">. </w:t>
        </w:r>
      </w:ins>
      <w:commentRangeEnd w:id="338"/>
      <w:ins w:id="370" w:author="jonesar" w:date="2013-05-13T10:23:00Z">
        <w:r w:rsidR="007538D6">
          <w:rPr>
            <w:rStyle w:val="CommentReference"/>
          </w:rPr>
          <w:commentReference w:id="338"/>
        </w:r>
      </w:ins>
    </w:p>
    <w:p w:rsidR="00CA0E1A" w:rsidRDefault="00CA0E1A" w:rsidP="007A1183">
      <w:pPr>
        <w:jc w:val="both"/>
        <w:rPr>
          <w:ins w:id="371" w:author="jonesar" w:date="2013-05-13T10:18:00Z"/>
        </w:rPr>
      </w:pPr>
    </w:p>
    <w:p w:rsidR="007A1183" w:rsidDel="003959B2" w:rsidRDefault="007A1183" w:rsidP="007A1183">
      <w:pPr>
        <w:jc w:val="both"/>
        <w:rPr>
          <w:del w:id="372" w:author="jonesar" w:date="2013-05-14T09:53:00Z"/>
        </w:rPr>
      </w:pPr>
      <w:commentRangeStart w:id="373"/>
      <w:del w:id="374" w:author="jonesar" w:date="2013-05-13T10:22:00Z">
        <w:r w:rsidRPr="003A08DA" w:rsidDel="00CA0E1A">
          <w:delText xml:space="preserve"> but were not chosen </w:delText>
        </w:r>
        <w:r w:rsidDel="00CA0E1A">
          <w:delText>as the primary identification</w:delText>
        </w:r>
        <w:r w:rsidRPr="003A08DA" w:rsidDel="00CA0E1A">
          <w:delText>.</w:delText>
        </w:r>
        <w:r w:rsidDel="00CA0E1A">
          <w:delText xml:space="preserve"> </w:delText>
        </w:r>
      </w:del>
      <w:del w:id="375" w:author="jonesar" w:date="2013-05-14T09:53:00Z">
        <w:r w:rsidRPr="003A08DA" w:rsidDel="003959B2">
          <w:delText xml:space="preserve">The members of the ambiguity group are not reported in the </w:delText>
        </w:r>
        <w:r w:rsidDel="003959B2">
          <w:delText>peptide</w:delText>
        </w:r>
        <w:r w:rsidRPr="003A08DA" w:rsidDel="003959B2">
          <w:delText xml:space="preserve"> table for the respective unit.</w:delText>
        </w:r>
        <w:r w:rsidDel="003959B2">
          <w:delText xml:space="preserve"> </w:delText>
        </w:r>
        <w:commentRangeEnd w:id="373"/>
        <w:r w:rsidR="00F32EE0" w:rsidDel="003959B2">
          <w:rPr>
            <w:rStyle w:val="CommentReference"/>
          </w:rPr>
          <w:commentReference w:id="373"/>
        </w:r>
      </w:del>
    </w:p>
    <w:p w:rsidR="007A1183" w:rsidRDefault="007A1183" w:rsidP="007A1183">
      <w:pPr>
        <w:pStyle w:val="Code"/>
      </w:pPr>
    </w:p>
    <w:p w:rsidR="007A1183" w:rsidRDefault="007A1183" w:rsidP="007A1183">
      <w:pPr>
        <w:pStyle w:val="Code"/>
      </w:pPr>
      <w:commentRangeStart w:id="376"/>
      <w:r>
        <w:t>COM   In the following example only one peptide was identified that can be attributed to</w:t>
      </w:r>
    </w:p>
    <w:p w:rsidR="007A1183" w:rsidRDefault="007A1183" w:rsidP="007A1183">
      <w:pPr>
        <w:pStyle w:val="Code"/>
      </w:pPr>
      <w:r>
        <w:t>COM   multiple proteins. The choice which one to pick as primary accession depends on the</w:t>
      </w:r>
    </w:p>
    <w:p w:rsidR="007A1183" w:rsidRDefault="007A1183" w:rsidP="007A1183">
      <w:pPr>
        <w:pStyle w:val="Code"/>
      </w:pPr>
      <w:r>
        <w:t>COM   resource generating the mzTab file.</w:t>
      </w:r>
    </w:p>
    <w:p w:rsidR="007A1183" w:rsidRDefault="007A1183" w:rsidP="007A1183">
      <w:pPr>
        <w:pStyle w:val="Code"/>
      </w:pPr>
      <w:r>
        <w:t>...</w:t>
      </w:r>
    </w:p>
    <w:p w:rsidR="007A1183" w:rsidRDefault="007A1183" w:rsidP="007A1183">
      <w:pPr>
        <w:pStyle w:val="Code"/>
      </w:pPr>
      <w:r>
        <w:t xml:space="preserve">PRH   accession  </w:t>
      </w:r>
      <w:del w:id="377" w:author="jonesar" w:date="2013-05-14T09:53:00Z">
        <w:r w:rsidDel="003959B2">
          <w:delText xml:space="preserve">unit_id   </w:delText>
        </w:r>
      </w:del>
      <w:r>
        <w:t xml:space="preserve">…   </w:t>
      </w:r>
      <w:r w:rsidRPr="003A346B">
        <w:t>ambiguity_members</w:t>
      </w:r>
      <w:r>
        <w:t xml:space="preserve">                               …</w:t>
      </w:r>
    </w:p>
    <w:p w:rsidR="007A1183" w:rsidRDefault="007A1183" w:rsidP="007A1183">
      <w:pPr>
        <w:pStyle w:val="Code"/>
      </w:pPr>
      <w:r>
        <w:t xml:space="preserve">PRT   </w:t>
      </w:r>
      <w:r w:rsidRPr="003A346B">
        <w:t>P19012</w:t>
      </w:r>
      <w:del w:id="378" w:author="jonesar" w:date="2013-05-14T09:53:00Z">
        <w:r w:rsidDel="003959B2">
          <w:delText xml:space="preserve">     EXP_1</w:delText>
        </w:r>
      </w:del>
      <w:r>
        <w:t xml:space="preserve">         </w:t>
      </w:r>
      <w:r w:rsidRPr="003A346B">
        <w:t>P13646, P08779, P02533, Q7Z3Z0, Q7Z3Y9, Q7Z3Y8</w:t>
      </w:r>
      <w:r>
        <w:t xml:space="preserve">  …</w:t>
      </w:r>
    </w:p>
    <w:p w:rsidR="007A1183" w:rsidRDefault="007A1183" w:rsidP="007A1183">
      <w:pPr>
        <w:pStyle w:val="Code"/>
      </w:pPr>
      <w:r>
        <w:t>...</w:t>
      </w:r>
    </w:p>
    <w:p w:rsidR="007A1183" w:rsidRDefault="007A1183" w:rsidP="007A1183">
      <w:pPr>
        <w:pStyle w:val="Code"/>
      </w:pPr>
      <w:r>
        <w:t xml:space="preserve">PEH   </w:t>
      </w:r>
      <w:r w:rsidRPr="003A346B">
        <w:t>sequence</w:t>
      </w:r>
      <w:r>
        <w:t xml:space="preserve">       </w:t>
      </w:r>
      <w:r w:rsidRPr="003A346B">
        <w:t>accession</w:t>
      </w:r>
      <w:r>
        <w:t xml:space="preserve">    </w:t>
      </w:r>
      <w:del w:id="379" w:author="jonesar" w:date="2013-05-14T09:53:00Z">
        <w:r w:rsidRPr="003A346B" w:rsidDel="003959B2">
          <w:delText>unit_id</w:delText>
        </w:r>
        <w:r w:rsidDel="003959B2">
          <w:delText xml:space="preserve"> </w:delText>
        </w:r>
      </w:del>
      <w:r>
        <w:t>…</w:t>
      </w:r>
    </w:p>
    <w:p w:rsidR="00E83456" w:rsidRDefault="007A1183" w:rsidP="007A1183">
      <w:pPr>
        <w:pStyle w:val="Code"/>
      </w:pPr>
      <w:r>
        <w:t xml:space="preserve">PEP   </w:t>
      </w:r>
      <w:r w:rsidRPr="003A346B">
        <w:t>ALEEANADLEVK</w:t>
      </w:r>
      <w:r>
        <w:t xml:space="preserve">   </w:t>
      </w:r>
      <w:r w:rsidRPr="003A346B">
        <w:t>P19012</w:t>
      </w:r>
      <w:r>
        <w:t xml:space="preserve">       </w:t>
      </w:r>
      <w:del w:id="380" w:author="jonesar" w:date="2013-05-14T09:54:00Z">
        <w:r w:rsidDel="003959B2">
          <w:delText xml:space="preserve">EXP_1   </w:delText>
        </w:r>
      </w:del>
      <w:r>
        <w:t>…</w:t>
      </w:r>
    </w:p>
    <w:commentRangeEnd w:id="376"/>
    <w:p w:rsidR="00E83456" w:rsidRPr="003A346B" w:rsidRDefault="00983727" w:rsidP="007A1183">
      <w:pPr>
        <w:pStyle w:val="Code"/>
      </w:pPr>
      <w:r>
        <w:rPr>
          <w:rStyle w:val="CommentReference"/>
          <w:rFonts w:ascii="Arial" w:hAnsi="Arial"/>
          <w:lang w:val="en-US"/>
        </w:rPr>
        <w:commentReference w:id="376"/>
      </w:r>
    </w:p>
    <w:p w:rsidR="007A1183" w:rsidRPr="00796223" w:rsidDel="007E527D" w:rsidRDefault="00E83456" w:rsidP="00796223">
      <w:pPr>
        <w:pStyle w:val="Code"/>
        <w:jc w:val="both"/>
        <w:rPr>
          <w:del w:id="381" w:author="jonesar" w:date="2013-05-13T10:26:00Z"/>
          <w:rFonts w:ascii="Arial" w:hAnsi="Arial" w:cs="Arial"/>
          <w:sz w:val="24"/>
          <w:szCs w:val="24"/>
        </w:rPr>
      </w:pPr>
      <w:del w:id="382" w:author="jonesar" w:date="2013-05-13T10:26:00Z">
        <w:r w:rsidDel="007E527D">
          <w:rPr>
            <w:rFonts w:ascii="Arial" w:hAnsi="Arial" w:cs="Arial"/>
            <w:sz w:val="24"/>
            <w:szCs w:val="24"/>
          </w:rPr>
          <w:delText xml:space="preserve">In addition, it is possible that the same </w:delText>
        </w:r>
        <w:r w:rsidR="00DA4994" w:rsidDel="007E527D">
          <w:rPr>
            <w:rFonts w:ascii="Arial" w:hAnsi="Arial" w:cs="Arial"/>
            <w:sz w:val="24"/>
            <w:szCs w:val="24"/>
          </w:rPr>
          <w:delText>peptide sequence in the p</w:delText>
        </w:r>
        <w:r w:rsidDel="007E527D">
          <w:rPr>
            <w:rFonts w:ascii="Arial" w:hAnsi="Arial" w:cs="Arial"/>
            <w:sz w:val="24"/>
            <w:szCs w:val="24"/>
          </w:rPr>
          <w:delText xml:space="preserve">eptide </w:delText>
        </w:r>
        <w:r w:rsidR="00DA4994" w:rsidDel="007E527D">
          <w:rPr>
            <w:rFonts w:ascii="Arial" w:hAnsi="Arial" w:cs="Arial"/>
            <w:sz w:val="24"/>
            <w:szCs w:val="24"/>
          </w:rPr>
          <w:delText>section</w:delText>
        </w:r>
        <w:r w:rsidDel="007E527D">
          <w:rPr>
            <w:rFonts w:ascii="Arial" w:hAnsi="Arial" w:cs="Arial"/>
            <w:sz w:val="24"/>
            <w:szCs w:val="24"/>
          </w:rPr>
          <w:delText xml:space="preserve"> (</w:delText>
        </w:r>
        <w:r w:rsidR="00DA4994" w:rsidDel="007E527D">
          <w:rPr>
            <w:rFonts w:ascii="Arial" w:hAnsi="Arial" w:cs="Arial"/>
            <w:sz w:val="24"/>
            <w:szCs w:val="24"/>
          </w:rPr>
          <w:delText xml:space="preserve">equivalent to one </w:delText>
        </w:r>
        <w:r w:rsidDel="007E527D">
          <w:rPr>
            <w:rFonts w:ascii="Arial" w:hAnsi="Arial" w:cs="Arial"/>
            <w:sz w:val="24"/>
            <w:szCs w:val="24"/>
          </w:rPr>
          <w:delText xml:space="preserve">PSM) is duplicated in different rows pointing to different protein identifications. One typical example would be one peptide pointing to 2 </w:delText>
        </w:r>
        <w:r w:rsidR="000703E4" w:rsidDel="007E527D">
          <w:rPr>
            <w:rFonts w:ascii="Arial" w:hAnsi="Arial" w:cs="Arial"/>
            <w:sz w:val="24"/>
            <w:szCs w:val="24"/>
          </w:rPr>
          <w:delText>“</w:delText>
        </w:r>
      </w:del>
      <w:ins w:id="383" w:author="Juan Antonio Vizcaino" w:date="2013-04-07T18:59:00Z">
        <w:del w:id="384" w:author="jonesar" w:date="2013-05-13T10:26:00Z">
          <w:r w:rsidR="00164508" w:rsidDel="007E527D">
            <w:rPr>
              <w:rFonts w:ascii="Arial" w:hAnsi="Arial" w:cs="Arial"/>
              <w:sz w:val="24"/>
              <w:szCs w:val="24"/>
            </w:rPr>
            <w:delText>i</w:delText>
          </w:r>
        </w:del>
      </w:ins>
      <w:del w:id="385" w:author="jonesar" w:date="2013-05-13T10:26:00Z">
        <w:r w:rsidDel="007E527D">
          <w:rPr>
            <w:rFonts w:ascii="Arial" w:hAnsi="Arial" w:cs="Arial"/>
            <w:sz w:val="24"/>
            <w:szCs w:val="24"/>
          </w:rPr>
          <w:delText>undistinguishable</w:delText>
        </w:r>
        <w:r w:rsidR="000703E4" w:rsidDel="007E527D">
          <w:rPr>
            <w:rFonts w:ascii="Arial" w:hAnsi="Arial" w:cs="Arial"/>
            <w:sz w:val="24"/>
            <w:szCs w:val="24"/>
          </w:rPr>
          <w:delText>”</w:delText>
        </w:r>
        <w:r w:rsidDel="007E527D">
          <w:rPr>
            <w:rFonts w:ascii="Arial" w:hAnsi="Arial" w:cs="Arial"/>
            <w:sz w:val="24"/>
            <w:szCs w:val="24"/>
          </w:rPr>
          <w:delText xml:space="preserve"> proteins. </w:delText>
        </w:r>
        <w:bookmarkStart w:id="386" w:name="_Toc356304492"/>
        <w:bookmarkStart w:id="387" w:name="_Toc356304586"/>
        <w:bookmarkEnd w:id="386"/>
        <w:bookmarkEnd w:id="387"/>
      </w:del>
    </w:p>
    <w:p w:rsidR="007A1183" w:rsidRDefault="007A1183">
      <w:pPr>
        <w:pStyle w:val="Heading2"/>
      </w:pPr>
      <w:bookmarkStart w:id="388" w:name="_Ref318275910"/>
      <w:bookmarkStart w:id="389" w:name="_Ref320542360"/>
      <w:bookmarkStart w:id="390" w:name="_Toc356304587"/>
      <w:r>
        <w:t xml:space="preserve">Recommendations </w:t>
      </w:r>
      <w:r>
        <w:rPr>
          <w:lang w:eastAsia="de-DE"/>
        </w:rPr>
        <w:t>for reporting replicates within experimental designs</w:t>
      </w:r>
      <w:bookmarkEnd w:id="388"/>
      <w:bookmarkEnd w:id="389"/>
      <w:bookmarkEnd w:id="390"/>
    </w:p>
    <w:p w:rsidR="007A1183" w:rsidDel="007E527D" w:rsidRDefault="007A1183" w:rsidP="007A1183">
      <w:pPr>
        <w:rPr>
          <w:del w:id="391" w:author="jonesar" w:date="2013-05-13T10:26:00Z"/>
        </w:rPr>
      </w:pPr>
    </w:p>
    <w:p w:rsidR="003959B2" w:rsidRDefault="007A1183">
      <w:pPr>
        <w:widowControl w:val="0"/>
        <w:autoSpaceDE w:val="0"/>
        <w:autoSpaceDN w:val="0"/>
        <w:adjustRightInd w:val="0"/>
        <w:jc w:val="both"/>
        <w:rPr>
          <w:ins w:id="392" w:author="jonesar" w:date="2013-05-14T09:54:00Z"/>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del w:id="393" w:author="jonesar" w:date="2013-05-13T10:27:00Z">
        <w:r w:rsidDel="007E527D">
          <w:rPr>
            <w:rFonts w:cs="Helvetica"/>
            <w:lang w:eastAsia="de-DE"/>
          </w:rPr>
          <w:delText>inherently</w:delText>
        </w:r>
        <w:r w:rsidRPr="00A572F9" w:rsidDel="007E527D">
          <w:rPr>
            <w:rFonts w:cs="Helvetica"/>
            <w:lang w:eastAsia="de-DE"/>
          </w:rPr>
          <w:delText xml:space="preserve"> complex. mzQuantML supports the detailed reporting of such results in respect to quantitative </w:delText>
        </w:r>
        <w:r w:rsidDel="007E527D">
          <w:rPr>
            <w:rFonts w:cs="Helvetica"/>
            <w:lang w:eastAsia="de-DE"/>
          </w:rPr>
          <w:delText xml:space="preserve">data. mzTab is designed to </w:delText>
        </w:r>
        <w:r w:rsidRPr="00760847" w:rsidDel="007E527D">
          <w:rPr>
            <w:rFonts w:cs="Helvetica"/>
            <w:lang w:eastAsia="de-DE"/>
          </w:rPr>
          <w:delText xml:space="preserve">be a simple </w:delText>
        </w:r>
        <w:r w:rsidRPr="00EC3675" w:rsidDel="007E527D">
          <w:rPr>
            <w:rFonts w:cs="Helvetica"/>
            <w:lang w:eastAsia="de-DE"/>
          </w:rPr>
          <w:delText xml:space="preserve">data format. Therefore, the reporting of results from such experimental designs is </w:delText>
        </w:r>
      </w:del>
      <w:ins w:id="394" w:author="Juan Antonio Vizcaino" w:date="2013-04-07T19:00:00Z">
        <w:del w:id="395" w:author="jonesar" w:date="2013-05-13T10:27:00Z">
          <w:r w:rsidR="00760847" w:rsidRPr="00760847" w:rsidDel="007E527D">
            <w:delText>supported to only a limited extent</w:delText>
          </w:r>
          <w:r w:rsidR="00760847" w:rsidRPr="00760847" w:rsidDel="007E527D">
            <w:rPr>
              <w:lang w:eastAsia="de-DE"/>
            </w:rPr>
            <w:delText xml:space="preserve"> </w:delText>
          </w:r>
        </w:del>
      </w:ins>
      <w:del w:id="396" w:author="jonesar" w:date="2013-05-13T10:27:00Z">
        <w:r w:rsidRPr="00760847" w:rsidDel="007E527D">
          <w:rPr>
            <w:lang w:eastAsia="de-DE"/>
          </w:rPr>
          <w:delText>poorly supported in</w:delText>
        </w:r>
        <w:r w:rsidRPr="00760847" w:rsidDel="007E527D">
          <w:rPr>
            <w:rFonts w:cs="Helvetica"/>
            <w:lang w:eastAsia="de-DE"/>
          </w:rPr>
          <w:delText xml:space="preserve"> mzTab.</w:delText>
        </w:r>
      </w:del>
      <w:ins w:id="397" w:author="jonesar" w:date="2013-05-13T10:27:00Z">
        <w:r w:rsidR="007E527D">
          <w:rPr>
            <w:rFonts w:cs="Helvetica"/>
            <w:lang w:eastAsia="de-DE"/>
          </w:rPr>
          <w:t xml:space="preserve">supported in mzTab using </w:t>
        </w:r>
      </w:ins>
      <w:ins w:id="398" w:author="jonesar" w:date="2013-05-14T09:55:00Z">
        <w:r w:rsidR="003959B2">
          <w:rPr>
            <w:rFonts w:cs="Helvetica"/>
            <w:lang w:eastAsia="de-DE"/>
          </w:rPr>
          <w:t>an adaptation of the</w:t>
        </w:r>
      </w:ins>
      <w:ins w:id="399" w:author="jonesar" w:date="2013-05-13T10:27:00Z">
        <w:r w:rsidR="007E527D">
          <w:rPr>
            <w:rFonts w:cs="Helvetica"/>
            <w:lang w:eastAsia="de-DE"/>
          </w:rPr>
          <w:t xml:space="preserve"> system </w:t>
        </w:r>
      </w:ins>
      <w:ins w:id="400" w:author="jonesar" w:date="2013-05-14T09:54:00Z">
        <w:r w:rsidR="003959B2">
          <w:rPr>
            <w:rFonts w:cs="Helvetica"/>
            <w:lang w:eastAsia="de-DE"/>
          </w:rPr>
          <w:t>originally developed for</w:t>
        </w:r>
      </w:ins>
      <w:ins w:id="401" w:author="jonesar" w:date="2013-05-13T10:27:00Z">
        <w:r w:rsidR="007E527D">
          <w:rPr>
            <w:rFonts w:cs="Helvetica"/>
            <w:lang w:eastAsia="de-DE"/>
          </w:rPr>
          <w:t xml:space="preserve"> mzQuantML</w:t>
        </w:r>
      </w:ins>
      <w:ins w:id="402" w:author="jonesar" w:date="2013-05-14T09:54:00Z">
        <w:r w:rsidR="003959B2">
          <w:rPr>
            <w:rFonts w:cs="Helvetica"/>
            <w:lang w:eastAsia="de-DE"/>
          </w:rPr>
          <w:t xml:space="preserve"> comprising three components:</w:t>
        </w:r>
      </w:ins>
    </w:p>
    <w:p w:rsidR="003959B2" w:rsidRDefault="003959B2">
      <w:pPr>
        <w:widowControl w:val="0"/>
        <w:autoSpaceDE w:val="0"/>
        <w:autoSpaceDN w:val="0"/>
        <w:adjustRightInd w:val="0"/>
        <w:jc w:val="both"/>
        <w:rPr>
          <w:ins w:id="403" w:author="jonesar" w:date="2013-05-14T09:55:00Z"/>
          <w:rFonts w:cs="Helvetica"/>
          <w:lang w:eastAsia="de-DE"/>
        </w:rPr>
      </w:pPr>
    </w:p>
    <w:p w:rsidR="00026954" w:rsidRDefault="00026954" w:rsidP="00026954">
      <w:pPr>
        <w:pStyle w:val="ListParagraph"/>
        <w:widowControl w:val="0"/>
        <w:numPr>
          <w:ilvl w:val="0"/>
          <w:numId w:val="48"/>
        </w:numPr>
        <w:autoSpaceDE w:val="0"/>
        <w:autoSpaceDN w:val="0"/>
        <w:adjustRightInd w:val="0"/>
        <w:jc w:val="both"/>
        <w:rPr>
          <w:ins w:id="404" w:author="jonesar" w:date="2013-05-14T10:04:00Z"/>
          <w:rFonts w:cs="Helvetica"/>
          <w:lang w:eastAsia="de-DE"/>
        </w:rPr>
        <w:pPrChange w:id="405" w:author="jonesar" w:date="2013-05-14T09:55:00Z">
          <w:pPr>
            <w:widowControl w:val="0"/>
            <w:autoSpaceDE w:val="0"/>
            <w:autoSpaceDN w:val="0"/>
            <w:adjustRightInd w:val="0"/>
            <w:jc w:val="both"/>
          </w:pPr>
        </w:pPrChange>
      </w:pPr>
      <w:ins w:id="406" w:author="jonesar" w:date="2013-05-14T09:55:00Z">
        <w:r>
          <w:rPr>
            <w:rFonts w:cs="Helvetica"/>
            <w:lang w:eastAsia="de-DE"/>
          </w:rPr>
          <w:t>Sample – a biological material that has been analysed, to which descriptors of species, cell/tissue type etc can be attached</w:t>
        </w:r>
      </w:ins>
      <w:ins w:id="407" w:author="jonesar" w:date="2013-05-14T10:03:00Z">
        <w:r w:rsidR="00844DD5">
          <w:rPr>
            <w:rFonts w:cs="Helvetica"/>
            <w:lang w:eastAsia="de-DE"/>
          </w:rPr>
          <w:t>.</w:t>
        </w:r>
      </w:ins>
    </w:p>
    <w:p w:rsidR="00172F18" w:rsidRPr="00172F18" w:rsidRDefault="00172F18" w:rsidP="00172F18">
      <w:pPr>
        <w:pStyle w:val="ListParagraph"/>
        <w:widowControl w:val="0"/>
        <w:numPr>
          <w:ilvl w:val="1"/>
          <w:numId w:val="48"/>
        </w:numPr>
        <w:autoSpaceDE w:val="0"/>
        <w:autoSpaceDN w:val="0"/>
        <w:adjustRightInd w:val="0"/>
        <w:jc w:val="both"/>
        <w:rPr>
          <w:ins w:id="408" w:author="jonesar" w:date="2013-05-14T09:55:00Z"/>
          <w:rFonts w:cs="Helvetica"/>
          <w:lang w:eastAsia="de-DE"/>
        </w:rPr>
        <w:pPrChange w:id="409" w:author="jonesar" w:date="2013-05-14T10:04:00Z">
          <w:pPr>
            <w:widowControl w:val="0"/>
            <w:autoSpaceDE w:val="0"/>
            <w:autoSpaceDN w:val="0"/>
            <w:adjustRightInd w:val="0"/>
            <w:jc w:val="both"/>
          </w:pPr>
        </w:pPrChange>
      </w:pPr>
      <w:ins w:id="410" w:author="jonesar" w:date="2013-05-14T10:04:00Z">
        <w:r w:rsidRPr="00172F18">
          <w:rPr>
            <w:rFonts w:cs="Helvetica"/>
            <w:lang w:eastAsia="de-DE"/>
          </w:rPr>
          <w:t>In mzTab, these MAY be reported in the metadata section as sample[1-n].</w:t>
        </w:r>
      </w:ins>
    </w:p>
    <w:p w:rsidR="00026954" w:rsidRDefault="00026954" w:rsidP="00026954">
      <w:pPr>
        <w:pStyle w:val="ListParagraph"/>
        <w:widowControl w:val="0"/>
        <w:numPr>
          <w:ilvl w:val="0"/>
          <w:numId w:val="48"/>
        </w:numPr>
        <w:autoSpaceDE w:val="0"/>
        <w:autoSpaceDN w:val="0"/>
        <w:adjustRightInd w:val="0"/>
        <w:jc w:val="both"/>
        <w:rPr>
          <w:ins w:id="411" w:author="jonesar" w:date="2013-05-14T10:03:00Z"/>
          <w:rFonts w:cs="Helvetica"/>
          <w:lang w:eastAsia="de-DE"/>
        </w:rPr>
        <w:pPrChange w:id="412" w:author="jonesar" w:date="2013-05-14T09:55:00Z">
          <w:pPr>
            <w:widowControl w:val="0"/>
            <w:autoSpaceDE w:val="0"/>
            <w:autoSpaceDN w:val="0"/>
            <w:adjustRightInd w:val="0"/>
            <w:jc w:val="both"/>
          </w:pPr>
        </w:pPrChange>
      </w:pPr>
      <w:ins w:id="413" w:author="jonesar" w:date="2013-05-14T09:55:00Z">
        <w:r>
          <w:rPr>
            <w:rFonts w:cs="Helvetica"/>
            <w:lang w:eastAsia="de-DE"/>
          </w:rPr>
          <w:t>Assay – The application of a measurement about the sample</w:t>
        </w:r>
      </w:ins>
      <w:ins w:id="414" w:author="jonesar" w:date="2013-05-14T09:57:00Z">
        <w:r>
          <w:rPr>
            <w:rFonts w:cs="Helvetica"/>
            <w:lang w:eastAsia="de-DE"/>
          </w:rPr>
          <w:t xml:space="preserv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ins>
      <w:ins w:id="415" w:author="jonesar" w:date="2013-05-14T10:13:00Z">
        <w:r w:rsidR="00BE0FA1">
          <w:rPr>
            <w:rFonts w:cs="Helvetica"/>
            <w:lang w:eastAsia="de-DE"/>
          </w:rPr>
          <w:t xml:space="preserve"> An assay </w:t>
        </w:r>
      </w:ins>
      <w:ins w:id="416" w:author="jonesar" w:date="2013-05-14T10:14:00Z">
        <w:r w:rsidR="00E47332">
          <w:rPr>
            <w:rFonts w:cs="Helvetica"/>
            <w:lang w:eastAsia="de-DE"/>
          </w:rPr>
          <w:t>is typically mapped to</w:t>
        </w:r>
      </w:ins>
      <w:ins w:id="417" w:author="jonesar" w:date="2013-05-14T10:13:00Z">
        <w:r w:rsidR="00BE0FA1">
          <w:rPr>
            <w:rFonts w:cs="Helvetica"/>
            <w:lang w:eastAsia="de-DE"/>
          </w:rPr>
          <w:t xml:space="preserve"> one MS run (in the case of label-free MS analysis)</w:t>
        </w:r>
      </w:ins>
      <w:ins w:id="418" w:author="jonesar" w:date="2013-05-14T10:14:00Z">
        <w:r w:rsidR="00BE0FA1">
          <w:rPr>
            <w:rFonts w:cs="Helvetica"/>
            <w:lang w:eastAsia="de-DE"/>
          </w:rPr>
          <w:t xml:space="preserve"> or one label/tag within an MS run for multiplexed techniques.</w:t>
        </w:r>
      </w:ins>
    </w:p>
    <w:p w:rsidR="00844DD5" w:rsidRDefault="00844DD5" w:rsidP="00844DD5">
      <w:pPr>
        <w:pStyle w:val="ListParagraph"/>
        <w:widowControl w:val="0"/>
        <w:numPr>
          <w:ilvl w:val="1"/>
          <w:numId w:val="48"/>
        </w:numPr>
        <w:autoSpaceDE w:val="0"/>
        <w:autoSpaceDN w:val="0"/>
        <w:adjustRightInd w:val="0"/>
        <w:jc w:val="both"/>
        <w:rPr>
          <w:ins w:id="419" w:author="jonesar" w:date="2013-05-14T10:05:00Z"/>
          <w:rFonts w:cs="Helvetica"/>
          <w:lang w:eastAsia="de-DE"/>
        </w:rPr>
        <w:pPrChange w:id="420" w:author="jonesar" w:date="2013-05-14T10:03:00Z">
          <w:pPr>
            <w:widowControl w:val="0"/>
            <w:autoSpaceDE w:val="0"/>
            <w:autoSpaceDN w:val="0"/>
            <w:adjustRightInd w:val="0"/>
            <w:jc w:val="both"/>
          </w:pPr>
        </w:pPrChange>
      </w:pPr>
      <w:ins w:id="421" w:author="jonesar" w:date="2013-05-14T10:03:00Z">
        <w:r>
          <w:rPr>
            <w:rFonts w:cs="Helvetica"/>
            <w:lang w:eastAsia="de-DE"/>
          </w:rPr>
          <w:t>In mzTab, these MAY be reported in the metadata section as assay[1-n].</w:t>
        </w:r>
      </w:ins>
    </w:p>
    <w:p w:rsidR="00BE0FA1" w:rsidRDefault="0081085A" w:rsidP="0081085A">
      <w:pPr>
        <w:pStyle w:val="ListParagraph"/>
        <w:widowControl w:val="0"/>
        <w:numPr>
          <w:ilvl w:val="1"/>
          <w:numId w:val="48"/>
        </w:numPr>
        <w:autoSpaceDE w:val="0"/>
        <w:autoSpaceDN w:val="0"/>
        <w:adjustRightInd w:val="0"/>
        <w:jc w:val="both"/>
        <w:rPr>
          <w:ins w:id="422" w:author="jonesar" w:date="2013-05-14T10:12:00Z"/>
          <w:rFonts w:cs="Helvetica"/>
          <w:lang w:eastAsia="de-DE"/>
        </w:rPr>
        <w:pPrChange w:id="423" w:author="jonesar" w:date="2013-05-14T10:05:00Z">
          <w:pPr>
            <w:widowControl w:val="0"/>
            <w:autoSpaceDE w:val="0"/>
            <w:autoSpaceDN w:val="0"/>
            <w:adjustRightInd w:val="0"/>
            <w:jc w:val="both"/>
          </w:pPr>
        </w:pPrChange>
      </w:pPr>
      <w:ins w:id="424" w:author="jonesar" w:date="2013-05-14T10:05:00Z">
        <w:r>
          <w:rPr>
            <w:rFonts w:cs="Helvetica"/>
            <w:lang w:eastAsia="de-DE"/>
          </w:rPr>
          <w:t>Quantitative values MAY be reported as columns</w:t>
        </w:r>
      </w:ins>
      <w:ins w:id="425" w:author="jonesar" w:date="2013-05-14T10:07:00Z">
        <w:r w:rsidR="00F07FF1">
          <w:rPr>
            <w:rFonts w:cs="Helvetica"/>
            <w:lang w:eastAsia="de-DE"/>
          </w:rPr>
          <w:t>:</w:t>
        </w:r>
      </w:ins>
      <w:ins w:id="426" w:author="jonesar" w:date="2013-05-14T10:05:00Z">
        <w:r>
          <w:rPr>
            <w:rFonts w:cs="Helvetica"/>
            <w:lang w:eastAsia="de-DE"/>
          </w:rPr>
          <w:t xml:space="preserve">  </w:t>
        </w:r>
        <w:r w:rsidR="00F07FF1">
          <w:rPr>
            <w:rFonts w:cs="Helvetica"/>
            <w:lang w:eastAsia="de-DE"/>
          </w:rPr>
          <w:t>{[</w:t>
        </w:r>
      </w:ins>
      <w:ins w:id="427" w:author="jonesar" w:date="2013-05-14T10:06:00Z">
        <w:r w:rsidR="00F07FF1">
          <w:rPr>
            <w:rFonts w:cs="Helvetica"/>
            <w:lang w:eastAsia="de-DE"/>
          </w:rPr>
          <w:t>p</w:t>
        </w:r>
      </w:ins>
      <w:ins w:id="428" w:author="jonesar" w:date="2013-05-14T10:05:00Z">
        <w:r w:rsidR="00F07FF1">
          <w:rPr>
            <w:rFonts w:cs="Helvetica"/>
            <w:lang w:eastAsia="de-DE"/>
          </w:rPr>
          <w:t>rotein|</w:t>
        </w:r>
      </w:ins>
      <w:ins w:id="429" w:author="jonesar" w:date="2013-05-14T10:06:00Z">
        <w:r w:rsidR="00F07FF1">
          <w:rPr>
            <w:rFonts w:cs="Helvetica"/>
            <w:lang w:eastAsia="de-DE"/>
          </w:rPr>
          <w:t>p</w:t>
        </w:r>
      </w:ins>
      <w:ins w:id="430" w:author="jonesar" w:date="2013-05-14T10:05:00Z">
        <w:r>
          <w:rPr>
            <w:rFonts w:cs="Helvetica"/>
            <w:lang w:eastAsia="de-DE"/>
          </w:rPr>
          <w:t>eptide</w:t>
        </w:r>
      </w:ins>
      <w:ins w:id="431" w:author="jonesar" w:date="2013-05-14T10:06:00Z">
        <w:r w:rsidR="00F07FF1">
          <w:rPr>
            <w:rFonts w:cs="Helvetica"/>
            <w:lang w:eastAsia="de-DE"/>
          </w:rPr>
          <w:t>|</w:t>
        </w:r>
      </w:ins>
      <w:ins w:id="432" w:author="jonesar" w:date="2013-05-14T10:07:00Z">
        <w:r w:rsidR="00F07FF1">
          <w:rPr>
            <w:rFonts w:cs="Helvetica"/>
            <w:lang w:eastAsia="de-DE"/>
          </w:rPr>
          <w:t>s</w:t>
        </w:r>
      </w:ins>
      <w:ins w:id="433" w:author="jonesar" w:date="2013-05-14T10:06:00Z">
        <w:r>
          <w:rPr>
            <w:rFonts w:cs="Helvetica"/>
            <w:lang w:eastAsia="de-DE"/>
          </w:rPr>
          <w:t>mall</w:t>
        </w:r>
      </w:ins>
      <w:ins w:id="434" w:author="jonesar" w:date="2013-05-14T10:07:00Z">
        <w:r w:rsidR="00F07FF1">
          <w:rPr>
            <w:rFonts w:cs="Helvetica"/>
            <w:lang w:eastAsia="de-DE"/>
          </w:rPr>
          <w:t>m</w:t>
        </w:r>
      </w:ins>
      <w:ins w:id="435" w:author="jonesar" w:date="2013-05-14T10:06:00Z">
        <w:r>
          <w:rPr>
            <w:rFonts w:cs="Helvetica"/>
            <w:lang w:eastAsia="de-DE"/>
          </w:rPr>
          <w:t>olecule</w:t>
        </w:r>
      </w:ins>
      <w:ins w:id="436" w:author="jonesar" w:date="2013-05-14T10:05:00Z">
        <w:r>
          <w:rPr>
            <w:rFonts w:cs="Helvetica"/>
            <w:lang w:eastAsia="de-DE"/>
          </w:rPr>
          <w:t>]_</w:t>
        </w:r>
      </w:ins>
      <w:ins w:id="437" w:author="jonesar" w:date="2013-05-14T10:07:00Z">
        <w:r w:rsidR="00F07FF1">
          <w:rPr>
            <w:rFonts w:cs="Helvetica"/>
            <w:lang w:eastAsia="de-DE"/>
          </w:rPr>
          <w:t>a</w:t>
        </w:r>
      </w:ins>
      <w:ins w:id="438" w:author="jonesar" w:date="2013-05-14T10:05:00Z">
        <w:r>
          <w:rPr>
            <w:rFonts w:cs="Helvetica"/>
            <w:lang w:eastAsia="de-DE"/>
          </w:rPr>
          <w:t>bundance}_</w:t>
        </w:r>
      </w:ins>
      <w:ins w:id="439" w:author="jonesar" w:date="2013-05-14T10:06:00Z">
        <w:r>
          <w:rPr>
            <w:rFonts w:cs="Helvetica"/>
            <w:lang w:eastAsia="de-DE"/>
          </w:rPr>
          <w:t>a</w:t>
        </w:r>
      </w:ins>
      <w:ins w:id="440" w:author="jonesar" w:date="2013-05-14T10:05:00Z">
        <w:r>
          <w:rPr>
            <w:rFonts w:cs="Helvetica"/>
            <w:lang w:eastAsia="de-DE"/>
          </w:rPr>
          <w:t>ssay[1-n]</w:t>
        </w:r>
      </w:ins>
      <w:ins w:id="441" w:author="jonesar" w:date="2013-05-14T10:12:00Z">
        <w:r w:rsidR="00BE0FA1">
          <w:rPr>
            <w:rFonts w:cs="Helvetica"/>
            <w:lang w:eastAsia="de-DE"/>
          </w:rPr>
          <w:t>.</w:t>
        </w:r>
      </w:ins>
    </w:p>
    <w:p w:rsidR="0081085A" w:rsidRDefault="00BE0FA1" w:rsidP="0081085A">
      <w:pPr>
        <w:pStyle w:val="ListParagraph"/>
        <w:widowControl w:val="0"/>
        <w:numPr>
          <w:ilvl w:val="1"/>
          <w:numId w:val="48"/>
        </w:numPr>
        <w:autoSpaceDE w:val="0"/>
        <w:autoSpaceDN w:val="0"/>
        <w:adjustRightInd w:val="0"/>
        <w:jc w:val="both"/>
        <w:rPr>
          <w:ins w:id="442" w:author="jonesar" w:date="2013-05-14T10:06:00Z"/>
          <w:rFonts w:cs="Helvetica"/>
          <w:lang w:eastAsia="de-DE"/>
        </w:rPr>
        <w:pPrChange w:id="443" w:author="jonesar" w:date="2013-05-14T10:05:00Z">
          <w:pPr>
            <w:widowControl w:val="0"/>
            <w:autoSpaceDE w:val="0"/>
            <w:autoSpaceDN w:val="0"/>
            <w:adjustRightInd w:val="0"/>
            <w:jc w:val="both"/>
          </w:pPr>
        </w:pPrChange>
      </w:pPr>
      <w:ins w:id="444" w:author="jonesar" w:date="2013-05-14T10:12:00Z">
        <w:r>
          <w:rPr>
            <w:rFonts w:cs="Helvetica"/>
            <w:lang w:eastAsia="de-DE"/>
          </w:rPr>
          <w:t>If sample information is provided in the file, assays[1-n] MUST refer to the sample that has been analysed.</w:t>
        </w:r>
      </w:ins>
      <w:ins w:id="445" w:author="jonesar" w:date="2013-05-14T10:05:00Z">
        <w:r w:rsidR="0081085A">
          <w:rPr>
            <w:rFonts w:cs="Helvetica"/>
            <w:lang w:eastAsia="de-DE"/>
          </w:rPr>
          <w:t xml:space="preserve"> </w:t>
        </w:r>
      </w:ins>
    </w:p>
    <w:p w:rsidR="00844DD5" w:rsidRDefault="00844DD5" w:rsidP="0081085A">
      <w:pPr>
        <w:pStyle w:val="ListParagraph"/>
        <w:widowControl w:val="0"/>
        <w:numPr>
          <w:ilvl w:val="0"/>
          <w:numId w:val="48"/>
        </w:numPr>
        <w:autoSpaceDE w:val="0"/>
        <w:autoSpaceDN w:val="0"/>
        <w:adjustRightInd w:val="0"/>
        <w:jc w:val="both"/>
        <w:rPr>
          <w:ins w:id="446" w:author="jonesar" w:date="2013-05-14T10:04:00Z"/>
          <w:rFonts w:cs="Helvetica"/>
          <w:lang w:eastAsia="de-DE"/>
        </w:rPr>
        <w:pPrChange w:id="447" w:author="jonesar" w:date="2013-05-14T10:06:00Z">
          <w:pPr>
            <w:widowControl w:val="0"/>
            <w:autoSpaceDE w:val="0"/>
            <w:autoSpaceDN w:val="0"/>
            <w:adjustRightInd w:val="0"/>
            <w:jc w:val="both"/>
          </w:pPr>
        </w:pPrChange>
      </w:pPr>
      <w:ins w:id="448" w:author="jonesar" w:date="2013-05-14T09:57:00Z">
        <w:r>
          <w:rPr>
            <w:rFonts w:cs="Helvetica"/>
            <w:lang w:eastAsia="de-DE"/>
          </w:rPr>
          <w:t>Study</w:t>
        </w:r>
      </w:ins>
      <w:ins w:id="449" w:author="jonesar" w:date="2013-05-14T10:11:00Z">
        <w:r w:rsidR="00813824">
          <w:rPr>
            <w:rFonts w:cs="Helvetica"/>
            <w:lang w:eastAsia="de-DE"/>
          </w:rPr>
          <w:t xml:space="preserve"> v</w:t>
        </w:r>
      </w:ins>
      <w:ins w:id="450" w:author="jonesar" w:date="2013-05-14T09:57:00Z">
        <w:r>
          <w:rPr>
            <w:rFonts w:cs="Helvetica"/>
            <w:lang w:eastAsia="de-DE"/>
          </w:rPr>
          <w:t>ariable – A grouping of assays to capture replication in the experimental design</w:t>
        </w:r>
      </w:ins>
      <w:ins w:id="451" w:author="jonesar" w:date="2013-05-14T10:00:00Z">
        <w:r>
          <w:rPr>
            <w:rFonts w:cs="Helvetica"/>
            <w:lang w:eastAsia="de-DE"/>
          </w:rPr>
          <w:t>.</w:t>
        </w:r>
      </w:ins>
    </w:p>
    <w:p w:rsidR="00172F18" w:rsidRDefault="00172F18" w:rsidP="00172F18">
      <w:pPr>
        <w:pStyle w:val="ListParagraph"/>
        <w:widowControl w:val="0"/>
        <w:numPr>
          <w:ilvl w:val="1"/>
          <w:numId w:val="48"/>
        </w:numPr>
        <w:autoSpaceDE w:val="0"/>
        <w:autoSpaceDN w:val="0"/>
        <w:adjustRightInd w:val="0"/>
        <w:jc w:val="both"/>
        <w:rPr>
          <w:ins w:id="452" w:author="jonesar" w:date="2013-05-14T10:04:00Z"/>
          <w:rFonts w:cs="Helvetica"/>
          <w:lang w:eastAsia="de-DE"/>
        </w:rPr>
      </w:pPr>
      <w:ins w:id="453" w:author="jonesar" w:date="2013-05-14T10:04:00Z">
        <w:r>
          <w:rPr>
            <w:rFonts w:cs="Helvetica"/>
            <w:lang w:eastAsia="de-DE"/>
          </w:rPr>
          <w:t>In mzTab, these MAY be reported in the metadata section as study_variable[1-n].</w:t>
        </w:r>
      </w:ins>
    </w:p>
    <w:p w:rsidR="0081085A" w:rsidRDefault="0081085A" w:rsidP="00172F18">
      <w:pPr>
        <w:pStyle w:val="ListParagraph"/>
        <w:widowControl w:val="0"/>
        <w:numPr>
          <w:ilvl w:val="1"/>
          <w:numId w:val="48"/>
        </w:numPr>
        <w:autoSpaceDE w:val="0"/>
        <w:autoSpaceDN w:val="0"/>
        <w:adjustRightInd w:val="0"/>
        <w:jc w:val="both"/>
        <w:rPr>
          <w:ins w:id="454" w:author="jonesar" w:date="2013-05-14T10:07:00Z"/>
          <w:rFonts w:cs="Helvetica"/>
          <w:lang w:eastAsia="de-DE"/>
        </w:rPr>
      </w:pPr>
      <w:ins w:id="455" w:author="jonesar" w:date="2013-05-14T10:04:00Z">
        <w:r>
          <w:rPr>
            <w:rFonts w:cs="Helvetica"/>
            <w:lang w:eastAsia="de-DE"/>
          </w:rPr>
          <w:t xml:space="preserve">If assays have been reported in the same file, study variables </w:t>
        </w:r>
      </w:ins>
      <w:ins w:id="456" w:author="jonesar" w:date="2013-05-14T10:08:00Z">
        <w:r w:rsidR="00A25AD7">
          <w:rPr>
            <w:rFonts w:cs="Helvetica"/>
            <w:lang w:eastAsia="de-DE"/>
          </w:rPr>
          <w:t>MUST</w:t>
        </w:r>
      </w:ins>
      <w:ins w:id="457" w:author="jonesar" w:date="2013-05-14T10:04:00Z">
        <w:r>
          <w:rPr>
            <w:rFonts w:cs="Helvetica"/>
            <w:lang w:eastAsia="de-DE"/>
          </w:rPr>
          <w:t xml:space="preserve"> have references to the ass</w:t>
        </w:r>
        <w:r w:rsidR="00B50A5A">
          <w:rPr>
            <w:rFonts w:cs="Helvetica"/>
            <w:lang w:eastAsia="de-DE"/>
          </w:rPr>
          <w:t>ays they are grouping</w:t>
        </w:r>
        <w:r>
          <w:rPr>
            <w:rFonts w:cs="Helvetica"/>
            <w:lang w:eastAsia="de-DE"/>
          </w:rPr>
          <w:t>.</w:t>
        </w:r>
      </w:ins>
    </w:p>
    <w:p w:rsidR="00813824" w:rsidRDefault="00F07FF1" w:rsidP="00F07FF1">
      <w:pPr>
        <w:pStyle w:val="ListParagraph"/>
        <w:widowControl w:val="0"/>
        <w:numPr>
          <w:ilvl w:val="1"/>
          <w:numId w:val="48"/>
        </w:numPr>
        <w:autoSpaceDE w:val="0"/>
        <w:autoSpaceDN w:val="0"/>
        <w:adjustRightInd w:val="0"/>
        <w:jc w:val="both"/>
        <w:rPr>
          <w:ins w:id="458" w:author="jonesar" w:date="2013-05-14T10:09:00Z"/>
          <w:rFonts w:cs="Helvetica"/>
          <w:lang w:eastAsia="de-DE"/>
        </w:rPr>
      </w:pPr>
      <w:ins w:id="459" w:author="jonesar" w:date="2013-05-14T10:07:00Z">
        <w:r>
          <w:rPr>
            <w:rFonts w:cs="Helvetica"/>
            <w:lang w:eastAsia="de-DE"/>
          </w:rPr>
          <w:t xml:space="preserve">Quantitative values MAY be reported as columns:  </w:t>
        </w:r>
        <w:r>
          <w:rPr>
            <w:rFonts w:cs="Helvetica"/>
            <w:lang w:eastAsia="de-DE"/>
          </w:rPr>
          <w:lastRenderedPageBreak/>
          <w:t>{[protein|peptide|smallmolecule]_abundance}_study_variable[1-n]</w:t>
        </w:r>
      </w:ins>
    </w:p>
    <w:p w:rsidR="00F07FF1" w:rsidRDefault="00813824" w:rsidP="00F07FF1">
      <w:pPr>
        <w:pStyle w:val="ListParagraph"/>
        <w:widowControl w:val="0"/>
        <w:numPr>
          <w:ilvl w:val="1"/>
          <w:numId w:val="48"/>
        </w:numPr>
        <w:autoSpaceDE w:val="0"/>
        <w:autoSpaceDN w:val="0"/>
        <w:adjustRightInd w:val="0"/>
        <w:jc w:val="both"/>
        <w:rPr>
          <w:ins w:id="460" w:author="jonesar" w:date="2013-05-14T10:07:00Z"/>
          <w:rFonts w:cs="Helvetica"/>
          <w:lang w:eastAsia="de-DE"/>
        </w:rPr>
      </w:pPr>
      <w:ins w:id="461" w:author="jonesar" w:date="2013-05-14T10:10:00Z">
        <w:r>
          <w:rPr>
            <w:rFonts w:cs="Helvetica"/>
            <w:lang w:eastAsia="de-DE"/>
          </w:rPr>
          <w:t xml:space="preserve">If quantitative values have been provided for study </w:t>
        </w:r>
      </w:ins>
      <w:ins w:id="462" w:author="jonesar" w:date="2013-05-14T10:11:00Z">
        <w:r>
          <w:rPr>
            <w:rFonts w:cs="Helvetica"/>
            <w:lang w:eastAsia="de-DE"/>
          </w:rPr>
          <w:t>variables, s</w:t>
        </w:r>
      </w:ins>
      <w:ins w:id="463" w:author="jonesar" w:date="2013-05-14T10:09:00Z">
        <w:r>
          <w:rPr>
            <w:rFonts w:cs="Helvetica"/>
            <w:lang w:eastAsia="de-DE"/>
          </w:rPr>
          <w:t xml:space="preserve">tandard deviation and </w:t>
        </w:r>
      </w:ins>
      <w:ins w:id="464" w:author="jonesar" w:date="2013-05-14T10:10:00Z">
        <w:r>
          <w:rPr>
            <w:rFonts w:cs="Helvetica"/>
            <w:lang w:eastAsia="de-DE"/>
          </w:rPr>
          <w:t xml:space="preserve">standard error columns </w:t>
        </w:r>
      </w:ins>
      <w:ins w:id="465" w:author="jonesar" w:date="2013-05-14T10:11:00Z">
        <w:r>
          <w:rPr>
            <w:rFonts w:cs="Helvetica"/>
            <w:lang w:eastAsia="de-DE"/>
          </w:rPr>
          <w:t xml:space="preserve">SHOULD be present. </w:t>
        </w:r>
      </w:ins>
    </w:p>
    <w:p w:rsidR="00F07FF1" w:rsidRDefault="00F07FF1" w:rsidP="00A25AD7">
      <w:pPr>
        <w:pStyle w:val="ListParagraph"/>
        <w:widowControl w:val="0"/>
        <w:autoSpaceDE w:val="0"/>
        <w:autoSpaceDN w:val="0"/>
        <w:adjustRightInd w:val="0"/>
        <w:ind w:left="1440"/>
        <w:jc w:val="both"/>
        <w:rPr>
          <w:ins w:id="466" w:author="jonesar" w:date="2013-05-14T10:04:00Z"/>
          <w:rFonts w:cs="Helvetica"/>
          <w:lang w:eastAsia="de-DE"/>
        </w:rPr>
        <w:pPrChange w:id="467" w:author="jonesar" w:date="2013-05-14T10:07:00Z">
          <w:pPr>
            <w:pStyle w:val="ListParagraph"/>
            <w:widowControl w:val="0"/>
            <w:numPr>
              <w:ilvl w:val="1"/>
              <w:numId w:val="48"/>
            </w:numPr>
            <w:autoSpaceDE w:val="0"/>
            <w:autoSpaceDN w:val="0"/>
            <w:adjustRightInd w:val="0"/>
            <w:ind w:left="1440" w:hanging="360"/>
            <w:jc w:val="both"/>
          </w:pPr>
        </w:pPrChange>
      </w:pPr>
    </w:p>
    <w:p w:rsidR="007A1183" w:rsidRPr="00760847" w:rsidDel="00813824" w:rsidRDefault="007A1183">
      <w:pPr>
        <w:widowControl w:val="0"/>
        <w:autoSpaceDE w:val="0"/>
        <w:autoSpaceDN w:val="0"/>
        <w:adjustRightInd w:val="0"/>
        <w:jc w:val="both"/>
        <w:rPr>
          <w:del w:id="468" w:author="jonesar" w:date="2013-05-14T10:09:00Z"/>
          <w:rFonts w:cs="Helvetica"/>
          <w:lang w:eastAsia="de-DE"/>
        </w:rPr>
      </w:pPr>
    </w:p>
    <w:p w:rsidR="007A1183" w:rsidRDefault="007A1183">
      <w:pPr>
        <w:widowControl w:val="0"/>
        <w:autoSpaceDE w:val="0"/>
        <w:autoSpaceDN w:val="0"/>
        <w:adjustRightInd w:val="0"/>
        <w:jc w:val="both"/>
        <w:rPr>
          <w:ins w:id="469" w:author="jonesar" w:date="2013-05-13T10:40:00Z"/>
          <w:rFonts w:cs="Helvetica"/>
          <w:lang w:eastAsia="de-DE"/>
        </w:rPr>
      </w:pPr>
    </w:p>
    <w:p w:rsidR="008C0417" w:rsidDel="00E47332" w:rsidRDefault="00BE0FA1" w:rsidP="00BE0FA1">
      <w:pPr>
        <w:pStyle w:val="nobreak"/>
        <w:rPr>
          <w:del w:id="470" w:author="jonesar" w:date="2013-05-13T10:40:00Z"/>
          <w:rFonts w:cs="Helvetica"/>
          <w:lang w:eastAsia="de-DE"/>
        </w:rPr>
        <w:pPrChange w:id="471" w:author="jonesar" w:date="2013-05-14T10:13:00Z">
          <w:pPr>
            <w:widowControl w:val="0"/>
            <w:autoSpaceDE w:val="0"/>
            <w:autoSpaceDN w:val="0"/>
            <w:adjustRightInd w:val="0"/>
            <w:jc w:val="both"/>
          </w:pPr>
        </w:pPrChange>
      </w:pPr>
      <w:ins w:id="472" w:author="jonesar" w:date="2013-05-14T10:13:00Z">
        <w:r>
          <w:rPr>
            <w:rFonts w:cs="Helvetica"/>
            <w:lang w:eastAsia="de-DE"/>
          </w:rPr>
          <w:t>Clear definitions of biological and technical replicates are difficult to provide as t</w:t>
        </w:r>
      </w:ins>
      <w:ins w:id="473" w:author="jonesar" w:date="2013-05-14T10:15:00Z">
        <w:r w:rsidR="00E47332">
          <w:rPr>
            <w:rFonts w:cs="Helvetica"/>
            <w:lang w:eastAsia="de-DE"/>
          </w:rPr>
          <w:t xml:space="preserve">hese are somewhat dependent upon the biological domain. However, we use the following </w:t>
        </w:r>
      </w:ins>
      <w:ins w:id="474" w:author="jonesar" w:date="2013-05-14T10:16:00Z">
        <w:r w:rsidR="00E47332">
          <w:rPr>
            <w:rFonts w:cs="Helvetica"/>
            <w:lang w:eastAsia="de-DE"/>
          </w:rPr>
          <w:t xml:space="preserve">general </w:t>
        </w:r>
      </w:ins>
      <w:ins w:id="475" w:author="jonesar" w:date="2013-05-14T10:15:00Z">
        <w:r w:rsidR="00E47332">
          <w:rPr>
            <w:rFonts w:cs="Helvetica"/>
            <w:lang w:eastAsia="de-DE"/>
          </w:rPr>
          <w:t>definitions in mzTab.</w:t>
        </w:r>
      </w:ins>
    </w:p>
    <w:p w:rsidR="00E47332" w:rsidRDefault="00E47332" w:rsidP="00E47332">
      <w:pPr>
        <w:rPr>
          <w:ins w:id="476" w:author="jonesar" w:date="2013-05-14T10:15:00Z"/>
          <w:lang w:eastAsia="de-DE"/>
        </w:rPr>
        <w:pPrChange w:id="477" w:author="jonesar" w:date="2013-05-14T10:15:00Z">
          <w:pPr>
            <w:jc w:val="both"/>
          </w:pPr>
        </w:pPrChange>
      </w:pPr>
    </w:p>
    <w:p w:rsidR="00E47332" w:rsidRDefault="00E47332" w:rsidP="00E47332">
      <w:pPr>
        <w:rPr>
          <w:ins w:id="478" w:author="jonesar" w:date="2013-05-14T10:15:00Z"/>
          <w:lang w:eastAsia="de-DE"/>
        </w:rPr>
        <w:pPrChange w:id="479" w:author="jonesar" w:date="2013-05-14T10:15:00Z">
          <w:pPr>
            <w:jc w:val="both"/>
          </w:pPr>
        </w:pPrChange>
      </w:pPr>
    </w:p>
    <w:p w:rsidR="00E47332" w:rsidRDefault="00951CE7" w:rsidP="00E47332">
      <w:pPr>
        <w:pStyle w:val="ListParagraph"/>
        <w:numPr>
          <w:ilvl w:val="0"/>
          <w:numId w:val="49"/>
        </w:numPr>
        <w:rPr>
          <w:ins w:id="480" w:author="jonesar" w:date="2013-05-14T10:16:00Z"/>
          <w:lang w:eastAsia="de-DE"/>
        </w:rPr>
        <w:pPrChange w:id="481" w:author="jonesar" w:date="2013-05-14T10:15:00Z">
          <w:pPr>
            <w:jc w:val="both"/>
          </w:pPr>
        </w:pPrChange>
      </w:pPr>
      <w:ins w:id="482" w:author="jonesar" w:date="2013-05-14T10:17:00Z">
        <w:r>
          <w:rPr>
            <w:lang w:eastAsia="de-DE"/>
          </w:rPr>
          <w:t>B</w:t>
        </w:r>
      </w:ins>
      <w:ins w:id="483" w:author="jonesar" w:date="2013-05-14T10:15:00Z">
        <w:r w:rsidR="00E47332">
          <w:rPr>
            <w:lang w:eastAsia="de-DE"/>
          </w:rPr>
          <w:t>iological replicate</w:t>
        </w:r>
      </w:ins>
      <w:ins w:id="484" w:author="jonesar" w:date="2013-05-14T10:17:00Z">
        <w:r>
          <w:rPr>
            <w:lang w:eastAsia="de-DE"/>
          </w:rPr>
          <w:t>s are</w:t>
        </w:r>
      </w:ins>
      <w:ins w:id="485" w:author="jonesar" w:date="2013-05-14T10:15:00Z">
        <w:r w:rsidR="00E47332">
          <w:rPr>
            <w:lang w:eastAsia="de-DE"/>
          </w:rPr>
          <w:t xml:space="preserve"> </w:t>
        </w:r>
      </w:ins>
      <w:ins w:id="486" w:author="jonesar" w:date="2013-05-14T10:16:00Z">
        <w:r>
          <w:rPr>
            <w:lang w:eastAsia="de-DE"/>
          </w:rPr>
          <w:t xml:space="preserve">where </w:t>
        </w:r>
        <w:r w:rsidR="00E47332">
          <w:rPr>
            <w:lang w:eastAsia="de-DE"/>
          </w:rPr>
          <w:t>different sample</w:t>
        </w:r>
      </w:ins>
      <w:ins w:id="487" w:author="jonesar" w:date="2013-05-14T10:17:00Z">
        <w:r>
          <w:rPr>
            <w:lang w:eastAsia="de-DE"/>
          </w:rPr>
          <w:t>s</w:t>
        </w:r>
      </w:ins>
      <w:ins w:id="488" w:author="jonesar" w:date="2013-05-14T10:16:00Z">
        <w:r w:rsidR="00E47332">
          <w:rPr>
            <w:lang w:eastAsia="de-DE"/>
          </w:rPr>
          <w:t xml:space="preserve"> </w:t>
        </w:r>
        <w:r>
          <w:rPr>
            <w:lang w:eastAsia="de-DE"/>
          </w:rPr>
          <w:t>ha</w:t>
        </w:r>
      </w:ins>
      <w:ins w:id="489" w:author="jonesar" w:date="2013-05-14T10:17:00Z">
        <w:r>
          <w:rPr>
            <w:lang w:eastAsia="de-DE"/>
          </w:rPr>
          <w:t>ve</w:t>
        </w:r>
      </w:ins>
      <w:ins w:id="490" w:author="jonesar" w:date="2013-05-14T10:16:00Z">
        <w:r w:rsidR="00E47332">
          <w:rPr>
            <w:lang w:eastAsia="de-DE"/>
          </w:rPr>
          <w:t xml:space="preserve"> been analysed by MS</w:t>
        </w:r>
      </w:ins>
    </w:p>
    <w:p w:rsidR="00E47332" w:rsidRPr="00E47332" w:rsidRDefault="00951CE7" w:rsidP="00E47332">
      <w:pPr>
        <w:pStyle w:val="ListParagraph"/>
        <w:numPr>
          <w:ilvl w:val="0"/>
          <w:numId w:val="49"/>
        </w:numPr>
        <w:rPr>
          <w:ins w:id="491" w:author="jonesar" w:date="2013-05-14T10:15:00Z"/>
          <w:lang w:eastAsia="de-DE"/>
        </w:rPr>
        <w:pPrChange w:id="492" w:author="jonesar" w:date="2013-05-14T10:15:00Z">
          <w:pPr>
            <w:jc w:val="both"/>
          </w:pPr>
        </w:pPrChange>
      </w:pPr>
      <w:ins w:id="493" w:author="jonesar" w:date="2013-05-14T10:17:00Z">
        <w:r>
          <w:rPr>
            <w:lang w:eastAsia="de-DE"/>
          </w:rPr>
          <w:t>T</w:t>
        </w:r>
      </w:ins>
      <w:ins w:id="494" w:author="jonesar" w:date="2013-05-14T10:16:00Z">
        <w:r w:rsidR="00E47332">
          <w:rPr>
            <w:lang w:eastAsia="de-DE"/>
          </w:rPr>
          <w:t>echnical replicate</w:t>
        </w:r>
      </w:ins>
      <w:ins w:id="495" w:author="jonesar" w:date="2013-05-14T10:17:00Z">
        <w:r>
          <w:rPr>
            <w:lang w:eastAsia="de-DE"/>
          </w:rPr>
          <w:t>s are</w:t>
        </w:r>
      </w:ins>
      <w:ins w:id="496" w:author="jonesar" w:date="2013-05-14T10:16:00Z">
        <w:r>
          <w:rPr>
            <w:lang w:eastAsia="de-DE"/>
          </w:rPr>
          <w:t xml:space="preserve"> where </w:t>
        </w:r>
        <w:r w:rsidR="00E47332">
          <w:rPr>
            <w:lang w:eastAsia="de-DE"/>
          </w:rPr>
          <w:t>same sample</w:t>
        </w:r>
      </w:ins>
      <w:ins w:id="497" w:author="jonesar" w:date="2013-05-14T10:17:00Z">
        <w:r>
          <w:rPr>
            <w:lang w:eastAsia="de-DE"/>
          </w:rPr>
          <w:t>s</w:t>
        </w:r>
      </w:ins>
      <w:ins w:id="498" w:author="jonesar" w:date="2013-05-14T10:16:00Z">
        <w:r>
          <w:rPr>
            <w:lang w:eastAsia="de-DE"/>
          </w:rPr>
          <w:t xml:space="preserve"> are</w:t>
        </w:r>
        <w:r w:rsidR="00E47332">
          <w:rPr>
            <w:lang w:eastAsia="de-DE"/>
          </w:rPr>
          <w:t xml:space="preserve"> analysed multiple times by (LC)-MS.</w:t>
        </w:r>
      </w:ins>
    </w:p>
    <w:p w:rsidR="001B5554" w:rsidRDefault="001B5554" w:rsidP="00BE0FA1">
      <w:pPr>
        <w:pStyle w:val="nobreak"/>
        <w:rPr>
          <w:ins w:id="499" w:author="jonesar" w:date="2013-05-14T10:20:00Z"/>
          <w:i/>
          <w:lang w:eastAsia="de-DE"/>
        </w:rPr>
        <w:pPrChange w:id="500" w:author="jonesar" w:date="2013-05-14T10:13:00Z">
          <w:pPr>
            <w:widowControl w:val="0"/>
            <w:autoSpaceDE w:val="0"/>
            <w:autoSpaceDN w:val="0"/>
            <w:adjustRightInd w:val="0"/>
            <w:jc w:val="both"/>
          </w:pPr>
        </w:pPrChange>
      </w:pPr>
    </w:p>
    <w:p w:rsidR="00BE0FA1" w:rsidRPr="003F2910" w:rsidRDefault="003F2910" w:rsidP="00BE0FA1">
      <w:pPr>
        <w:pStyle w:val="nobreak"/>
        <w:rPr>
          <w:ins w:id="501" w:author="jonesar" w:date="2013-05-14T10:19:00Z"/>
          <w:i/>
          <w:lang w:eastAsia="de-DE"/>
          <w:rPrChange w:id="502" w:author="jonesar" w:date="2013-05-14T10:19:00Z">
            <w:rPr>
              <w:ins w:id="503" w:author="jonesar" w:date="2013-05-14T10:19:00Z"/>
              <w:lang w:eastAsia="de-DE"/>
            </w:rPr>
          </w:rPrChange>
        </w:rPr>
        <w:pPrChange w:id="504" w:author="jonesar" w:date="2013-05-14T10:13:00Z">
          <w:pPr>
            <w:widowControl w:val="0"/>
            <w:autoSpaceDE w:val="0"/>
            <w:autoSpaceDN w:val="0"/>
            <w:adjustRightInd w:val="0"/>
            <w:jc w:val="both"/>
          </w:pPr>
        </w:pPrChange>
      </w:pPr>
      <w:ins w:id="505" w:author="jonesar" w:date="2013-05-14T10:19:00Z">
        <w:r>
          <w:rPr>
            <w:i/>
            <w:lang w:eastAsia="de-DE"/>
          </w:rPr>
          <w:t>Note: there is deliberately no attempt to define the boundary of the term “sample”</w:t>
        </w:r>
      </w:ins>
      <w:ins w:id="506" w:author="jonesar" w:date="2013-05-14T10:20:00Z">
        <w:r>
          <w:rPr>
            <w:i/>
            <w:lang w:eastAsia="de-DE"/>
          </w:rPr>
          <w:t>.</w:t>
        </w:r>
      </w:ins>
    </w:p>
    <w:p w:rsidR="003F2910" w:rsidRPr="003F2910" w:rsidRDefault="003F2910" w:rsidP="003F2910">
      <w:pPr>
        <w:rPr>
          <w:ins w:id="507" w:author="jonesar" w:date="2013-05-14T10:17:00Z"/>
          <w:lang w:eastAsia="de-DE"/>
        </w:rPr>
        <w:pPrChange w:id="508" w:author="jonesar" w:date="2013-05-14T10:19:00Z">
          <w:pPr>
            <w:widowControl w:val="0"/>
            <w:autoSpaceDE w:val="0"/>
            <w:autoSpaceDN w:val="0"/>
            <w:adjustRightInd w:val="0"/>
            <w:jc w:val="both"/>
          </w:pPr>
        </w:pPrChange>
      </w:pPr>
    </w:p>
    <w:p w:rsidR="00951CE7" w:rsidRPr="00326FE7" w:rsidRDefault="00680385" w:rsidP="00317872">
      <w:pPr>
        <w:jc w:val="both"/>
        <w:rPr>
          <w:ins w:id="509" w:author="jonesar" w:date="2013-05-14T10:13:00Z"/>
          <w:lang w:eastAsia="de-DE"/>
        </w:rPr>
        <w:pPrChange w:id="510" w:author="jonesar" w:date="2013-05-14T10:23:00Z">
          <w:pPr>
            <w:widowControl w:val="0"/>
            <w:autoSpaceDE w:val="0"/>
            <w:autoSpaceDN w:val="0"/>
            <w:adjustRightInd w:val="0"/>
            <w:jc w:val="both"/>
          </w:pPr>
        </w:pPrChange>
      </w:pPr>
      <w:ins w:id="511" w:author="jonesar" w:date="2013-05-14T10:27:00Z">
        <w:r>
          <w:rPr>
            <w:lang w:eastAsia="de-DE"/>
          </w:rPr>
          <w:t xml:space="preserve">If sample level information is provided optimally, it </w:t>
        </w:r>
      </w:ins>
      <w:ins w:id="512" w:author="jonesar" w:date="2013-05-14T10:17:00Z">
        <w:r w:rsidR="00682869">
          <w:rPr>
            <w:lang w:eastAsia="de-DE"/>
          </w:rPr>
          <w:t xml:space="preserve">is expected that </w:t>
        </w:r>
      </w:ins>
      <w:ins w:id="513" w:author="jonesar" w:date="2013-05-14T10:18:00Z">
        <w:r w:rsidR="00682869" w:rsidRPr="00682869">
          <w:rPr>
            <w:i/>
            <w:lang w:eastAsia="de-DE"/>
            <w:rPrChange w:id="514" w:author="jonesar" w:date="2013-05-14T10:18:00Z">
              <w:rPr>
                <w:lang w:eastAsia="de-DE"/>
              </w:rPr>
            </w:rPrChange>
          </w:rPr>
          <w:t>n</w:t>
        </w:r>
        <w:r w:rsidR="00682869">
          <w:rPr>
            <w:lang w:eastAsia="de-DE"/>
          </w:rPr>
          <w:t xml:space="preserve"> </w:t>
        </w:r>
      </w:ins>
      <w:ins w:id="515" w:author="jonesar" w:date="2013-05-14T10:17:00Z">
        <w:r w:rsidR="00682869">
          <w:rPr>
            <w:lang w:eastAsia="de-DE"/>
          </w:rPr>
          <w:t xml:space="preserve">biological replicates </w:t>
        </w:r>
      </w:ins>
      <w:ins w:id="516" w:author="jonesar" w:date="2013-05-14T10:18:00Z">
        <w:r w:rsidR="00326FE7">
          <w:rPr>
            <w:lang w:eastAsia="de-DE"/>
          </w:rPr>
          <w:t>SHOULD</w:t>
        </w:r>
      </w:ins>
      <w:ins w:id="517" w:author="jonesar" w:date="2013-05-14T10:17:00Z">
        <w:r w:rsidR="00682869">
          <w:rPr>
            <w:lang w:eastAsia="de-DE"/>
          </w:rPr>
          <w:t xml:space="preserve"> be </w:t>
        </w:r>
      </w:ins>
      <w:ins w:id="518" w:author="jonesar" w:date="2013-05-14T10:18:00Z">
        <w:r w:rsidR="00682869">
          <w:rPr>
            <w:lang w:eastAsia="de-DE"/>
          </w:rPr>
          <w:t>mapped to sample[1-n]</w:t>
        </w:r>
      </w:ins>
      <w:ins w:id="519" w:author="jonesar" w:date="2013-05-14T10:20:00Z">
        <w:r w:rsidR="001B5554">
          <w:rPr>
            <w:lang w:eastAsia="de-DE"/>
          </w:rPr>
          <w:t xml:space="preserve"> (and assay[1-n] exist for measurements of these sample</w:t>
        </w:r>
      </w:ins>
      <w:ins w:id="520" w:author="jonesar" w:date="2013-05-14T10:27:00Z">
        <w:r w:rsidR="00787812">
          <w:rPr>
            <w:lang w:eastAsia="de-DE"/>
          </w:rPr>
          <w:t>s)</w:t>
        </w:r>
      </w:ins>
      <w:ins w:id="521" w:author="jonesar" w:date="2013-05-14T10:20:00Z">
        <w:r w:rsidR="001B5554">
          <w:rPr>
            <w:lang w:eastAsia="de-DE"/>
          </w:rPr>
          <w:t>;</w:t>
        </w:r>
      </w:ins>
      <w:ins w:id="522" w:author="jonesar" w:date="2013-05-14T10:18:00Z">
        <w:r w:rsidR="00326FE7">
          <w:rPr>
            <w:lang w:eastAsia="de-DE"/>
          </w:rPr>
          <w:t xml:space="preserve"> </w:t>
        </w:r>
        <w:r w:rsidR="00326FE7">
          <w:rPr>
            <w:i/>
            <w:lang w:eastAsia="de-DE"/>
          </w:rPr>
          <w:t>n</w:t>
        </w:r>
        <w:r w:rsidR="00326FE7">
          <w:rPr>
            <w:lang w:eastAsia="de-DE"/>
          </w:rPr>
          <w:t xml:space="preserve"> technical replicates SHOULD be map</w:t>
        </w:r>
        <w:r w:rsidR="001B5554">
          <w:rPr>
            <w:lang w:eastAsia="de-DE"/>
          </w:rPr>
          <w:t xml:space="preserve">ped to assay[1-n] referencing </w:t>
        </w:r>
        <w:r w:rsidR="00326FE7">
          <w:rPr>
            <w:lang w:eastAsia="de-DE"/>
          </w:rPr>
          <w:t xml:space="preserve">sample[1] (for example). </w:t>
        </w:r>
        <w:r w:rsidR="00714A8A">
          <w:rPr>
            <w:lang w:eastAsia="de-DE"/>
          </w:rPr>
          <w:t>Howev</w:t>
        </w:r>
        <w:r w:rsidR="00FA75A2">
          <w:rPr>
            <w:lang w:eastAsia="de-DE"/>
          </w:rPr>
          <w:t xml:space="preserve">er, an open challenge remains </w:t>
        </w:r>
      </w:ins>
      <w:ins w:id="523" w:author="jonesar" w:date="2013-05-14T10:20:00Z">
        <w:r w:rsidR="00FA75A2">
          <w:rPr>
            <w:lang w:eastAsia="de-DE"/>
          </w:rPr>
          <w:t>since</w:t>
        </w:r>
      </w:ins>
      <w:ins w:id="524" w:author="jonesar" w:date="2013-05-14T10:18:00Z">
        <w:r w:rsidR="00714A8A">
          <w:rPr>
            <w:lang w:eastAsia="de-DE"/>
          </w:rPr>
          <w:t xml:space="preserve"> analysis software is often not aware of whether</w:t>
        </w:r>
      </w:ins>
      <w:ins w:id="525" w:author="jonesar" w:date="2013-05-14T10:21:00Z">
        <w:r w:rsidR="00FA75A2">
          <w:rPr>
            <w:lang w:eastAsia="de-DE"/>
          </w:rPr>
          <w:t xml:space="preserve"> replicates (multiple MS runs) are originally biological or technical</w:t>
        </w:r>
      </w:ins>
      <w:ins w:id="526" w:author="jonesar" w:date="2013-05-14T10:18:00Z">
        <w:r w:rsidR="00714A8A">
          <w:rPr>
            <w:lang w:eastAsia="de-DE"/>
          </w:rPr>
          <w:t xml:space="preserve"> </w:t>
        </w:r>
      </w:ins>
      <w:ins w:id="527" w:author="jonesar" w:date="2013-05-14T10:22:00Z">
        <w:r w:rsidR="00FA75A2">
          <w:rPr>
            <w:lang w:eastAsia="de-DE"/>
          </w:rPr>
          <w:t xml:space="preserve">in nature. </w:t>
        </w:r>
        <w:r w:rsidR="005B2114">
          <w:rPr>
            <w:lang w:eastAsia="de-DE"/>
          </w:rPr>
          <w:t xml:space="preserve">As such, the default behavior for mzTab exporters </w:t>
        </w:r>
      </w:ins>
      <w:ins w:id="528" w:author="jonesar" w:date="2013-05-14T10:26:00Z">
        <w:r w:rsidR="00317872">
          <w:rPr>
            <w:lang w:eastAsia="de-DE"/>
          </w:rPr>
          <w:t xml:space="preserve">from quantitative software </w:t>
        </w:r>
      </w:ins>
      <w:ins w:id="529" w:author="jonesar" w:date="2013-05-14T10:22:00Z">
        <w:r w:rsidR="005B2114">
          <w:rPr>
            <w:lang w:eastAsia="de-DE"/>
          </w:rPr>
          <w:t>is to</w:t>
        </w:r>
      </w:ins>
      <w:ins w:id="530" w:author="jonesar" w:date="2013-05-14T10:28:00Z">
        <w:r>
          <w:rPr>
            <w:lang w:eastAsia="de-DE"/>
          </w:rPr>
          <w:t xml:space="preserve"> exclude sample level information and</w:t>
        </w:r>
      </w:ins>
      <w:ins w:id="531" w:author="jonesar" w:date="2013-05-14T10:22:00Z">
        <w:r w:rsidR="005B2114">
          <w:rPr>
            <w:lang w:eastAsia="de-DE"/>
          </w:rPr>
          <w:t xml:space="preserve"> </w:t>
        </w:r>
      </w:ins>
      <w:ins w:id="532" w:author="jonesar" w:date="2013-05-14T10:25:00Z">
        <w:r w:rsidR="00317872">
          <w:rPr>
            <w:lang w:eastAsia="de-DE"/>
          </w:rPr>
          <w:t>report quantitative data for assay[1-n] and</w:t>
        </w:r>
      </w:ins>
      <w:ins w:id="533" w:author="jonesar" w:date="2013-05-14T10:26:00Z">
        <w:r w:rsidR="00317872">
          <w:rPr>
            <w:lang w:eastAsia="de-DE"/>
          </w:rPr>
          <w:t>/or study_variable[1-n]</w:t>
        </w:r>
        <w:r w:rsidR="00791E9A">
          <w:rPr>
            <w:lang w:eastAsia="de-DE"/>
          </w:rPr>
          <w:t>.</w:t>
        </w:r>
      </w:ins>
      <w:ins w:id="534" w:author="jonesar" w:date="2013-05-14T10:28:00Z">
        <w:r>
          <w:rPr>
            <w:lang w:eastAsia="de-DE"/>
          </w:rPr>
          <w:t xml:space="preserve"> Additional annotation software would typically be required to add the sample-level information, as provided (often manually) by the research group.</w:t>
        </w:r>
      </w:ins>
      <w:ins w:id="535" w:author="jonesar" w:date="2013-05-14T10:26:00Z">
        <w:r w:rsidR="00791E9A">
          <w:rPr>
            <w:lang w:eastAsia="de-DE"/>
          </w:rPr>
          <w:t xml:space="preserve"> </w:t>
        </w:r>
      </w:ins>
      <w:ins w:id="536" w:author="jonesar" w:date="2013-05-14T10:25:00Z">
        <w:r w:rsidR="00317872">
          <w:rPr>
            <w:lang w:eastAsia="de-DE"/>
          </w:rPr>
          <w:t xml:space="preserve"> </w:t>
        </w:r>
      </w:ins>
    </w:p>
    <w:p w:rsidR="00775A3B" w:rsidRDefault="00716A7B" w:rsidP="00775A3B">
      <w:pPr>
        <w:widowControl w:val="0"/>
        <w:autoSpaceDE w:val="0"/>
        <w:autoSpaceDN w:val="0"/>
        <w:adjustRightInd w:val="0"/>
        <w:jc w:val="both"/>
        <w:rPr>
          <w:del w:id="537" w:author="jonesar" w:date="2013-05-13T10:42:00Z"/>
          <w:rFonts w:cs="Helvetica"/>
          <w:lang w:eastAsia="de-DE"/>
        </w:rPr>
        <w:pPrChange w:id="538" w:author="jonesar" w:date="2013-05-13T10:40:00Z">
          <w:pPr>
            <w:jc w:val="both"/>
          </w:pPr>
        </w:pPrChange>
      </w:pPr>
      <w:del w:id="539" w:author="jonesar" w:date="2013-05-13T10:40:00Z">
        <w:r w:rsidDel="008C0417">
          <w:rPr>
            <w:rFonts w:cs="Helvetica"/>
            <w:lang w:eastAsia="de-DE"/>
          </w:rPr>
          <w:delText xml:space="preserve">A </w:delText>
        </w:r>
      </w:del>
      <w:del w:id="540" w:author="jonesar" w:date="2013-05-14T10:13:00Z">
        <w:r w:rsidDel="00BE0FA1">
          <w:rPr>
            <w:rFonts w:cs="Helvetica"/>
            <w:lang w:eastAsia="de-DE"/>
          </w:rPr>
          <w:delText xml:space="preserve">UNIT in an mzTab file </w:delText>
        </w:r>
      </w:del>
      <w:del w:id="541" w:author="jonesar" w:date="2013-05-13T10:41:00Z">
        <w:r w:rsidDel="008C0417">
          <w:rPr>
            <w:rFonts w:cs="Helvetica"/>
            <w:lang w:eastAsia="de-DE"/>
          </w:rPr>
          <w:delText xml:space="preserve">can be </w:delText>
        </w:r>
      </w:del>
      <w:del w:id="542" w:author="jonesar" w:date="2013-05-13T10:42:00Z">
        <w:r w:rsidDel="008C0417">
          <w:rPr>
            <w:rFonts w:cs="Helvetica"/>
            <w:lang w:eastAsia="de-DE"/>
          </w:rPr>
          <w:delText>any entity in which</w:delText>
        </w:r>
        <w:r w:rsidR="007A1183" w:rsidDel="008C0417">
          <w:rPr>
            <w:rFonts w:cs="Helvetica"/>
            <w:lang w:eastAsia="de-DE"/>
          </w:rPr>
          <w:delText xml:space="preserve"> a protein is unambiguously identified by its accession (see below). </w:delText>
        </w:r>
      </w:del>
      <w:ins w:id="543" w:author="Juan Antonio Vizcaino" w:date="2013-04-10T12:12:00Z">
        <w:del w:id="544" w:author="jonesar" w:date="2013-05-13T10:42:00Z">
          <w:r w:rsidR="00234AFF" w:rsidDel="008C0417">
            <w:rPr>
              <w:rFonts w:cs="Helvetica"/>
              <w:lang w:eastAsia="de-DE"/>
            </w:rPr>
            <w:delText xml:space="preserve">In other words, </w:delText>
          </w:r>
          <w:r w:rsidR="00234AFF" w:rsidDel="008C0417">
            <w:delText>o</w:delText>
          </w:r>
          <w:r w:rsidR="00775A3B" w:rsidRPr="00775A3B">
            <w:rPr>
              <w:rPrChange w:id="545" w:author="Juan Antonio Vizcaino" w:date="2013-04-10T12:12:00Z">
                <w:rPr>
                  <w:rFonts w:ascii="Times New Roman" w:hAnsi="Times New Roman"/>
                  <w:i/>
                </w:rPr>
              </w:rPrChange>
            </w:rPr>
            <w:delText xml:space="preserve">ne </w:delText>
          </w:r>
          <w:r w:rsidR="00234AFF" w:rsidDel="008C0417">
            <w:delText>UNIT</w:delText>
          </w:r>
          <w:r w:rsidR="00775A3B" w:rsidRPr="00775A3B">
            <w:rPr>
              <w:rPrChange w:id="546" w:author="Juan Antonio Vizcaino" w:date="2013-04-10T12:12:00Z">
                <w:rPr>
                  <w:rFonts w:ascii="Times New Roman" w:hAnsi="Times New Roman"/>
                  <w:i/>
                </w:rPr>
              </w:rPrChange>
            </w:rPr>
            <w:delText xml:space="preserve"> </w:delText>
          </w:r>
        </w:del>
      </w:ins>
      <w:ins w:id="547" w:author="Juan Antonio Vizcaino" w:date="2013-04-10T12:15:00Z">
        <w:del w:id="548" w:author="jonesar" w:date="2013-05-13T10:42:00Z">
          <w:r w:rsidR="00234AFF" w:rsidDel="008C0417">
            <w:delText>represent</w:delText>
          </w:r>
        </w:del>
      </w:ins>
      <w:ins w:id="549" w:author="Juan Antonio Vizcaino" w:date="2013-04-10T12:12:00Z">
        <w:del w:id="550" w:author="jonesar" w:date="2013-05-13T10:42:00Z">
          <w:r w:rsidR="00775A3B" w:rsidRPr="00775A3B">
            <w:rPr>
              <w:rPrChange w:id="551" w:author="Juan Antonio Vizcaino" w:date="2013-04-10T12:12:00Z">
                <w:rPr>
                  <w:rFonts w:ascii="Times New Roman" w:hAnsi="Times New Roman"/>
                  <w:i/>
                </w:rPr>
              </w:rPrChange>
            </w:rPr>
            <w:delText>s the context in which one particular protein/peptide/small molecule identification is reported and it is a</w:delText>
          </w:r>
          <w:r w:rsidR="00234AFF" w:rsidDel="008C0417">
            <w:delText xml:space="preserve"> quite flexible concept</w:delText>
          </w:r>
          <w:r w:rsidR="00775A3B" w:rsidRPr="00775A3B">
            <w:rPr>
              <w:rPrChange w:id="552" w:author="Juan Antonio Vizcaino" w:date="2013-04-10T12:12:00Z">
                <w:rPr>
                  <w:rFonts w:ascii="Times New Roman" w:hAnsi="Times New Roman"/>
                  <w:i/>
                </w:rPr>
              </w:rPrChange>
            </w:rPr>
            <w:delText xml:space="preserve">. </w:delText>
          </w:r>
        </w:del>
      </w:ins>
      <w:ins w:id="553" w:author="Juan Antonio Vizcaino" w:date="2013-04-10T12:13:00Z">
        <w:del w:id="554" w:author="jonesar" w:date="2013-05-13T10:42:00Z">
          <w:r w:rsidR="00234AFF" w:rsidDel="008C0417">
            <w:delText>For instance, a UNIT</w:delText>
          </w:r>
        </w:del>
      </w:ins>
      <w:ins w:id="555" w:author="Juan Antonio Vizcaino" w:date="2013-04-10T12:12:00Z">
        <w:del w:id="556" w:author="jonesar" w:date="2013-05-13T10:42:00Z">
          <w:r w:rsidR="00775A3B" w:rsidRPr="00775A3B">
            <w:rPr>
              <w:rPrChange w:id="557" w:author="Juan Antonio Vizcaino" w:date="2013-04-10T12:12:00Z">
                <w:rPr>
                  <w:rFonts w:ascii="Times New Roman" w:hAnsi="Times New Roman"/>
                  <w:i/>
                </w:rPr>
              </w:rPrChange>
            </w:rPr>
            <w:delText xml:space="preserve"> could be one run, a group of runs, or the results from a whole study including all the technical and biological replicates.</w:delText>
          </w:r>
          <w:r w:rsidR="00234AFF" w:rsidDel="008C0417">
            <w:rPr>
              <w:rFonts w:cs="Helvetica"/>
              <w:lang w:eastAsia="de-DE"/>
            </w:rPr>
            <w:delText xml:space="preserve"> </w:delText>
          </w:r>
        </w:del>
      </w:ins>
      <w:del w:id="558" w:author="jonesar" w:date="2013-05-13T10:42:00Z">
        <w:r w:rsidR="007A1183" w:rsidDel="008C0417">
          <w:rPr>
            <w:rFonts w:cs="Helvetica"/>
            <w:lang w:eastAsia="de-DE"/>
          </w:rPr>
          <w:delText>For instance, a UNIT can be the overall result of an experiment after the data from the corresponding technical and/or biological replicates were processed.</w:delText>
        </w:r>
        <w:bookmarkStart w:id="559" w:name="_Toc356304494"/>
        <w:bookmarkStart w:id="560" w:name="_Toc356304588"/>
        <w:bookmarkEnd w:id="559"/>
        <w:bookmarkEnd w:id="560"/>
      </w:del>
    </w:p>
    <w:p w:rsidR="007A1183" w:rsidDel="008C0417" w:rsidRDefault="007A1183" w:rsidP="007A1183">
      <w:pPr>
        <w:rPr>
          <w:del w:id="561" w:author="jonesar" w:date="2013-05-13T10:42:00Z"/>
          <w:rFonts w:cs="Helvetica"/>
          <w:lang w:eastAsia="de-DE"/>
        </w:rPr>
      </w:pPr>
      <w:del w:id="562" w:author="jonesar" w:date="2013-05-13T10:42:00Z">
        <w:r w:rsidDel="008C0417">
          <w:rPr>
            <w:rFonts w:cs="Helvetica"/>
            <w:lang w:eastAsia="de-DE"/>
          </w:rPr>
          <w:delText xml:space="preserve">However, technical replicates MAY also be reported in a single mzTab file as separate UNITs. When reporting technical replicates, for example for an experiment “EXP_1”, the replicates MUST have the UNIT_IDs “EXP_1-rep[1-n]”. Additionally, the overall results, </w:delText>
        </w:r>
        <w:r w:rsidDel="008C0417">
          <w:rPr>
            <w:rFonts w:cs="Helvetica"/>
            <w:i/>
            <w:lang w:eastAsia="de-DE"/>
          </w:rPr>
          <w:delText>i.e.</w:delText>
        </w:r>
        <w:r w:rsidDel="008C0417">
          <w:rPr>
            <w:rFonts w:cs="Helvetica"/>
            <w:lang w:eastAsia="de-DE"/>
          </w:rPr>
          <w:delText xml:space="preserve"> the combined analysis of all technical replicates MAY be reported using the experiment prefix as UNIT_ID:</w:delText>
        </w:r>
        <w:bookmarkStart w:id="563" w:name="_Toc356304495"/>
        <w:bookmarkStart w:id="564" w:name="_Toc356304589"/>
        <w:bookmarkEnd w:id="563"/>
        <w:bookmarkEnd w:id="564"/>
      </w:del>
    </w:p>
    <w:p w:rsidR="007A1183" w:rsidDel="008C0417" w:rsidRDefault="007A1183" w:rsidP="007A1183">
      <w:pPr>
        <w:rPr>
          <w:del w:id="565" w:author="jonesar" w:date="2013-05-13T10:42:00Z"/>
          <w:rFonts w:cs="Helvetica"/>
          <w:lang w:eastAsia="de-DE"/>
        </w:rPr>
      </w:pPr>
      <w:bookmarkStart w:id="566" w:name="_Toc356304496"/>
      <w:bookmarkStart w:id="567" w:name="_Toc356304590"/>
      <w:bookmarkEnd w:id="566"/>
      <w:bookmarkEnd w:id="567"/>
    </w:p>
    <w:p w:rsidR="007A1183" w:rsidDel="008C0417" w:rsidRDefault="007A1183" w:rsidP="007A1183">
      <w:pPr>
        <w:pStyle w:val="Code"/>
        <w:rPr>
          <w:del w:id="568" w:author="jonesar" w:date="2013-05-13T10:42:00Z"/>
        </w:rPr>
      </w:pPr>
      <w:del w:id="569" w:author="jonesar" w:date="2013-05-13T10:42:00Z">
        <w:r w:rsidDel="008C0417">
          <w:delText>COM  Example highlighting the reporting of three replicates as well as the overall result</w:delText>
        </w:r>
        <w:bookmarkStart w:id="570" w:name="_Toc356304497"/>
        <w:bookmarkStart w:id="571" w:name="_Toc356304591"/>
        <w:bookmarkEnd w:id="570"/>
        <w:bookmarkEnd w:id="571"/>
      </w:del>
    </w:p>
    <w:p w:rsidR="007A1183" w:rsidDel="008C0417" w:rsidRDefault="007A1183" w:rsidP="007A1183">
      <w:pPr>
        <w:pStyle w:val="Code"/>
        <w:rPr>
          <w:del w:id="572" w:author="jonesar" w:date="2013-05-13T10:42:00Z"/>
        </w:rPr>
      </w:pPr>
      <w:del w:id="573" w:author="jonesar" w:date="2013-05-13T10:42:00Z">
        <w:r w:rsidDel="008C0417">
          <w:delText>MTD  EXP_1-title   The overall result of experiment 1.</w:delText>
        </w:r>
        <w:bookmarkStart w:id="574" w:name="_Toc356304498"/>
        <w:bookmarkStart w:id="575" w:name="_Toc356304592"/>
        <w:bookmarkEnd w:id="574"/>
        <w:bookmarkEnd w:id="575"/>
      </w:del>
    </w:p>
    <w:p w:rsidR="007A1183" w:rsidDel="008C0417" w:rsidRDefault="007A1183" w:rsidP="007A1183">
      <w:pPr>
        <w:pStyle w:val="Code"/>
        <w:rPr>
          <w:del w:id="576" w:author="jonesar" w:date="2013-05-13T10:42:00Z"/>
        </w:rPr>
      </w:pPr>
      <w:del w:id="577" w:author="jonesar" w:date="2013-05-13T10:42:00Z">
        <w:r w:rsidDel="008C0417">
          <w:delText>…</w:delText>
        </w:r>
        <w:bookmarkStart w:id="578" w:name="_Toc356304499"/>
        <w:bookmarkStart w:id="579" w:name="_Toc356304593"/>
        <w:bookmarkEnd w:id="578"/>
        <w:bookmarkEnd w:id="579"/>
      </w:del>
    </w:p>
    <w:p w:rsidR="007A1183" w:rsidDel="008C0417" w:rsidRDefault="007A1183" w:rsidP="007A1183">
      <w:pPr>
        <w:pStyle w:val="Code"/>
        <w:rPr>
          <w:del w:id="580" w:author="jonesar" w:date="2013-05-13T10:42:00Z"/>
        </w:rPr>
      </w:pPr>
      <w:del w:id="581" w:author="jonesar" w:date="2013-05-13T10:42:00Z">
        <w:r w:rsidDel="008C0417">
          <w:delText>MTD  EXP_1-rep[1]  Replicate 1 of experiment 1.</w:delText>
        </w:r>
        <w:bookmarkStart w:id="582" w:name="_Toc356304500"/>
        <w:bookmarkStart w:id="583" w:name="_Toc356304594"/>
        <w:bookmarkEnd w:id="582"/>
        <w:bookmarkEnd w:id="583"/>
      </w:del>
    </w:p>
    <w:p w:rsidR="007A1183" w:rsidDel="008C0417" w:rsidRDefault="007A1183" w:rsidP="007A1183">
      <w:pPr>
        <w:pStyle w:val="Code"/>
        <w:rPr>
          <w:del w:id="584" w:author="jonesar" w:date="2013-05-13T10:42:00Z"/>
        </w:rPr>
      </w:pPr>
      <w:del w:id="585" w:author="jonesar" w:date="2013-05-13T10:42:00Z">
        <w:r w:rsidDel="008C0417">
          <w:delText>…</w:delText>
        </w:r>
        <w:bookmarkStart w:id="586" w:name="_Toc356304501"/>
        <w:bookmarkStart w:id="587" w:name="_Toc356304595"/>
        <w:bookmarkEnd w:id="586"/>
        <w:bookmarkEnd w:id="587"/>
      </w:del>
    </w:p>
    <w:p w:rsidR="007A1183" w:rsidDel="008C0417" w:rsidRDefault="007A1183" w:rsidP="007A1183">
      <w:pPr>
        <w:pStyle w:val="Code"/>
        <w:rPr>
          <w:del w:id="588" w:author="jonesar" w:date="2013-05-13T10:42:00Z"/>
        </w:rPr>
      </w:pPr>
      <w:del w:id="589" w:author="jonesar" w:date="2013-05-13T10:42:00Z">
        <w:r w:rsidDel="008C0417">
          <w:delText>MTD  EXP_1-rep[2]  Replicate 2 of experiment 1.</w:delText>
        </w:r>
        <w:bookmarkStart w:id="590" w:name="_Toc356304502"/>
        <w:bookmarkStart w:id="591" w:name="_Toc356304596"/>
        <w:bookmarkEnd w:id="590"/>
        <w:bookmarkEnd w:id="591"/>
      </w:del>
    </w:p>
    <w:p w:rsidR="007A1183" w:rsidDel="008C0417" w:rsidRDefault="007A1183" w:rsidP="007A1183">
      <w:pPr>
        <w:pStyle w:val="Code"/>
        <w:rPr>
          <w:del w:id="592" w:author="jonesar" w:date="2013-05-13T10:42:00Z"/>
        </w:rPr>
      </w:pPr>
      <w:del w:id="593" w:author="jonesar" w:date="2013-05-13T10:42:00Z">
        <w:r w:rsidDel="008C0417">
          <w:delText>…</w:delText>
        </w:r>
        <w:bookmarkStart w:id="594" w:name="_Toc356304503"/>
        <w:bookmarkStart w:id="595" w:name="_Toc356304597"/>
        <w:bookmarkEnd w:id="594"/>
        <w:bookmarkEnd w:id="595"/>
      </w:del>
    </w:p>
    <w:p w:rsidR="007A1183" w:rsidDel="008C0417" w:rsidRDefault="007A1183" w:rsidP="007A1183">
      <w:pPr>
        <w:pStyle w:val="Code"/>
        <w:rPr>
          <w:del w:id="596" w:author="jonesar" w:date="2013-05-13T10:42:00Z"/>
        </w:rPr>
      </w:pPr>
      <w:del w:id="597" w:author="jonesar" w:date="2013-05-13T10:42:00Z">
        <w:r w:rsidDel="008C0417">
          <w:delText>MTD  EXP_1-rep[3]  Replicate 3 of experiment 1.</w:delText>
        </w:r>
        <w:bookmarkStart w:id="598" w:name="_Toc356304504"/>
        <w:bookmarkStart w:id="599" w:name="_Toc356304598"/>
        <w:bookmarkEnd w:id="598"/>
        <w:bookmarkEnd w:id="599"/>
      </w:del>
    </w:p>
    <w:p w:rsidR="007A1183" w:rsidDel="008C0417" w:rsidRDefault="007A1183" w:rsidP="007A1183">
      <w:pPr>
        <w:pStyle w:val="Code"/>
        <w:rPr>
          <w:del w:id="600" w:author="jonesar" w:date="2013-05-13T10:42:00Z"/>
        </w:rPr>
      </w:pPr>
      <w:bookmarkStart w:id="601" w:name="_Toc356304505"/>
      <w:bookmarkStart w:id="602" w:name="_Toc356304599"/>
      <w:bookmarkEnd w:id="601"/>
      <w:bookmarkEnd w:id="602"/>
    </w:p>
    <w:p w:rsidR="007A1183" w:rsidDel="008C0417" w:rsidRDefault="007A1183" w:rsidP="007A1183">
      <w:pPr>
        <w:jc w:val="both"/>
        <w:rPr>
          <w:del w:id="603" w:author="jonesar" w:date="2013-05-13T10:42:00Z"/>
        </w:rPr>
      </w:pPr>
      <w:del w:id="604" w:author="jonesar" w:date="2013-05-13T10:42:00Z">
        <w:r w:rsidDel="008C0417">
          <w:delText>Since every row in every section is linked to a UNIT_ID, any entry in an mzTab file (protein, peptide, and small molecule identifications) can be unambiguously linked to the corresponding replicate or overall result.</w:delText>
        </w:r>
        <w:bookmarkStart w:id="605" w:name="_Toc356304506"/>
        <w:bookmarkStart w:id="606" w:name="_Toc356304600"/>
        <w:bookmarkEnd w:id="605"/>
        <w:bookmarkEnd w:id="606"/>
      </w:del>
    </w:p>
    <w:p w:rsidR="007A1183" w:rsidDel="008C0417" w:rsidRDefault="007A1183" w:rsidP="007A1183">
      <w:pPr>
        <w:jc w:val="both"/>
        <w:rPr>
          <w:del w:id="607" w:author="jonesar" w:date="2013-05-13T10:42:00Z"/>
        </w:rPr>
      </w:pPr>
      <w:bookmarkStart w:id="608" w:name="_Toc356304507"/>
      <w:bookmarkStart w:id="609" w:name="_Toc356304601"/>
      <w:bookmarkEnd w:id="608"/>
      <w:bookmarkEnd w:id="609"/>
    </w:p>
    <w:p w:rsidR="007A1183" w:rsidDel="008C0417" w:rsidRDefault="007A1183" w:rsidP="007A1183">
      <w:pPr>
        <w:rPr>
          <w:del w:id="610" w:author="jonesar" w:date="2013-05-13T10:42:00Z"/>
        </w:rPr>
      </w:pPr>
      <w:del w:id="611" w:author="jonesar" w:date="2013-05-13T10:42:00Z">
        <w:r w:rsidDel="008C0417">
          <w:delText xml:space="preserve">Biological replicates are not explicitly supported in the same way in mzTab. </w:delText>
        </w:r>
        <w:bookmarkStart w:id="612" w:name="_Toc356304508"/>
        <w:bookmarkStart w:id="613" w:name="_Toc356304602"/>
        <w:bookmarkEnd w:id="612"/>
        <w:bookmarkEnd w:id="613"/>
      </w:del>
    </w:p>
    <w:p w:rsidR="007A1183" w:rsidDel="00B106FC" w:rsidRDefault="007A1183">
      <w:pPr>
        <w:pStyle w:val="Heading2"/>
        <w:rPr>
          <w:del w:id="614" w:author="jonesar" w:date="2013-05-13T10:44:00Z"/>
        </w:rPr>
      </w:pPr>
      <w:bookmarkStart w:id="615" w:name="_Toc356304603"/>
      <w:r>
        <w:t>Recommendations for reporting quantification results</w:t>
      </w:r>
      <w:bookmarkEnd w:id="615"/>
    </w:p>
    <w:p w:rsidR="00775A3B" w:rsidRDefault="007A1183" w:rsidP="00775A3B">
      <w:pPr>
        <w:pStyle w:val="Heading2"/>
        <w:jc w:val="both"/>
        <w:rPr>
          <w:del w:id="616" w:author="jonesar" w:date="2013-05-13T10:44:00Z"/>
        </w:rPr>
        <w:pPrChange w:id="617" w:author="jonesar" w:date="2013-05-13T10:44:00Z">
          <w:pPr>
            <w:jc w:val="both"/>
          </w:pPr>
        </w:pPrChange>
      </w:pPr>
      <w:del w:id="618" w:author="jonesar" w:date="2013-05-13T10:44:00Z">
        <w:r w:rsidDel="00B106FC">
          <w:delText xml:space="preserve">There are multiple quantification techniques available for MS-based experiments that often result in slightly different types of data. </w:delText>
        </w:r>
      </w:del>
      <w:del w:id="619" w:author="jonesar" w:date="2013-05-13T10:43:00Z">
        <w:r w:rsidDel="00B106FC">
          <w:delText xml:space="preserve">mzTab was explicitly not designed to capture any of these specific differences. </w:delText>
        </w:r>
      </w:del>
      <w:del w:id="620" w:author="jonesar" w:date="2013-05-13T10:44:00Z">
        <w:r w:rsidDel="00B106FC">
          <w:delText>The goal for mzTab was to provide a generic view on quantitative MS-based identification data that is applicable to as many different quantitation methods as possible.</w:delText>
        </w:r>
        <w:bookmarkStart w:id="621" w:name="_Toc356304510"/>
        <w:bookmarkStart w:id="622" w:name="_Toc356304604"/>
        <w:bookmarkEnd w:id="621"/>
        <w:bookmarkEnd w:id="622"/>
      </w:del>
    </w:p>
    <w:p w:rsidR="00775A3B" w:rsidRDefault="00775A3B" w:rsidP="00775A3B">
      <w:pPr>
        <w:pStyle w:val="Heading2"/>
        <w:pPrChange w:id="623" w:author="jonesar" w:date="2013-05-13T10:44:00Z">
          <w:pPr>
            <w:jc w:val="both"/>
          </w:pPr>
        </w:pPrChange>
      </w:pPr>
      <w:bookmarkStart w:id="624" w:name="_Toc356304605"/>
      <w:bookmarkEnd w:id="624"/>
    </w:p>
    <w:p w:rsidR="00B50A5A" w:rsidRDefault="007A1183" w:rsidP="007A1183">
      <w:pPr>
        <w:jc w:val="both"/>
        <w:rPr>
          <w:ins w:id="625" w:author="jonesar" w:date="2013-05-14T10:31:00Z"/>
        </w:rPr>
      </w:pPr>
      <w:r>
        <w:t>Quantitative technologies generally result in some kind of abundance measurement of the identified analyte. Several of the available techniques</w:t>
      </w:r>
      <w:ins w:id="626" w:author="Juan Antonio Vizcaino" w:date="2013-04-07T18:56:00Z">
        <w:r w:rsidR="00164508">
          <w:t xml:space="preserve">, </w:t>
        </w:r>
      </w:ins>
      <w:del w:id="627" w:author="Juan Antonio Vizcaino" w:date="2013-04-07T18:56:00Z">
        <w:r w:rsidDel="00164508">
          <w:delText xml:space="preserve"> </w:delText>
        </w:r>
      </w:del>
      <w:r>
        <w:t>furthermore</w:t>
      </w:r>
      <w:ins w:id="628" w:author="Juan Antonio Vizcaino" w:date="2013-04-07T18:56:00Z">
        <w:r w:rsidR="00164508">
          <w:t>,</w:t>
        </w:r>
      </w:ins>
      <w:r>
        <w:t xml:space="preserve"> allow/require multiple similar samples to be multiplexed and analyzed in a single MS run</w:t>
      </w:r>
      <w:ins w:id="629" w:author="jonesar" w:date="2013-05-13T10:45:00Z">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ins>
      <w:ins w:id="630" w:author="jonesar" w:date="2013-05-13T10:46:00Z">
        <w:r w:rsidR="00B106FC">
          <w:rPr>
            <w:vertAlign w:val="superscript"/>
          </w:rPr>
          <w:t>2</w:t>
        </w:r>
        <w:r w:rsidR="00B106FC">
          <w:t xml:space="preserve"> data. </w:t>
        </w:r>
      </w:ins>
    </w:p>
    <w:p w:rsidR="00B50A5A" w:rsidRDefault="00B50A5A" w:rsidP="007A1183">
      <w:pPr>
        <w:jc w:val="both"/>
        <w:rPr>
          <w:ins w:id="631" w:author="jonesar" w:date="2013-05-14T10:31:00Z"/>
        </w:rPr>
      </w:pPr>
    </w:p>
    <w:p w:rsidR="00B106FC" w:rsidRDefault="00B50A5A" w:rsidP="00B50A5A">
      <w:pPr>
        <w:jc w:val="both"/>
        <w:rPr>
          <w:ins w:id="632" w:author="jonesar" w:date="2013-05-13T10:44:00Z"/>
        </w:rPr>
      </w:pPr>
      <w:ins w:id="633" w:author="jonesar" w:date="2013-05-14T10:31:00Z">
        <w:r>
          <w:t xml:space="preserve">One measurement of a small molecule, peptide or protein is mapped to </w:t>
        </w:r>
      </w:ins>
      <w:ins w:id="634" w:author="jonesar" w:date="2013-05-14T10:32:00Z">
        <w:r>
          <w:t>the concept of</w:t>
        </w:r>
      </w:ins>
      <w:ins w:id="635" w:author="jonesar" w:date="2013-05-14T10:31:00Z">
        <w:r>
          <w:t xml:space="preserve"> assay</w:t>
        </w:r>
      </w:ins>
      <w:ins w:id="636" w:author="jonesar" w:date="2013-05-14T10:32:00Z">
        <w:r>
          <w:t xml:space="preserve"> for both </w:t>
        </w:r>
      </w:ins>
      <w:ins w:id="637" w:author="jonesar" w:date="2013-05-13T10:46:00Z">
        <w:r w:rsidR="00A22CD0">
          <w:t xml:space="preserve">multiplexed techniques </w:t>
        </w:r>
      </w:ins>
      <w:ins w:id="638" w:author="jonesar" w:date="2013-05-13T10:47:00Z">
        <w:r>
          <w:t xml:space="preserve">and </w:t>
        </w:r>
        <w:r w:rsidR="00A22CD0">
          <w:t xml:space="preserve">label-free techniques. </w:t>
        </w:r>
      </w:ins>
      <w:ins w:id="639" w:author="jonesar" w:date="2013-05-13T10:48:00Z">
        <w:r w:rsidR="006D5A09">
          <w:t>Each</w:t>
        </w:r>
      </w:ins>
      <w:ins w:id="640" w:author="jonesar" w:date="2013-05-13T10:47:00Z">
        <w:r w:rsidR="00FA0706">
          <w:t xml:space="preserve"> </w:t>
        </w:r>
      </w:ins>
      <w:ins w:id="641" w:author="jonesar" w:date="2013-05-14T10:29:00Z">
        <w:r w:rsidR="00FA0706">
          <w:t>a</w:t>
        </w:r>
      </w:ins>
      <w:ins w:id="642" w:author="jonesar" w:date="2013-05-13T10:47:00Z">
        <w:r w:rsidR="006D5A09">
          <w:t xml:space="preserve">ssay MUST have </w:t>
        </w:r>
      </w:ins>
      <w:ins w:id="643" w:author="jonesar" w:date="2013-05-13T10:48:00Z">
        <w:r w:rsidR="006D5A09">
          <w:t xml:space="preserve">a </w:t>
        </w:r>
      </w:ins>
      <w:ins w:id="644" w:author="jonesar" w:date="2013-05-13T10:47:00Z">
        <w:r w:rsidR="006D5A09">
          <w:t>reference to the quantification reagent/label used (“unlabelled” in the label</w:t>
        </w:r>
      </w:ins>
      <w:ins w:id="645" w:author="jonesar" w:date="2013-05-13T10:48:00Z">
        <w:r w:rsidR="00FA0706">
          <w:t>-free case</w:t>
        </w:r>
      </w:ins>
      <w:ins w:id="646" w:author="jonesar" w:date="2013-05-14T10:33:00Z">
        <w:r w:rsidR="00C76560">
          <w:t xml:space="preserve"> and the “light” channel in SILAC/N</w:t>
        </w:r>
        <w:r w:rsidR="00C76560">
          <w:rPr>
            <w:vertAlign w:val="superscript"/>
          </w:rPr>
          <w:t>15</w:t>
        </w:r>
      </w:ins>
      <w:ins w:id="647" w:author="jonesar" w:date="2013-05-13T10:48:00Z">
        <w:r w:rsidR="00FA0706">
          <w:t xml:space="preserve">) and each </w:t>
        </w:r>
      </w:ins>
      <w:ins w:id="648" w:author="jonesar" w:date="2013-05-14T10:29:00Z">
        <w:r w:rsidR="00FA0706">
          <w:t>a</w:t>
        </w:r>
      </w:ins>
      <w:ins w:id="649" w:author="jonesar" w:date="2013-05-13T10:48:00Z">
        <w:r w:rsidR="006D5A09">
          <w:t>ssay MUST have a reference to the ms_file[1_n] from which it originated. As such, in multiplexed techniques</w:t>
        </w:r>
      </w:ins>
      <w:ins w:id="650" w:author="jonesar" w:date="2013-05-14T10:32:00Z">
        <w:r>
          <w:t xml:space="preserve"> where </w:t>
        </w:r>
        <w:r w:rsidRPr="00B50A5A">
          <w:rPr>
            <w:i/>
            <w:rPrChange w:id="651" w:author="jonesar" w:date="2013-05-14T10:33:00Z">
              <w:rPr/>
            </w:rPrChange>
          </w:rPr>
          <w:t>n</w:t>
        </w:r>
        <w:r>
          <w:t xml:space="preserve"> reagents are used within one analysis</w:t>
        </w:r>
      </w:ins>
      <w:ins w:id="652" w:author="jonesar" w:date="2013-05-13T10:48:00Z">
        <w:r>
          <w:t xml:space="preserve">, </w:t>
        </w:r>
      </w:ins>
      <w:ins w:id="653" w:author="jonesar" w:date="2013-05-14T10:33:00Z">
        <w:r>
          <w:t>a</w:t>
        </w:r>
      </w:ins>
      <w:ins w:id="654" w:author="jonesar" w:date="2013-05-13T10:48:00Z">
        <w:r w:rsidR="006D5A09">
          <w:t>ssay</w:t>
        </w:r>
      </w:ins>
      <w:ins w:id="655" w:author="jonesar" w:date="2013-05-14T10:33:00Z">
        <w:r>
          <w:t>[1-n]</w:t>
        </w:r>
      </w:ins>
      <w:ins w:id="656" w:author="jonesar" w:date="2013-05-13T10:48:00Z">
        <w:r w:rsidR="006D5A09">
          <w:t xml:space="preserve"> MUST reference the same ms_file.</w:t>
        </w:r>
      </w:ins>
      <w:ins w:id="657" w:author="jonesar" w:date="2013-05-13T10:53:00Z">
        <w:r w:rsidR="002A6E1B">
          <w:t xml:space="preserve"> </w:t>
        </w:r>
      </w:ins>
      <w:del w:id="658" w:author="jonesar" w:date="2013-05-13T10:45:00Z">
        <w:r w:rsidR="007A1183" w:rsidDel="00B106FC">
          <w:delText xml:space="preserve">. </w:delText>
        </w:r>
      </w:del>
    </w:p>
    <w:p w:rsidR="00B106FC" w:rsidRDefault="00B106FC" w:rsidP="007A1183">
      <w:pPr>
        <w:jc w:val="both"/>
        <w:rPr>
          <w:ins w:id="659" w:author="jonesar" w:date="2013-05-13T10:44:00Z"/>
        </w:rPr>
      </w:pPr>
    </w:p>
    <w:p w:rsidR="007A1183" w:rsidDel="002A6E1B" w:rsidRDefault="006D5A09" w:rsidP="007A1183">
      <w:pPr>
        <w:jc w:val="both"/>
        <w:rPr>
          <w:del w:id="660" w:author="jonesar" w:date="2013-05-13T10:54:00Z"/>
        </w:rPr>
      </w:pPr>
      <w:ins w:id="661" w:author="jonesar" w:date="2013-05-13T10:49:00Z">
        <w:r>
          <w:t xml:space="preserve">If the data exporter wishes to report only </w:t>
        </w:r>
      </w:ins>
      <w:ins w:id="662" w:author="jonesar" w:date="2013-05-13T10:50:00Z">
        <w:r>
          <w:t>“</w:t>
        </w:r>
      </w:ins>
      <w:ins w:id="663" w:author="jonesar" w:date="2013-05-13T10:49:00Z">
        <w:r>
          <w:t>final results</w:t>
        </w:r>
      </w:ins>
      <w:ins w:id="664" w:author="jonesar" w:date="2013-05-13T10:50:00Z">
        <w:r>
          <w:t>”</w:t>
        </w:r>
      </w:ins>
      <w:ins w:id="665" w:author="jonesar" w:date="2013-05-14T10:34:00Z">
        <w:r w:rsidR="00D52460">
          <w:t xml:space="preserve"> (i.e. following averaging over replicates)</w:t>
        </w:r>
      </w:ins>
      <w:ins w:id="666" w:author="jonesar" w:date="2013-05-13T10:50:00Z">
        <w:r>
          <w:t>, then these MUST be reported as q</w:t>
        </w:r>
        <w:r w:rsidR="00D82026">
          <w:t xml:space="preserve">uantitative values attached to </w:t>
        </w:r>
      </w:ins>
      <w:ins w:id="667" w:author="jonesar" w:date="2013-05-14T10:34:00Z">
        <w:r w:rsidR="00D82026">
          <w:t>s</w:t>
        </w:r>
      </w:ins>
      <w:ins w:id="668" w:author="jonesar" w:date="2013-05-13T10:50:00Z">
        <w:r>
          <w:t>tudy</w:t>
        </w:r>
      </w:ins>
      <w:ins w:id="669" w:author="jonesar" w:date="2013-05-14T10:34:00Z">
        <w:r w:rsidR="00D82026">
          <w:t>_v</w:t>
        </w:r>
      </w:ins>
      <w:ins w:id="670" w:author="jonesar" w:date="2013-05-13T10:50:00Z">
        <w:r>
          <w:t>ariable</w:t>
        </w:r>
      </w:ins>
      <w:ins w:id="671" w:author="jonesar" w:date="2013-05-14T10:34:00Z">
        <w:r w:rsidR="00D82026">
          <w:t>[1-n]</w:t>
        </w:r>
      </w:ins>
      <w:ins w:id="672" w:author="jonesar" w:date="2013-05-13T10:50:00Z">
        <w:r>
          <w:t xml:space="preserve">. </w:t>
        </w:r>
      </w:ins>
      <w:del w:id="673" w:author="jonesar" w:date="2013-05-13T10:44:00Z">
        <w:r w:rsidR="007A1183" w:rsidDel="00B106FC">
          <w:delText>When several biological samples are multiplexed these samples are referred to as “subsamples” in mzTab. Subsamples MUST</w:delText>
        </w:r>
      </w:del>
      <w:ins w:id="674" w:author="Juan Antonio Vizcaino" w:date="2013-04-07T18:56:00Z">
        <w:del w:id="675" w:author="jonesar" w:date="2013-05-13T10:44:00Z">
          <w:r w:rsidR="00164508" w:rsidDel="00B106FC">
            <w:delText>,</w:delText>
          </w:r>
        </w:del>
      </w:ins>
      <w:del w:id="676" w:author="jonesar" w:date="2013-05-13T10:44:00Z">
        <w:r w:rsidR="007A1183" w:rsidDel="00B106FC">
          <w:delText xml:space="preserve"> furthermore</w:delText>
        </w:r>
      </w:del>
      <w:ins w:id="677" w:author="Juan Antonio Vizcaino" w:date="2013-04-07T18:56:00Z">
        <w:del w:id="678" w:author="jonesar" w:date="2013-05-13T10:44:00Z">
          <w:r w:rsidR="00164508" w:rsidDel="00B106FC">
            <w:delText>,</w:delText>
          </w:r>
        </w:del>
      </w:ins>
      <w:del w:id="679" w:author="jonesar" w:date="2013-05-13T10:44:00Z">
        <w:r w:rsidR="007A1183" w:rsidDel="00B106FC">
          <w:delText xml:space="preserve"> be linked to the used labels in the metadata section of the mzTab file (see example below). In case a quantification method is used that does not lead to multiplexed biological samples the generated quantification values MUST be reported as subsample 1. Replicates in experimental designs are not explicitly modeled in mzTab (see section </w:delText>
        </w:r>
        <w:r w:rsidR="00775A3B" w:rsidDel="00B106FC">
          <w:fldChar w:fldCharType="begin"/>
        </w:r>
        <w:r w:rsidR="007A1183" w:rsidDel="00B106FC">
          <w:delInstrText xml:space="preserve"> REF _Ref318275910 \r \h </w:delInstrText>
        </w:r>
        <w:r w:rsidR="00775A3B" w:rsidDel="00B106FC">
          <w:fldChar w:fldCharType="separate"/>
        </w:r>
        <w:r w:rsidR="007A1183" w:rsidDel="00B106FC">
          <w:delText>5.4</w:delText>
        </w:r>
        <w:r w:rsidR="00775A3B" w:rsidDel="00B106FC">
          <w:fldChar w:fldCharType="end"/>
        </w:r>
        <w:r w:rsidR="007A1183" w:rsidDel="00B106FC">
          <w:delText>).</w:delText>
        </w:r>
      </w:del>
    </w:p>
    <w:p w:rsidR="007A1183" w:rsidDel="0046529F" w:rsidRDefault="007A1183" w:rsidP="007A1183">
      <w:pPr>
        <w:jc w:val="both"/>
        <w:rPr>
          <w:del w:id="680" w:author="jonesar" w:date="2013-05-14T10:35:00Z"/>
        </w:rPr>
      </w:pPr>
    </w:p>
    <w:p w:rsidR="007A1183" w:rsidRDefault="007A1183" w:rsidP="007A1183">
      <w:pPr>
        <w:jc w:val="both"/>
      </w:pPr>
      <w:r>
        <w:t xml:space="preserve">mzTab allows the reporting of abundance, standard deviation, and standard error for any </w:t>
      </w:r>
      <w:del w:id="681" w:author="jonesar" w:date="2013-05-13T10:54:00Z">
        <w:r w:rsidDel="002A6E1B">
          <w:delText>present subsample</w:delText>
        </w:r>
      </w:del>
      <w:ins w:id="682" w:author="jonesar" w:date="2013-05-14T10:34:00Z">
        <w:r w:rsidR="00926B81">
          <w:t>s</w:t>
        </w:r>
      </w:ins>
      <w:ins w:id="683" w:author="jonesar" w:date="2013-05-13T10:54:00Z">
        <w:r w:rsidR="002A6E1B">
          <w:t>tudy</w:t>
        </w:r>
      </w:ins>
      <w:ins w:id="684" w:author="jonesar" w:date="2013-05-14T10:34:00Z">
        <w:r w:rsidR="00926B81">
          <w:t>_v</w:t>
        </w:r>
      </w:ins>
      <w:ins w:id="685" w:author="jonesar" w:date="2013-05-13T10:54:00Z">
        <w:r w:rsidR="002A6E1B">
          <w:t>aria</w:t>
        </w:r>
      </w:ins>
      <w:ins w:id="686" w:author="jonesar" w:date="2013-05-13T11:07:00Z">
        <w:r w:rsidR="0066549A">
          <w:t>b</w:t>
        </w:r>
      </w:ins>
      <w:ins w:id="687" w:author="jonesar" w:date="2013-05-13T10:54:00Z">
        <w:r w:rsidR="002A6E1B">
          <w:t>le</w:t>
        </w:r>
      </w:ins>
      <w:r>
        <w:t xml:space="preserve">. The unit of these values MUST be specified in the metadata section of the mzTab </w:t>
      </w:r>
      <w:commentRangeStart w:id="688"/>
      <w:r>
        <w:t>file</w:t>
      </w:r>
      <w:commentRangeEnd w:id="688"/>
      <w:r w:rsidR="000F5AD7">
        <w:rPr>
          <w:rStyle w:val="CommentReference"/>
        </w:rPr>
        <w:commentReference w:id="688"/>
      </w:r>
      <w:r>
        <w:t xml:space="preserve">. </w:t>
      </w:r>
      <w:del w:id="689" w:author="jonesar" w:date="2013-05-14T11:25:00Z">
        <w:r w:rsidDel="000F5AD7">
          <w:delText xml:space="preserve">This should be used to differentiate between relative (use unit “ratio”) and absolute (use respective unit) quantitation. </w:delText>
        </w:r>
      </w:del>
      <w:r>
        <w:t>The reported values SHOULD represent the final result of the performed data analysis. The exact meaning of the values will thus depend on the used analysis pipeline and quantitation method and is not expected to be comparable across multiple mzTab files.</w:t>
      </w:r>
    </w:p>
    <w:p w:rsidR="007A1183" w:rsidRDefault="007A1183" w:rsidP="007A1183">
      <w:pPr>
        <w:jc w:val="both"/>
        <w:rPr>
          <w:ins w:id="690" w:author="jonesar" w:date="2013-05-13T10:55:00Z"/>
        </w:rPr>
      </w:pPr>
    </w:p>
    <w:p w:rsidR="002A6E1B" w:rsidRDefault="002A6E1B" w:rsidP="007A1183">
      <w:pPr>
        <w:jc w:val="both"/>
        <w:rPr>
          <w:ins w:id="691" w:author="jonesar" w:date="2013-05-13T10:55:00Z"/>
        </w:rPr>
      </w:pPr>
      <w:ins w:id="692" w:author="jonesar" w:date="2013-05-13T10:55:00Z">
        <w:r>
          <w:t>[</w:t>
        </w:r>
        <w:r w:rsidR="00775A3B" w:rsidRPr="00775A3B">
          <w:rPr>
            <w:highlight w:val="yellow"/>
            <w:rPrChange w:id="693" w:author="jonesar" w:date="2013-05-13T10:55:00Z">
              <w:rPr/>
            </w:rPrChange>
          </w:rPr>
          <w:t>Need to insert examples from label-free, MS1 label, MS2 tag, spectral counting and SRM here</w:t>
        </w:r>
        <w:r>
          <w:t>]</w:t>
        </w:r>
      </w:ins>
    </w:p>
    <w:p w:rsidR="002A6E1B" w:rsidRDefault="002A6E1B" w:rsidP="007A1183">
      <w:pPr>
        <w:jc w:val="both"/>
        <w:rPr>
          <w:ins w:id="694" w:author="jonesar" w:date="2013-05-13T10:58:00Z"/>
        </w:rPr>
      </w:pPr>
    </w:p>
    <w:p w:rsidR="00724DE1" w:rsidRDefault="00724DE1" w:rsidP="007A1183">
      <w:pPr>
        <w:jc w:val="both"/>
      </w:pPr>
      <w:ins w:id="695" w:author="jonesar" w:date="2013-05-13T10:58:00Z">
        <w:r>
          <w:t>[</w:t>
        </w:r>
        <w:r w:rsidRPr="0046529F">
          <w:rPr>
            <w:highlight w:val="yellow"/>
            <w:rPrChange w:id="696" w:author="jonesar" w:date="2013-05-14T10:36:00Z">
              <w:rPr/>
            </w:rPrChange>
          </w:rPr>
          <w:t xml:space="preserve">Do we want to add the explicit concept of a Ratio, as used in mzQuantML, as one Assay/one Assay or one SV/SV </w:t>
        </w:r>
      </w:ins>
      <w:ins w:id="697" w:author="jonesar" w:date="2013-05-13T10:59:00Z">
        <w:r w:rsidRPr="0046529F">
          <w:rPr>
            <w:highlight w:val="yellow"/>
            <w:rPrChange w:id="698" w:author="jonesar" w:date="2013-05-14T10:36:00Z">
              <w:rPr/>
            </w:rPrChange>
          </w:rPr>
          <w:t>–</w:t>
        </w:r>
      </w:ins>
      <w:ins w:id="699" w:author="jonesar" w:date="2013-05-13T10:58:00Z">
        <w:r w:rsidRPr="0046529F">
          <w:rPr>
            <w:highlight w:val="yellow"/>
            <w:rPrChange w:id="700" w:author="jonesar" w:date="2013-05-14T10:36:00Z">
              <w:rPr/>
            </w:rPrChange>
          </w:rPr>
          <w:t xml:space="preserve"> this </w:t>
        </w:r>
      </w:ins>
      <w:ins w:id="701" w:author="jonesar" w:date="2013-05-13T10:59:00Z">
        <w:r w:rsidRPr="0046529F">
          <w:rPr>
            <w:highlight w:val="yellow"/>
            <w:rPrChange w:id="702" w:author="jonesar" w:date="2013-05-14T10:36:00Z">
              <w:rPr/>
            </w:rPrChange>
          </w:rPr>
          <w:t>is useful, but there is a workaround to normalize individual values to one, as used before</w:t>
        </w:r>
        <w:r>
          <w:t>]</w:t>
        </w:r>
      </w:ins>
    </w:p>
    <w:p w:rsidR="007A1183" w:rsidDel="002A6E1B" w:rsidRDefault="007A1183" w:rsidP="007A1183">
      <w:pPr>
        <w:jc w:val="both"/>
        <w:rPr>
          <w:del w:id="703" w:author="jonesar" w:date="2013-05-13T10:54:00Z"/>
        </w:rPr>
      </w:pPr>
      <w:del w:id="704" w:author="jonesar" w:date="2013-05-13T10:54:00Z">
        <w:r w:rsidDel="002A6E1B">
          <w:delText>In MS label-based quantitation approaches the final ratios of the various tags MUST be reported as the various subsample abundances at the peptide level. The final protein abundances MUST be reported at the protein level using the same subsample labels (see example below). MS</w:delText>
        </w:r>
        <w:r w:rsidRPr="00AE2CFA" w:rsidDel="002A6E1B">
          <w:rPr>
            <w:vertAlign w:val="superscript"/>
          </w:rPr>
          <w:delText>1</w:delText>
        </w:r>
        <w:r w:rsidDel="002A6E1B">
          <w:delText xml:space="preserve"> label-based quantification results SHOULD not report “mass_to_charge” ratios. “null” SHOULD be used instead for this column.</w:delText>
        </w:r>
        <w:bookmarkStart w:id="705" w:name="_Toc356304512"/>
        <w:bookmarkStart w:id="706" w:name="_Toc356304606"/>
        <w:bookmarkEnd w:id="705"/>
        <w:bookmarkEnd w:id="706"/>
      </w:del>
    </w:p>
    <w:p w:rsidR="007A1183" w:rsidDel="002A6E1B" w:rsidRDefault="007A1183" w:rsidP="007A1183">
      <w:pPr>
        <w:rPr>
          <w:del w:id="707" w:author="jonesar" w:date="2013-05-13T10:55:00Z"/>
        </w:rPr>
      </w:pPr>
      <w:bookmarkStart w:id="708" w:name="_Toc356304513"/>
      <w:bookmarkStart w:id="709" w:name="_Toc356304607"/>
      <w:bookmarkEnd w:id="708"/>
      <w:bookmarkEnd w:id="709"/>
    </w:p>
    <w:p w:rsidR="007A1183" w:rsidDel="002A6E1B" w:rsidRDefault="007A1183" w:rsidP="007A1183">
      <w:pPr>
        <w:pStyle w:val="Code"/>
        <w:rPr>
          <w:del w:id="710" w:author="jonesar" w:date="2013-05-13T10:55:00Z"/>
        </w:rPr>
      </w:pPr>
      <w:del w:id="711" w:author="jonesar" w:date="2013-05-13T10:55:00Z">
        <w:r w:rsidDel="002A6E1B">
          <w:delText>COM   The following example shows how two different quantitative experiments</w:delText>
        </w:r>
        <w:bookmarkStart w:id="712" w:name="_Toc356304514"/>
        <w:bookmarkStart w:id="713" w:name="_Toc356304608"/>
        <w:bookmarkEnd w:id="712"/>
        <w:bookmarkEnd w:id="713"/>
      </w:del>
    </w:p>
    <w:p w:rsidR="007A1183" w:rsidDel="002A6E1B" w:rsidRDefault="007A1183" w:rsidP="007A1183">
      <w:pPr>
        <w:pStyle w:val="Code"/>
        <w:rPr>
          <w:del w:id="714" w:author="jonesar" w:date="2013-05-13T10:55:00Z"/>
        </w:rPr>
      </w:pPr>
      <w:del w:id="715" w:author="jonesar" w:date="2013-05-13T10:55:00Z">
        <w:r w:rsidDel="002A6E1B">
          <w:delText>COM   can be reported in one mzTab file. Not all labels are shown</w:delText>
        </w:r>
        <w:bookmarkStart w:id="716" w:name="_Toc356304515"/>
        <w:bookmarkStart w:id="717" w:name="_Toc356304609"/>
        <w:bookmarkEnd w:id="716"/>
        <w:bookmarkEnd w:id="717"/>
      </w:del>
    </w:p>
    <w:p w:rsidR="007A1183" w:rsidDel="002A6E1B" w:rsidRDefault="007A1183" w:rsidP="007A1183">
      <w:pPr>
        <w:pStyle w:val="Code"/>
        <w:rPr>
          <w:del w:id="718" w:author="jonesar" w:date="2013-05-13T10:55:00Z"/>
        </w:rPr>
      </w:pPr>
      <w:del w:id="719" w:author="jonesar" w:date="2013-05-13T10:55:00Z">
        <w:r w:rsidDel="002A6E1B">
          <w:delText>…</w:delText>
        </w:r>
        <w:bookmarkStart w:id="720" w:name="_Toc356304516"/>
        <w:bookmarkStart w:id="721" w:name="_Toc356304610"/>
        <w:bookmarkEnd w:id="720"/>
        <w:bookmarkEnd w:id="721"/>
      </w:del>
    </w:p>
    <w:p w:rsidR="007A1183" w:rsidDel="002A6E1B" w:rsidRDefault="007A1183" w:rsidP="007A1183">
      <w:pPr>
        <w:pStyle w:val="Code"/>
        <w:rPr>
          <w:del w:id="722" w:author="jonesar" w:date="2013-05-13T10:55:00Z"/>
        </w:rPr>
      </w:pPr>
      <w:del w:id="723" w:author="jonesar" w:date="2013-05-13T10:55:00Z">
        <w:r w:rsidRPr="004C4E2C" w:rsidDel="002A6E1B">
          <w:delText>MTD</w:delText>
        </w:r>
        <w:r w:rsidDel="002A6E1B">
          <w:delText xml:space="preserve">   EXP_1</w:delText>
        </w:r>
        <w:r w:rsidRPr="004C4E2C" w:rsidDel="002A6E1B">
          <w:delText>-quantification_method</w:delText>
        </w:r>
        <w:r w:rsidDel="002A6E1B">
          <w:delText xml:space="preserve">           </w:delText>
        </w:r>
        <w:r w:rsidRPr="004C4E2C" w:rsidDel="002A6E1B">
          <w:delText>[MS,MS:1001837,</w:delText>
        </w:r>
        <w:r w:rsidRPr="00FE0FB8" w:rsidDel="002A6E1B">
          <w:delText xml:space="preserve"> iTRAQ quantitation analysis</w:delText>
        </w:r>
        <w:r w:rsidRPr="004C4E2C" w:rsidDel="002A6E1B">
          <w:delText>,]</w:delText>
        </w:r>
        <w:bookmarkStart w:id="724" w:name="_Toc356304517"/>
        <w:bookmarkStart w:id="725" w:name="_Toc356304611"/>
        <w:bookmarkEnd w:id="724"/>
        <w:bookmarkEnd w:id="725"/>
      </w:del>
    </w:p>
    <w:p w:rsidR="007A1183" w:rsidRPr="004C4E2C" w:rsidDel="002A6E1B" w:rsidRDefault="007A1183" w:rsidP="007A1183">
      <w:pPr>
        <w:pStyle w:val="Code"/>
        <w:rPr>
          <w:del w:id="726" w:author="jonesar" w:date="2013-05-13T10:55:00Z"/>
        </w:rPr>
      </w:pPr>
      <w:del w:id="727" w:author="jonesar" w:date="2013-05-13T10:55:00Z">
        <w:r w:rsidRPr="004C4E2C" w:rsidDel="002A6E1B">
          <w:delText>MTD</w:delText>
        </w:r>
        <w:r w:rsidDel="002A6E1B">
          <w:delText xml:space="preserve">   EXP_1</w:delText>
        </w:r>
        <w:r w:rsidRPr="004C4E2C" w:rsidDel="002A6E1B">
          <w:delText>-sub[1]-description</w:delText>
        </w:r>
        <w:r w:rsidDel="002A6E1B">
          <w:delText xml:space="preserve">              </w:delText>
        </w:r>
        <w:r w:rsidRPr="004C4E2C" w:rsidDel="002A6E1B">
          <w:delText>Healthy human liver tissue</w:delText>
        </w:r>
        <w:bookmarkStart w:id="728" w:name="_Toc356304518"/>
        <w:bookmarkStart w:id="729" w:name="_Toc356304612"/>
        <w:bookmarkEnd w:id="728"/>
        <w:bookmarkEnd w:id="729"/>
      </w:del>
    </w:p>
    <w:p w:rsidR="007A1183" w:rsidRPr="004C4E2C" w:rsidDel="002A6E1B" w:rsidRDefault="007A1183" w:rsidP="007A1183">
      <w:pPr>
        <w:pStyle w:val="Code"/>
        <w:rPr>
          <w:del w:id="730" w:author="jonesar" w:date="2013-05-13T10:55:00Z"/>
        </w:rPr>
      </w:pPr>
      <w:del w:id="731" w:author="jonesar" w:date="2013-05-13T10:55:00Z">
        <w:r w:rsidRPr="004C4E2C" w:rsidDel="002A6E1B">
          <w:delText>MTD</w:delText>
        </w:r>
        <w:r w:rsidDel="002A6E1B">
          <w:delText xml:space="preserve">   EXP_1</w:delText>
        </w:r>
        <w:r w:rsidRPr="004C4E2C" w:rsidDel="002A6E1B">
          <w:delText>-sub[1]-quantification_reagent</w:delText>
        </w:r>
        <w:r w:rsidDel="002A6E1B">
          <w:delText xml:space="preserve">   </w:delText>
        </w:r>
        <w:r w:rsidRPr="004C4E2C" w:rsidDel="002A6E1B">
          <w:delText>[PRIDE,PRIDE:0000114,iTRAQ reagent 114,]</w:delText>
        </w:r>
        <w:bookmarkStart w:id="732" w:name="_Toc356304519"/>
        <w:bookmarkStart w:id="733" w:name="_Toc356304613"/>
        <w:bookmarkEnd w:id="732"/>
        <w:bookmarkEnd w:id="733"/>
      </w:del>
    </w:p>
    <w:p w:rsidR="007A1183" w:rsidRPr="004C4E2C" w:rsidDel="002A6E1B" w:rsidRDefault="007A1183" w:rsidP="007A1183">
      <w:pPr>
        <w:pStyle w:val="Code"/>
        <w:rPr>
          <w:del w:id="734" w:author="jonesar" w:date="2013-05-13T10:55:00Z"/>
        </w:rPr>
      </w:pPr>
      <w:del w:id="735" w:author="jonesar" w:date="2013-05-13T10:55:00Z">
        <w:r w:rsidRPr="004C4E2C" w:rsidDel="002A6E1B">
          <w:delText>MTD</w:delText>
        </w:r>
        <w:r w:rsidDel="002A6E1B">
          <w:delText xml:space="preserve">   EXP_1</w:delText>
        </w:r>
        <w:r w:rsidRPr="004C4E2C" w:rsidDel="002A6E1B">
          <w:delText>-sub[2]-description</w:delText>
        </w:r>
        <w:r w:rsidDel="002A6E1B">
          <w:delText xml:space="preserve">              </w:delText>
        </w:r>
        <w:r w:rsidRPr="004C4E2C" w:rsidDel="002A6E1B">
          <w:delText>Human hepatocellular carcinoma sample.</w:delText>
        </w:r>
        <w:bookmarkStart w:id="736" w:name="_Toc356304520"/>
        <w:bookmarkStart w:id="737" w:name="_Toc356304614"/>
        <w:bookmarkEnd w:id="736"/>
        <w:bookmarkEnd w:id="737"/>
      </w:del>
    </w:p>
    <w:p w:rsidR="007A1183" w:rsidDel="002A6E1B" w:rsidRDefault="007A1183" w:rsidP="007A1183">
      <w:pPr>
        <w:pStyle w:val="Code"/>
        <w:rPr>
          <w:del w:id="738" w:author="jonesar" w:date="2013-05-13T10:55:00Z"/>
        </w:rPr>
      </w:pPr>
      <w:del w:id="739" w:author="jonesar" w:date="2013-05-13T10:55:00Z">
        <w:r w:rsidRPr="004C4E2C" w:rsidDel="002A6E1B">
          <w:delText>MTD</w:delText>
        </w:r>
        <w:r w:rsidDel="002A6E1B">
          <w:delText xml:space="preserve">   EXP_1</w:delText>
        </w:r>
        <w:r w:rsidRPr="004C4E2C" w:rsidDel="002A6E1B">
          <w:delText>-sub[2]-quantification_reagent</w:delText>
        </w:r>
        <w:r w:rsidDel="002A6E1B">
          <w:delText xml:space="preserve">   </w:delText>
        </w:r>
        <w:r w:rsidRPr="004C4E2C" w:rsidDel="002A6E1B">
          <w:delText>[PRIDE,PRIDE:0000115,iTRAQ reagent 115,]</w:delText>
        </w:r>
        <w:bookmarkStart w:id="740" w:name="_Toc356304521"/>
        <w:bookmarkStart w:id="741" w:name="_Toc356304615"/>
        <w:bookmarkEnd w:id="740"/>
        <w:bookmarkEnd w:id="741"/>
      </w:del>
    </w:p>
    <w:p w:rsidR="007A1183" w:rsidDel="002A6E1B" w:rsidRDefault="007A1183" w:rsidP="007A1183">
      <w:pPr>
        <w:pStyle w:val="Code"/>
        <w:rPr>
          <w:del w:id="742" w:author="jonesar" w:date="2013-05-13T10:55:00Z"/>
        </w:rPr>
      </w:pPr>
      <w:del w:id="743" w:author="jonesar" w:date="2013-05-13T10:55:00Z">
        <w:r w:rsidDel="002A6E1B">
          <w:delText>…</w:delText>
        </w:r>
        <w:bookmarkStart w:id="744" w:name="_Toc356304522"/>
        <w:bookmarkStart w:id="745" w:name="_Toc356304616"/>
        <w:bookmarkEnd w:id="744"/>
        <w:bookmarkEnd w:id="745"/>
      </w:del>
    </w:p>
    <w:p w:rsidR="007A1183" w:rsidDel="002A6E1B" w:rsidRDefault="007A1183" w:rsidP="007A1183">
      <w:pPr>
        <w:pStyle w:val="Code"/>
        <w:rPr>
          <w:del w:id="746" w:author="jonesar" w:date="2013-05-13T10:55:00Z"/>
        </w:rPr>
      </w:pPr>
      <w:del w:id="747" w:author="jonesar" w:date="2013-05-13T10:55:00Z">
        <w:r w:rsidRPr="004C4E2C" w:rsidDel="002A6E1B">
          <w:delText>MTD</w:delText>
        </w:r>
        <w:r w:rsidDel="002A6E1B">
          <w:delText xml:space="preserve">   EXP_2</w:delText>
        </w:r>
        <w:r w:rsidRPr="004C4E2C" w:rsidDel="002A6E1B">
          <w:delText>-quantification_method</w:delText>
        </w:r>
        <w:r w:rsidDel="002A6E1B">
          <w:delText xml:space="preserve">           </w:delText>
        </w:r>
        <w:r w:rsidRPr="004C4E2C" w:rsidDel="002A6E1B">
          <w:delText>[MS,MS:100999,</w:delText>
        </w:r>
        <w:r w:rsidRPr="00FE0FB8" w:rsidDel="002A6E1B">
          <w:delText xml:space="preserve"> SILAC quantitation analysis</w:delText>
        </w:r>
        <w:r w:rsidRPr="004C4E2C" w:rsidDel="002A6E1B">
          <w:delText>,]</w:delText>
        </w:r>
        <w:bookmarkStart w:id="748" w:name="_Toc356304523"/>
        <w:bookmarkStart w:id="749" w:name="_Toc356304617"/>
        <w:bookmarkEnd w:id="748"/>
        <w:bookmarkEnd w:id="749"/>
      </w:del>
    </w:p>
    <w:p w:rsidR="007A1183" w:rsidRPr="004C4E2C" w:rsidDel="002A6E1B" w:rsidRDefault="007A1183" w:rsidP="007A1183">
      <w:pPr>
        <w:pStyle w:val="Code"/>
        <w:rPr>
          <w:del w:id="750" w:author="jonesar" w:date="2013-05-13T10:55:00Z"/>
        </w:rPr>
      </w:pPr>
      <w:del w:id="751" w:author="jonesar" w:date="2013-05-13T10:55:00Z">
        <w:r w:rsidRPr="004C4E2C" w:rsidDel="002A6E1B">
          <w:delText>MTD</w:delText>
        </w:r>
        <w:r w:rsidDel="002A6E1B">
          <w:delText xml:space="preserve">   EXP_2</w:delText>
        </w:r>
        <w:r w:rsidRPr="004C4E2C" w:rsidDel="002A6E1B">
          <w:delText>-sub[1]-description</w:delText>
        </w:r>
        <w:r w:rsidDel="002A6E1B">
          <w:delText xml:space="preserve">              </w:delText>
        </w:r>
        <w:r w:rsidRPr="004C4E2C" w:rsidDel="002A6E1B">
          <w:delText xml:space="preserve">Healthy </w:delText>
        </w:r>
        <w:r w:rsidDel="002A6E1B">
          <w:delText>rat</w:delText>
        </w:r>
        <w:r w:rsidRPr="004C4E2C" w:rsidDel="002A6E1B">
          <w:delText xml:space="preserve"> liver tissue</w:delText>
        </w:r>
        <w:bookmarkStart w:id="752" w:name="_Toc356304524"/>
        <w:bookmarkStart w:id="753" w:name="_Toc356304618"/>
        <w:bookmarkEnd w:id="752"/>
        <w:bookmarkEnd w:id="753"/>
      </w:del>
    </w:p>
    <w:p w:rsidR="007A1183" w:rsidRPr="004C4E2C" w:rsidDel="002A6E1B" w:rsidRDefault="007A1183" w:rsidP="007A1183">
      <w:pPr>
        <w:pStyle w:val="Code"/>
        <w:rPr>
          <w:del w:id="754" w:author="jonesar" w:date="2013-05-13T10:55:00Z"/>
        </w:rPr>
      </w:pPr>
      <w:del w:id="755" w:author="jonesar" w:date="2013-05-13T10:55:00Z">
        <w:r w:rsidRPr="004C4E2C" w:rsidDel="002A6E1B">
          <w:delText>MTD</w:delText>
        </w:r>
        <w:r w:rsidDel="002A6E1B">
          <w:delText xml:space="preserve">   EXP_2</w:delText>
        </w:r>
        <w:r w:rsidRPr="004C4E2C" w:rsidDel="002A6E1B">
          <w:delText>-sub[1]-quantification_reagent</w:delText>
        </w:r>
        <w:r w:rsidDel="002A6E1B">
          <w:delText xml:space="preserve">   </w:delText>
        </w:r>
        <w:r w:rsidRPr="004C4E2C" w:rsidDel="002A6E1B">
          <w:delText>[PRIDE,PRIDE:0000325,</w:delText>
        </w:r>
        <w:r w:rsidDel="002A6E1B">
          <w:delText>SILAC heavy</w:delText>
        </w:r>
        <w:r w:rsidRPr="004C4E2C" w:rsidDel="002A6E1B">
          <w:delText>,]</w:delText>
        </w:r>
        <w:bookmarkStart w:id="756" w:name="_Toc356304525"/>
        <w:bookmarkStart w:id="757" w:name="_Toc356304619"/>
        <w:bookmarkEnd w:id="756"/>
        <w:bookmarkEnd w:id="757"/>
      </w:del>
    </w:p>
    <w:p w:rsidR="007A1183" w:rsidRPr="004C4E2C" w:rsidDel="002A6E1B" w:rsidRDefault="007A1183" w:rsidP="007A1183">
      <w:pPr>
        <w:pStyle w:val="Code"/>
        <w:rPr>
          <w:del w:id="758" w:author="jonesar" w:date="2013-05-13T10:55:00Z"/>
        </w:rPr>
      </w:pPr>
      <w:del w:id="759" w:author="jonesar" w:date="2013-05-13T10:55:00Z">
        <w:r w:rsidRPr="004C4E2C" w:rsidDel="002A6E1B">
          <w:delText>MTD</w:delText>
        </w:r>
        <w:r w:rsidDel="002A6E1B">
          <w:delText xml:space="preserve">   EXP_2</w:delText>
        </w:r>
        <w:r w:rsidRPr="004C4E2C" w:rsidDel="002A6E1B">
          <w:delText>-sub[2]-description</w:delText>
        </w:r>
        <w:r w:rsidDel="002A6E1B">
          <w:delText xml:space="preserve">              Intoxicated rat liver.</w:delText>
        </w:r>
        <w:bookmarkStart w:id="760" w:name="_Toc356304526"/>
        <w:bookmarkStart w:id="761" w:name="_Toc356304620"/>
        <w:bookmarkEnd w:id="760"/>
        <w:bookmarkEnd w:id="761"/>
      </w:del>
    </w:p>
    <w:p w:rsidR="007A1183" w:rsidDel="002A6E1B" w:rsidRDefault="007A1183" w:rsidP="007A1183">
      <w:pPr>
        <w:pStyle w:val="Code"/>
        <w:rPr>
          <w:del w:id="762" w:author="jonesar" w:date="2013-05-13T10:55:00Z"/>
        </w:rPr>
      </w:pPr>
      <w:del w:id="763" w:author="jonesar" w:date="2013-05-13T10:55:00Z">
        <w:r w:rsidRPr="004C4E2C" w:rsidDel="002A6E1B">
          <w:delText>MTD</w:delText>
        </w:r>
        <w:r w:rsidDel="002A6E1B">
          <w:delText xml:space="preserve">   EXP_2</w:delText>
        </w:r>
        <w:r w:rsidRPr="004C4E2C" w:rsidDel="002A6E1B">
          <w:delText>-sub[2]-quantification_reagent</w:delText>
        </w:r>
        <w:r w:rsidDel="002A6E1B">
          <w:delText xml:space="preserve">   </w:delText>
        </w:r>
        <w:r w:rsidRPr="004C4E2C" w:rsidDel="002A6E1B">
          <w:delText>[PRIDE,PRIDE:0000326,</w:delText>
        </w:r>
        <w:r w:rsidDel="002A6E1B">
          <w:delText>SILAC light</w:delText>
        </w:r>
        <w:r w:rsidRPr="004C4E2C" w:rsidDel="002A6E1B">
          <w:delText>,]</w:delText>
        </w:r>
        <w:bookmarkStart w:id="764" w:name="_Toc356304527"/>
        <w:bookmarkStart w:id="765" w:name="_Toc356304621"/>
        <w:bookmarkEnd w:id="764"/>
        <w:bookmarkEnd w:id="765"/>
      </w:del>
    </w:p>
    <w:p w:rsidR="007A1183" w:rsidDel="002A6E1B" w:rsidRDefault="007A1183" w:rsidP="007A1183">
      <w:pPr>
        <w:pStyle w:val="Code"/>
        <w:rPr>
          <w:del w:id="766" w:author="jonesar" w:date="2013-05-13T10:55:00Z"/>
        </w:rPr>
      </w:pPr>
      <w:del w:id="767" w:author="jonesar" w:date="2013-05-13T10:55:00Z">
        <w:r w:rsidDel="002A6E1B">
          <w:delText>…</w:delText>
        </w:r>
        <w:bookmarkStart w:id="768" w:name="_Toc356304528"/>
        <w:bookmarkStart w:id="769" w:name="_Toc356304622"/>
        <w:bookmarkEnd w:id="768"/>
        <w:bookmarkEnd w:id="769"/>
      </w:del>
    </w:p>
    <w:p w:rsidR="007A1183" w:rsidDel="002A6E1B" w:rsidRDefault="007A1183" w:rsidP="007A1183">
      <w:pPr>
        <w:pStyle w:val="Code"/>
        <w:rPr>
          <w:del w:id="770" w:author="jonesar" w:date="2013-05-13T10:55:00Z"/>
        </w:rPr>
      </w:pPr>
      <w:del w:id="771" w:author="jonesar" w:date="2013-05-13T10:55:00Z">
        <w:r w:rsidDel="002A6E1B">
          <w:delText>PRH   accession   unit_id   …   p</w:delText>
        </w:r>
        <w:r w:rsidRPr="004C4E2C" w:rsidDel="002A6E1B">
          <w:delText>rotein_abundance_sub[1]</w:delText>
        </w:r>
        <w:r w:rsidDel="002A6E1B">
          <w:delText xml:space="preserve">  …  protein_abundance_sub[2]  …</w:delText>
        </w:r>
        <w:bookmarkStart w:id="772" w:name="_Toc356304529"/>
        <w:bookmarkStart w:id="773" w:name="_Toc356304623"/>
        <w:bookmarkEnd w:id="772"/>
        <w:bookmarkEnd w:id="773"/>
      </w:del>
    </w:p>
    <w:p w:rsidR="007A1183" w:rsidDel="002A6E1B" w:rsidRDefault="007A1183" w:rsidP="007A1183">
      <w:pPr>
        <w:pStyle w:val="Code"/>
        <w:rPr>
          <w:del w:id="774" w:author="jonesar" w:date="2013-05-13T10:55:00Z"/>
        </w:rPr>
      </w:pPr>
      <w:del w:id="775" w:author="jonesar" w:date="2013-05-13T10:55:00Z">
        <w:r w:rsidDel="002A6E1B">
          <w:delText>PRT   P12345      EXP_1     …   1                         …  0.82749</w:delText>
        </w:r>
        <w:bookmarkStart w:id="776" w:name="_Toc356304530"/>
        <w:bookmarkStart w:id="777" w:name="_Toc356304624"/>
        <w:bookmarkEnd w:id="776"/>
        <w:bookmarkEnd w:id="777"/>
      </w:del>
    </w:p>
    <w:p w:rsidR="007A1183" w:rsidDel="002A6E1B" w:rsidRDefault="007A1183" w:rsidP="007A1183">
      <w:pPr>
        <w:pStyle w:val="Code"/>
        <w:rPr>
          <w:del w:id="778" w:author="jonesar" w:date="2013-05-13T10:55:00Z"/>
        </w:rPr>
      </w:pPr>
      <w:del w:id="779" w:author="jonesar" w:date="2013-05-13T10:55:00Z">
        <w:r w:rsidDel="002A6E1B">
          <w:delText>PRT   P15151      EXP_2     …   2.42114                   …  1</w:delText>
        </w:r>
        <w:bookmarkStart w:id="780" w:name="_Toc356304531"/>
        <w:bookmarkStart w:id="781" w:name="_Toc356304625"/>
        <w:bookmarkEnd w:id="780"/>
        <w:bookmarkEnd w:id="781"/>
      </w:del>
    </w:p>
    <w:p w:rsidR="007A1183" w:rsidDel="002A6E1B" w:rsidRDefault="007A1183" w:rsidP="007A1183">
      <w:pPr>
        <w:pStyle w:val="Code"/>
        <w:rPr>
          <w:del w:id="782" w:author="jonesar" w:date="2013-05-13T10:55:00Z"/>
        </w:rPr>
      </w:pPr>
      <w:del w:id="783" w:author="jonesar" w:date="2013-05-13T10:55:00Z">
        <w:r w:rsidDel="002A6E1B">
          <w:delText>…</w:delText>
        </w:r>
        <w:bookmarkStart w:id="784" w:name="_Toc356304532"/>
        <w:bookmarkStart w:id="785" w:name="_Toc356304626"/>
        <w:bookmarkEnd w:id="784"/>
        <w:bookmarkEnd w:id="785"/>
      </w:del>
    </w:p>
    <w:p w:rsidR="007A1183" w:rsidDel="002A6E1B" w:rsidRDefault="007A1183" w:rsidP="007A1183">
      <w:pPr>
        <w:pStyle w:val="Code"/>
        <w:rPr>
          <w:del w:id="786" w:author="jonesar" w:date="2013-05-13T10:55:00Z"/>
        </w:rPr>
      </w:pPr>
      <w:del w:id="787" w:author="jonesar" w:date="2013-05-13T10:55:00Z">
        <w:r w:rsidDel="002A6E1B">
          <w:delText>COM   All subsample columns where the SILAC based experiment has no values but the i</w:delText>
        </w:r>
      </w:del>
      <w:ins w:id="788" w:author="Juan Antonio Vizcaino" w:date="2013-04-07T19:37:00Z">
        <w:del w:id="789" w:author="jonesar" w:date="2013-05-13T10:55:00Z">
          <w:r w:rsidR="00EC3675" w:rsidDel="002A6E1B">
            <w:delText>TRAQ</w:delText>
          </w:r>
        </w:del>
      </w:ins>
      <w:del w:id="790" w:author="jonesar" w:date="2013-05-13T10:55:00Z">
        <w:r w:rsidDel="002A6E1B">
          <w:delText>Traq</w:delText>
        </w:r>
        <w:bookmarkStart w:id="791" w:name="_Toc356304533"/>
        <w:bookmarkStart w:id="792" w:name="_Toc356304627"/>
        <w:bookmarkEnd w:id="791"/>
        <w:bookmarkEnd w:id="792"/>
      </w:del>
    </w:p>
    <w:p w:rsidR="007A1183" w:rsidDel="002A6E1B" w:rsidRDefault="007A1183" w:rsidP="007A1183">
      <w:pPr>
        <w:pStyle w:val="Code"/>
        <w:rPr>
          <w:del w:id="793" w:author="jonesar" w:date="2013-05-13T10:55:00Z"/>
        </w:rPr>
      </w:pPr>
      <w:del w:id="794" w:author="jonesar" w:date="2013-05-13T10:55:00Z">
        <w:r w:rsidDel="002A6E1B">
          <w:delText>COM   base experiment has, the SILAC experiment’s proteins simply contain “-“.</w:delText>
        </w:r>
      </w:del>
      <w:ins w:id="795" w:author="Juan Antonio Vizcaino" w:date="2013-04-07T19:37:00Z">
        <w:del w:id="796" w:author="jonesar" w:date="2013-05-13T10:55:00Z">
          <w:r w:rsidR="00EC3675" w:rsidDel="002A6E1B">
            <w:delText>“null“.</w:delText>
          </w:r>
        </w:del>
      </w:ins>
      <w:bookmarkStart w:id="797" w:name="_Toc356304534"/>
      <w:bookmarkStart w:id="798" w:name="_Toc356304628"/>
      <w:bookmarkEnd w:id="797"/>
      <w:bookmarkEnd w:id="798"/>
    </w:p>
    <w:p w:rsidR="007A1183" w:rsidDel="002A6E1B" w:rsidRDefault="007A1183" w:rsidP="007A1183">
      <w:pPr>
        <w:rPr>
          <w:del w:id="799" w:author="jonesar" w:date="2013-05-13T10:55:00Z"/>
        </w:rPr>
      </w:pPr>
      <w:bookmarkStart w:id="800" w:name="_Toc356304535"/>
      <w:bookmarkStart w:id="801" w:name="_Toc356304629"/>
      <w:bookmarkEnd w:id="800"/>
      <w:bookmarkEnd w:id="801"/>
    </w:p>
    <w:p w:rsidR="00395B9E" w:rsidDel="002A6E1B" w:rsidRDefault="007A1183" w:rsidP="00D36C0A">
      <w:pPr>
        <w:jc w:val="both"/>
        <w:rPr>
          <w:del w:id="802" w:author="jonesar" w:date="2013-05-13T10:55:00Z"/>
        </w:rPr>
      </w:pPr>
      <w:del w:id="803" w:author="jonesar" w:date="2013-05-13T10:55:00Z">
        <w:r w:rsidDel="002A6E1B">
          <w:delText>MS</w:delText>
        </w:r>
        <w:r w:rsidRPr="004075EC" w:rsidDel="002A6E1B">
          <w:rPr>
            <w:vertAlign w:val="superscript"/>
          </w:rPr>
          <w:delText>2</w:delText>
        </w:r>
        <w:r w:rsidDel="002A6E1B">
          <w:delText xml:space="preserve"> spectral counting-based approaches SHOULD be reported using optional columns in the peptide table</w:delText>
        </w:r>
      </w:del>
      <w:ins w:id="804" w:author="Juan Antonio Vizcaino" w:date="2013-04-10T09:42:00Z">
        <w:del w:id="805" w:author="jonesar" w:date="2013-05-13T10:55:00Z">
          <w:r w:rsidR="00946C7D" w:rsidDel="002A6E1B">
            <w:delText xml:space="preserve"> (see Section 6.4.19)</w:delText>
          </w:r>
        </w:del>
      </w:ins>
      <w:del w:id="806" w:author="jonesar" w:date="2013-05-13T10:55:00Z">
        <w:r w:rsidDel="002A6E1B">
          <w:delText xml:space="preserve"> as well as the protein table as they only result in one single value per analyte. In case the approach used also generates standard deviation and standard errors the quantification results MAY also be reported using the subsample 1 columns. MS label-free quantitation techniques do not require any additional support in mzTab as they simply need to report abundance values per sample in a straight-forward manner. CV parameter accessions MAY be used as optional column names following the following format: opt_cv_{accession}_{parameter name}. Spaces within the parameter’s name MUST be replaced by ‘_’.</w:delText>
        </w:r>
        <w:bookmarkStart w:id="807" w:name="_Toc356304536"/>
        <w:bookmarkStart w:id="808" w:name="_Toc356304630"/>
        <w:bookmarkEnd w:id="807"/>
        <w:bookmarkEnd w:id="808"/>
      </w:del>
    </w:p>
    <w:p w:rsidR="007A1183" w:rsidDel="002A6E1B" w:rsidRDefault="007A1183" w:rsidP="007A1183">
      <w:pPr>
        <w:pStyle w:val="Code"/>
        <w:rPr>
          <w:del w:id="809" w:author="jonesar" w:date="2013-05-13T10:55:00Z"/>
        </w:rPr>
      </w:pPr>
      <w:bookmarkStart w:id="810" w:name="_Toc356304537"/>
      <w:bookmarkStart w:id="811" w:name="_Toc356304631"/>
      <w:bookmarkEnd w:id="810"/>
      <w:bookmarkEnd w:id="811"/>
    </w:p>
    <w:p w:rsidR="007A1183" w:rsidDel="002A6E1B" w:rsidRDefault="007A1183" w:rsidP="007A1183">
      <w:pPr>
        <w:pStyle w:val="Code"/>
        <w:rPr>
          <w:del w:id="812" w:author="jonesar" w:date="2013-05-13T10:55:00Z"/>
        </w:rPr>
      </w:pPr>
      <w:del w:id="813" w:author="jonesar" w:date="2013-05-13T10:55:00Z">
        <w:r w:rsidDel="002A6E1B">
          <w:delText>COM   Example showing how emPAI values are reported in an additional column using</w:delText>
        </w:r>
        <w:bookmarkStart w:id="814" w:name="_Toc356304538"/>
        <w:bookmarkStart w:id="815" w:name="_Toc356304632"/>
        <w:bookmarkEnd w:id="814"/>
        <w:bookmarkEnd w:id="815"/>
      </w:del>
    </w:p>
    <w:p w:rsidR="007A1183" w:rsidDel="002A6E1B" w:rsidRDefault="007A1183" w:rsidP="007A1183">
      <w:pPr>
        <w:pStyle w:val="Code"/>
        <w:rPr>
          <w:del w:id="816" w:author="jonesar" w:date="2013-05-13T10:55:00Z"/>
        </w:rPr>
      </w:pPr>
      <w:del w:id="817" w:author="jonesar" w:date="2013-05-13T10:55:00Z">
        <w:r w:rsidDel="002A6E1B">
          <w:delText>COM   MS CV parameter “emPAI value” (</w:delText>
        </w:r>
        <w:r w:rsidRPr="00F178FE" w:rsidDel="002A6E1B">
          <w:delText>MS:1001905</w:delText>
        </w:r>
        <w:r w:rsidDel="002A6E1B">
          <w:delText>)</w:delText>
        </w:r>
        <w:bookmarkStart w:id="818" w:name="_Toc356304539"/>
        <w:bookmarkStart w:id="819" w:name="_Toc356304633"/>
        <w:bookmarkEnd w:id="818"/>
        <w:bookmarkEnd w:id="819"/>
      </w:del>
    </w:p>
    <w:p w:rsidR="007A1183" w:rsidDel="002A6E1B" w:rsidRDefault="007A1183" w:rsidP="007A1183">
      <w:pPr>
        <w:pStyle w:val="Code"/>
        <w:rPr>
          <w:del w:id="820" w:author="jonesar" w:date="2013-05-13T10:55:00Z"/>
        </w:rPr>
      </w:pPr>
      <w:del w:id="821" w:author="jonesar" w:date="2013-05-13T10:55:00Z">
        <w:r w:rsidDel="002A6E1B">
          <w:delText>…</w:delText>
        </w:r>
        <w:bookmarkStart w:id="822" w:name="_Toc356304540"/>
        <w:bookmarkStart w:id="823" w:name="_Toc356304634"/>
        <w:bookmarkEnd w:id="822"/>
        <w:bookmarkEnd w:id="823"/>
      </w:del>
    </w:p>
    <w:p w:rsidR="007A1183" w:rsidDel="002A6E1B" w:rsidRDefault="007A1183" w:rsidP="007A1183">
      <w:pPr>
        <w:pStyle w:val="Code"/>
        <w:rPr>
          <w:del w:id="824" w:author="jonesar" w:date="2013-05-13T10:55:00Z"/>
        </w:rPr>
      </w:pPr>
      <w:del w:id="825" w:author="jonesar" w:date="2013-05-13T10:55:00Z">
        <w:r w:rsidDel="002A6E1B">
          <w:delText>PRH   accession  …   opt_cv_</w:delText>
        </w:r>
        <w:r w:rsidRPr="00F178FE" w:rsidDel="002A6E1B">
          <w:delText>MS:1001905</w:delText>
        </w:r>
        <w:r w:rsidDel="002A6E1B">
          <w:delText>_emPAI_value</w:delText>
        </w:r>
        <w:bookmarkStart w:id="826" w:name="_Toc356304541"/>
        <w:bookmarkStart w:id="827" w:name="_Toc356304635"/>
        <w:bookmarkEnd w:id="826"/>
        <w:bookmarkEnd w:id="827"/>
      </w:del>
    </w:p>
    <w:p w:rsidR="007A1183" w:rsidRPr="00F178FE" w:rsidDel="002A6E1B" w:rsidRDefault="007A1183" w:rsidP="007A1183">
      <w:pPr>
        <w:pStyle w:val="Code"/>
        <w:rPr>
          <w:del w:id="828" w:author="jonesar" w:date="2013-05-13T10:55:00Z"/>
        </w:rPr>
      </w:pPr>
      <w:del w:id="829" w:author="jonesar" w:date="2013-05-13T10:55:00Z">
        <w:r w:rsidDel="002A6E1B">
          <w:delText>PRT   P12345     …   0.658</w:delText>
        </w:r>
        <w:bookmarkStart w:id="830" w:name="_Toc356304542"/>
        <w:bookmarkStart w:id="831" w:name="_Toc356304636"/>
        <w:bookmarkEnd w:id="830"/>
        <w:bookmarkEnd w:id="831"/>
      </w:del>
    </w:p>
    <w:p w:rsidR="007A1183" w:rsidRDefault="007A1183">
      <w:pPr>
        <w:pStyle w:val="Heading2"/>
      </w:pPr>
      <w:bookmarkStart w:id="832" w:name="_Toc356304637"/>
      <w:r>
        <w:t>Encoding missing values, zeroes, nulls, infinity and calculation errors</w:t>
      </w:r>
      <w:bookmarkEnd w:id="832"/>
    </w:p>
    <w:p w:rsidR="007A1183" w:rsidDel="0046529F" w:rsidRDefault="007A1183" w:rsidP="007A1183">
      <w:pPr>
        <w:jc w:val="both"/>
        <w:rPr>
          <w:del w:id="833" w:author="jonesar" w:date="2013-05-14T10:36:00Z"/>
          <w:lang w:val="en-GB"/>
        </w:rPr>
      </w:pPr>
      <w:r>
        <w:rPr>
          <w:lang w:val="en-GB"/>
        </w:rPr>
        <w:t>In the table-based sections (protein, peptide, and small molecule) there MUST NOT be any empty cells.</w:t>
      </w:r>
      <w:ins w:id="834" w:author="jonesar" w:date="2013-05-13T10:58:00Z">
        <w:r w:rsidR="00724DE1">
          <w:rPr>
            <w:lang w:val="en-GB"/>
          </w:rPr>
          <w:t xml:space="preserve"> </w:t>
        </w:r>
      </w:ins>
      <w:del w:id="835" w:author="jonesar" w:date="2013-05-13T10:58:00Z">
        <w:r w:rsidDel="00724DE1">
          <w:rPr>
            <w:lang w:val="en-GB"/>
          </w:rPr>
          <w:delText xml:space="preserve">  </w:delText>
        </w:r>
      </w:del>
      <w:r>
        <w:rPr>
          <w:lang w:val="en-GB"/>
        </w:rPr>
        <w:t>In case a given property is not available “null” MUST be used. This is, for example, the case when modifications were not identified on a given peptide (</w:t>
      </w:r>
      <w:r>
        <w:rPr>
          <w:i/>
          <w:lang w:val="en-GB"/>
        </w:rPr>
        <w:t>i</w:t>
      </w:r>
      <w:r w:rsidR="00CA5E7E">
        <w:rPr>
          <w:i/>
          <w:lang w:val="en-GB"/>
        </w:rPr>
        <w:t>.</w:t>
      </w:r>
      <w:r>
        <w:rPr>
          <w:i/>
          <w:lang w:val="en-GB"/>
        </w:rPr>
        <w:t>e.</w:t>
      </w:r>
      <w:r>
        <w:rPr>
          <w:lang w:val="en-GB"/>
        </w:rPr>
        <w:t xml:space="preserve"> the table cell MUST NOT be empty but “null” has to be reported). </w:t>
      </w:r>
    </w:p>
    <w:p w:rsidR="007A1183" w:rsidRPr="006236C4" w:rsidRDefault="007A1183" w:rsidP="007A1183">
      <w:pPr>
        <w:jc w:val="both"/>
        <w:rPr>
          <w:lang w:val="en-GB"/>
        </w:rPr>
      </w:pPr>
      <w:r>
        <w:rPr>
          <w:lang w:val="en-GB"/>
        </w:rPr>
        <w:t xml:space="preserve">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In some cases, there is ambiguity with respect to these cases: e.g. in spectral counting if no peptide spectrum matches are observed for a given protein, it is open for debate as to whether its abundance is zero or missing (“null”).</w:t>
      </w:r>
    </w:p>
    <w:p w:rsidR="007A1183" w:rsidRDefault="007A1183" w:rsidP="007A1183">
      <w:pPr>
        <w:jc w:val="both"/>
      </w:pPr>
    </w:p>
    <w:p w:rsidR="007A1183" w:rsidRDefault="007A1183">
      <w:pPr>
        <w:pStyle w:val="Heading2"/>
      </w:pPr>
      <w:bookmarkStart w:id="836" w:name="_Toc356304638"/>
      <w:r>
        <w:t xml:space="preserve">Number of </w:t>
      </w:r>
      <w:del w:id="837" w:author="jonesar" w:date="2013-05-13T11:03:00Z">
        <w:r w:rsidDel="001D7DEC">
          <w:delText xml:space="preserve">unique </w:delText>
        </w:r>
      </w:del>
      <w:r>
        <w:t>peptides reported</w:t>
      </w:r>
      <w:bookmarkEnd w:id="836"/>
    </w:p>
    <w:p w:rsidR="003F165B" w:rsidRDefault="007A1183" w:rsidP="001D7DEC">
      <w:pPr>
        <w:jc w:val="both"/>
        <w:rPr>
          <w:ins w:id="838" w:author="jonesar" w:date="2013-05-13T11:05:00Z"/>
        </w:rPr>
      </w:pPr>
      <w:r>
        <w:t>The</w:t>
      </w:r>
      <w:ins w:id="839" w:author="jonesar" w:date="2013-05-13T11:03:00Z">
        <w:r w:rsidR="003F165B">
          <w:t xml:space="preserve">re </w:t>
        </w:r>
      </w:ins>
      <w:ins w:id="840" w:author="jonesar" w:date="2013-05-13T11:04:00Z">
        <w:r w:rsidR="001D7DEC">
          <w:t>are OPTIONAL</w:t>
        </w:r>
        <w:r w:rsidR="003F165B">
          <w:t xml:space="preserve"> columns allowed</w:t>
        </w:r>
      </w:ins>
      <w:ins w:id="841" w:author="jonesar" w:date="2013-05-13T11:03:00Z">
        <w:r w:rsidR="001D7DEC">
          <w:t xml:space="preserve"> in the protein section to report the </w:t>
        </w:r>
      </w:ins>
      <w:del w:id="842" w:author="jonesar" w:date="2013-05-13T11:03:00Z">
        <w:r w:rsidDel="001D7DEC">
          <w:delText xml:space="preserve"> protein section contains three columns to report the </w:delText>
        </w:r>
      </w:del>
      <w:r>
        <w:t>number of peptides supporting a given protein identification</w:t>
      </w:r>
      <w:ins w:id="843" w:author="jonesar" w:date="2013-05-13T11:05:00Z">
        <w:r w:rsidR="007825A9">
          <w:t>/quantificatio</w:t>
        </w:r>
        <w:r w:rsidR="003F165B">
          <w:t>n</w:t>
        </w:r>
        <w:r w:rsidR="007825A9">
          <w:t>. Exporters MAY include these values for none, some or all of the ms_files reported</w:t>
        </w:r>
      </w:ins>
      <w:ins w:id="844" w:author="jonesar" w:date="2013-05-13T11:06:00Z">
        <w:r w:rsidR="008D1861">
          <w:t>.</w:t>
        </w:r>
      </w:ins>
      <w:ins w:id="845" w:author="jonesar" w:date="2013-05-14T10:37:00Z">
        <w:r w:rsidR="0046529F">
          <w:t xml:space="preserve"> </w:t>
        </w:r>
      </w:ins>
      <w:del w:id="846" w:author="jonesar" w:date="2013-05-13T11:06:00Z">
        <w:r w:rsidDel="00AE44CE">
          <w:delText xml:space="preserve">: </w:delText>
        </w:r>
      </w:del>
    </w:p>
    <w:p w:rsidR="003F165B" w:rsidRDefault="003F165B" w:rsidP="001D7DEC">
      <w:pPr>
        <w:jc w:val="both"/>
        <w:rPr>
          <w:ins w:id="847" w:author="jonesar" w:date="2013-05-13T11:05:00Z"/>
        </w:rPr>
      </w:pPr>
    </w:p>
    <w:p w:rsidR="00775A3B" w:rsidRDefault="003F165B" w:rsidP="00775A3B">
      <w:pPr>
        <w:pStyle w:val="ListParagraph"/>
        <w:numPr>
          <w:ilvl w:val="0"/>
          <w:numId w:val="47"/>
        </w:numPr>
        <w:jc w:val="both"/>
        <w:rPr>
          <w:ins w:id="848" w:author="jonesar" w:date="2013-05-13T11:07:00Z"/>
        </w:rPr>
        <w:pPrChange w:id="849" w:author="jonesar" w:date="2013-05-13T11:05:00Z">
          <w:pPr>
            <w:jc w:val="both"/>
          </w:pPr>
        </w:pPrChange>
      </w:pPr>
      <w:ins w:id="850" w:author="jonesar" w:date="2013-05-13T11:05:00Z">
        <w:r>
          <w:t>num_psms_ms_file[1_n]</w:t>
        </w:r>
      </w:ins>
    </w:p>
    <w:p w:rsidR="00775A3B" w:rsidRDefault="0066549A" w:rsidP="00775A3B">
      <w:pPr>
        <w:pStyle w:val="ListParagraph"/>
        <w:numPr>
          <w:ilvl w:val="1"/>
          <w:numId w:val="47"/>
        </w:numPr>
        <w:jc w:val="both"/>
        <w:rPr>
          <w:ins w:id="851" w:author="jonesar" w:date="2013-05-13T11:05:00Z"/>
        </w:rPr>
        <w:pPrChange w:id="852" w:author="jonesar" w:date="2013-05-13T11:07:00Z">
          <w:pPr>
            <w:jc w:val="both"/>
          </w:pPr>
        </w:pPrChange>
      </w:pPr>
      <w:ins w:id="853" w:author="jonesar" w:date="2013-05-13T11:07:00Z">
        <w:r>
          <w:t>The count of the total significant PSMs that can be mapped to the reported protein</w:t>
        </w:r>
      </w:ins>
    </w:p>
    <w:p w:rsidR="00775A3B" w:rsidRDefault="007825A9" w:rsidP="00775A3B">
      <w:pPr>
        <w:pStyle w:val="ListParagraph"/>
        <w:numPr>
          <w:ilvl w:val="0"/>
          <w:numId w:val="47"/>
        </w:numPr>
        <w:jc w:val="both"/>
        <w:rPr>
          <w:ins w:id="854" w:author="jonesar" w:date="2013-05-13T11:08:00Z"/>
        </w:rPr>
        <w:pPrChange w:id="855" w:author="jonesar" w:date="2013-05-13T11:05:00Z">
          <w:pPr>
            <w:jc w:val="both"/>
          </w:pPr>
        </w:pPrChange>
      </w:pPr>
      <w:ins w:id="856" w:author="jonesar" w:date="2013-05-13T11:05:00Z">
        <w:r>
          <w:t>num_peptides_distinct_ms_file[1_n]</w:t>
        </w:r>
      </w:ins>
    </w:p>
    <w:p w:rsidR="00775A3B" w:rsidRDefault="0066549A" w:rsidP="00775A3B">
      <w:pPr>
        <w:pStyle w:val="ListParagraph"/>
        <w:numPr>
          <w:ilvl w:val="1"/>
          <w:numId w:val="47"/>
        </w:numPr>
        <w:jc w:val="both"/>
        <w:rPr>
          <w:ins w:id="857" w:author="jonesar" w:date="2013-05-13T11:05:00Z"/>
        </w:rPr>
        <w:pPrChange w:id="858" w:author="jonesar" w:date="2013-05-13T11:08:00Z">
          <w:pPr>
            <w:jc w:val="both"/>
          </w:pPr>
        </w:pPrChange>
      </w:pPr>
      <w:ins w:id="859" w:author="jonesar" w:date="2013-05-13T11:08:00Z">
        <w:r>
          <w:t>The count of the number of different peptide sequences that have been identified above the significance threshold</w:t>
        </w:r>
      </w:ins>
      <w:ins w:id="860" w:author="jonesar" w:date="2013-05-13T11:09:00Z">
        <w:r>
          <w:t>. Different modifications or charge states of the same peptide are not counted.</w:t>
        </w:r>
      </w:ins>
    </w:p>
    <w:p w:rsidR="00775A3B" w:rsidRDefault="00AE44CE" w:rsidP="00775A3B">
      <w:pPr>
        <w:pStyle w:val="ListParagraph"/>
        <w:numPr>
          <w:ilvl w:val="0"/>
          <w:numId w:val="47"/>
        </w:numPr>
        <w:jc w:val="both"/>
        <w:rPr>
          <w:ins w:id="861" w:author="jonesar" w:date="2013-05-13T11:09:00Z"/>
        </w:rPr>
        <w:pPrChange w:id="862" w:author="jonesar" w:date="2013-05-13T11:05:00Z">
          <w:pPr>
            <w:jc w:val="both"/>
          </w:pPr>
        </w:pPrChange>
      </w:pPr>
      <w:ins w:id="863" w:author="jonesar" w:date="2013-05-13T11:06:00Z">
        <w:r>
          <w:t>num_peptides_unique_ms_file[1_n]</w:t>
        </w:r>
      </w:ins>
    </w:p>
    <w:p w:rsidR="00775A3B" w:rsidRDefault="0066549A" w:rsidP="00775A3B">
      <w:pPr>
        <w:pStyle w:val="ListParagraph"/>
        <w:numPr>
          <w:ilvl w:val="1"/>
          <w:numId w:val="47"/>
        </w:numPr>
        <w:jc w:val="both"/>
        <w:rPr>
          <w:ins w:id="864" w:author="jonesar" w:date="2013-05-13T11:09:00Z"/>
        </w:rPr>
        <w:pPrChange w:id="865" w:author="jonesar" w:date="2013-05-13T11:09:00Z">
          <w:pPr>
            <w:jc w:val="both"/>
          </w:pPr>
        </w:pPrChange>
      </w:pPr>
      <w:ins w:id="866" w:author="jonesar" w:date="2013-05-13T11:09:00Z">
        <w:r>
          <w:t>The number of peptides that can be mapped uniquely to the protein reported</w:t>
        </w:r>
      </w:ins>
      <w:ins w:id="867" w:author="jonesar" w:date="2013-05-13T11:10:00Z">
        <w:r>
          <w:t>. If ambiguity members have been reported, the count MUST be derived from the num</w:t>
        </w:r>
      </w:ins>
      <w:ins w:id="868" w:author="jonesar" w:date="2013-05-13T11:11:00Z">
        <w:r>
          <w:t>b</w:t>
        </w:r>
      </w:ins>
      <w:ins w:id="869" w:author="jonesar" w:date="2013-05-13T11:10:00Z">
        <w:r>
          <w:t xml:space="preserve">er of peptides </w:t>
        </w:r>
      </w:ins>
      <w:ins w:id="870" w:author="jonesar" w:date="2013-05-13T11:11:00Z">
        <w:r>
          <w:t>that can be uniquely mapped to the group of accessions, since the assumption is that these accessions are supported by the same evidence.</w:t>
        </w:r>
      </w:ins>
    </w:p>
    <w:p w:rsidR="00775A3B" w:rsidRDefault="00775A3B" w:rsidP="00775A3B">
      <w:pPr>
        <w:pStyle w:val="ListParagraph"/>
        <w:jc w:val="both"/>
        <w:rPr>
          <w:ins w:id="871" w:author="jonesar" w:date="2013-05-13T11:05:00Z"/>
        </w:rPr>
        <w:pPrChange w:id="872" w:author="jonesar" w:date="2013-05-13T11:09:00Z">
          <w:pPr>
            <w:jc w:val="both"/>
          </w:pPr>
        </w:pPrChange>
      </w:pPr>
    </w:p>
    <w:p w:rsidR="007A1183" w:rsidDel="0066549A" w:rsidRDefault="00D3419D" w:rsidP="001D7DEC">
      <w:pPr>
        <w:jc w:val="both"/>
        <w:rPr>
          <w:del w:id="873" w:author="jonesar" w:date="2013-05-13T11:10:00Z"/>
        </w:rPr>
      </w:pPr>
      <w:ins w:id="874" w:author="Juan Antonio Vizcaino" w:date="2013-04-23T12:29:00Z">
        <w:del w:id="875" w:author="jonesar" w:date="2013-05-13T11:10:00Z">
          <w:r w:rsidDel="0066549A">
            <w:delText>“</w:delText>
          </w:r>
        </w:del>
      </w:ins>
      <w:del w:id="876" w:author="jonesar" w:date="2013-05-13T11:10:00Z">
        <w:r w:rsidR="007A1183" w:rsidDel="0066549A">
          <w:delText>num_peptides</w:delText>
        </w:r>
      </w:del>
      <w:ins w:id="877" w:author="Juan Antonio Vizcaino" w:date="2013-04-23T12:29:00Z">
        <w:del w:id="878" w:author="jonesar" w:date="2013-05-13T11:10:00Z">
          <w:r w:rsidDel="0066549A">
            <w:delText>”</w:delText>
          </w:r>
        </w:del>
      </w:ins>
      <w:del w:id="879" w:author="jonesar" w:date="2013-05-13T11:10:00Z">
        <w:r w:rsidR="007A1183" w:rsidDel="0066549A">
          <w:delText xml:space="preserve">, </w:delText>
        </w:r>
      </w:del>
      <w:ins w:id="880" w:author="Juan Antonio Vizcaino" w:date="2013-04-23T12:29:00Z">
        <w:del w:id="881" w:author="jonesar" w:date="2013-05-13T11:10:00Z">
          <w:r w:rsidDel="0066549A">
            <w:delText>“</w:delText>
          </w:r>
        </w:del>
      </w:ins>
      <w:del w:id="882" w:author="jonesar" w:date="2013-05-13T11:10:00Z">
        <w:r w:rsidR="007A1183" w:rsidDel="0066549A">
          <w:delText>num_peptides_distinct</w:delText>
        </w:r>
      </w:del>
      <w:ins w:id="883" w:author="Juan Antonio Vizcaino" w:date="2013-04-23T12:29:00Z">
        <w:del w:id="884" w:author="jonesar" w:date="2013-05-13T11:10:00Z">
          <w:r w:rsidDel="0066549A">
            <w:delText>”</w:delText>
          </w:r>
        </w:del>
      </w:ins>
      <w:del w:id="885" w:author="jonesar" w:date="2013-05-13T11:10:00Z">
        <w:r w:rsidR="007A1183" w:rsidDel="0066549A">
          <w:delText xml:space="preserve">, </w:delText>
        </w:r>
      </w:del>
      <w:ins w:id="886" w:author="Juan Antonio Vizcaino" w:date="2013-04-23T12:29:00Z">
        <w:del w:id="887" w:author="jonesar" w:date="2013-05-13T11:10:00Z">
          <w:r w:rsidDel="0066549A">
            <w:delText>“</w:delText>
          </w:r>
        </w:del>
      </w:ins>
      <w:del w:id="888" w:author="jonesar" w:date="2013-05-13T11:10:00Z">
        <w:r w:rsidR="007A1183" w:rsidDel="0066549A">
          <w:delText>num_peptides_unique</w:delText>
        </w:r>
      </w:del>
      <w:ins w:id="889" w:author="Juan Antonio Vizcaino" w:date="2013-04-23T12:29:00Z">
        <w:del w:id="890" w:author="jonesar" w:date="2013-05-13T11:10:00Z">
          <w:r w:rsidDel="0066549A">
            <w:delText>”</w:delText>
          </w:r>
        </w:del>
      </w:ins>
      <w:del w:id="891" w:author="jonesar" w:date="2013-05-13T11:10:00Z">
        <w:r w:rsidR="007A1183" w:rsidDel="0066549A">
          <w:delText xml:space="preserve"> (see below). The first column, </w:delText>
        </w:r>
      </w:del>
      <w:ins w:id="892" w:author="Juan Antonio Vizcaino" w:date="2013-04-23T12:29:00Z">
        <w:del w:id="893" w:author="jonesar" w:date="2013-05-13T11:10:00Z">
          <w:r w:rsidDel="0066549A">
            <w:delText>“</w:delText>
          </w:r>
        </w:del>
      </w:ins>
      <w:del w:id="894" w:author="jonesar" w:date="2013-05-13T11:10:00Z">
        <w:r w:rsidR="007A1183" w:rsidDel="0066549A">
          <w:delText>num_peptides</w:delText>
        </w:r>
      </w:del>
      <w:ins w:id="895" w:author="Juan Antonio Vizcaino" w:date="2013-04-23T12:29:00Z">
        <w:del w:id="896" w:author="jonesar" w:date="2013-05-13T11:10:00Z">
          <w:r w:rsidDel="0066549A">
            <w:delText>”</w:delText>
          </w:r>
        </w:del>
      </w:ins>
      <w:del w:id="897" w:author="jonesar" w:date="2013-05-13T11:10:00Z">
        <w:r w:rsidR="007A1183" w:rsidDel="0066549A">
          <w:delText xml:space="preserve">, reports all peptides that are associated with the given protein in the respective unit irrespective of their charge, modifications, and sequence. </w:delText>
        </w:r>
      </w:del>
      <w:ins w:id="898" w:author="Juan Antonio Vizcaino" w:date="2013-04-23T12:29:00Z">
        <w:del w:id="899" w:author="jonesar" w:date="2013-05-13T11:10:00Z">
          <w:r w:rsidDel="0066549A">
            <w:delText>“</w:delText>
          </w:r>
        </w:del>
      </w:ins>
      <w:del w:id="900" w:author="jonesar" w:date="2013-05-13T11:10:00Z">
        <w:r w:rsidR="007A1183" w:rsidDel="0066549A">
          <w:delText>num_peptides_distinct</w:delText>
        </w:r>
      </w:del>
      <w:ins w:id="901" w:author="Juan Antonio Vizcaino" w:date="2013-04-23T12:29:00Z">
        <w:del w:id="902" w:author="jonesar" w:date="2013-05-13T11:10:00Z">
          <w:r w:rsidDel="0066549A">
            <w:delText>”</w:delText>
          </w:r>
        </w:del>
      </w:ins>
      <w:del w:id="903" w:author="jonesar" w:date="2013-05-13T11:10:00Z">
        <w:r w:rsidR="007A1183" w:rsidDel="0066549A">
          <w:delText xml:space="preserve"> MUST report the number of distinct peptides associated with the given protein-based on their sequence and modifications. </w:delText>
        </w:r>
      </w:del>
      <w:ins w:id="904" w:author="Juan Antonio Vizcaino" w:date="2013-04-23T12:30:00Z">
        <w:del w:id="905" w:author="jonesar" w:date="2013-05-13T11:10:00Z">
          <w:r w:rsidDel="0066549A">
            <w:delText>“</w:delText>
          </w:r>
        </w:del>
      </w:ins>
      <w:del w:id="906" w:author="jonesar" w:date="2013-05-13T11:10:00Z">
        <w:r w:rsidR="007A1183" w:rsidDel="0066549A">
          <w:delText>num_peptides_unique</w:delText>
        </w:r>
      </w:del>
      <w:ins w:id="907" w:author="Juan Antonio Vizcaino" w:date="2013-04-23T12:30:00Z">
        <w:del w:id="908" w:author="jonesar" w:date="2013-05-13T11:10:00Z">
          <w:r w:rsidDel="0066549A">
            <w:delText>”</w:delText>
          </w:r>
        </w:del>
      </w:ins>
      <w:del w:id="909" w:author="jonesar" w:date="2013-05-13T11:10:00Z">
        <w:r w:rsidR="007A1183" w:rsidDel="0066549A">
          <w:delText xml:space="preserve"> finally reports the subset of distinct peptides (see above) that are unique for the given protein based on the protein database used for the performed search. Detailed examples on how these numbers are generated are given in the respective protein table column descriptions (see below). These numbers only reflect peptides used for identification but not quantification. The peptides contributing to the protein’s quantification values can be retrieved from the peptide table by retrieving all peptides containing quantitative values assigned to the given proteins.</w:delText>
        </w:r>
      </w:del>
    </w:p>
    <w:p w:rsidR="007A1183" w:rsidRDefault="007A1183" w:rsidP="007A1183">
      <w:pPr>
        <w:jc w:val="both"/>
      </w:pPr>
    </w:p>
    <w:p w:rsidR="001E69A3" w:rsidRDefault="007A1183" w:rsidP="007A1183">
      <w:pPr>
        <w:jc w:val="both"/>
        <w:rPr>
          <w:ins w:id="910" w:author="jonesar" w:date="2013-05-13T11:12:00Z"/>
        </w:rPr>
      </w:pPr>
      <w:r>
        <w:t>The idea of these three columns is to give the researcher a quick overview of how well a given protein identification is supported by peptide identifications</w:t>
      </w:r>
      <w:ins w:id="911" w:author="jonesar" w:date="2013-05-13T11:12:00Z">
        <w:r w:rsidR="001E69A3">
          <w:t xml:space="preserve"> for a given ms_file reported. </w:t>
        </w:r>
      </w:ins>
      <w:ins w:id="912" w:author="jonesar" w:date="2013-05-14T10:37:00Z">
        <w:r w:rsidR="0046529F">
          <w:t xml:space="preserve">These values are not mandatory since it is recognized that many quantitative approaches do not assemble all identification-level evidence in this way. </w:t>
        </w:r>
      </w:ins>
      <w:ins w:id="913" w:author="jonesar" w:date="2013-05-13T11:12:00Z">
        <w:r w:rsidR="006E794D">
          <w:t>The num_psms column</w:t>
        </w:r>
      </w:ins>
      <w:ins w:id="914" w:author="jonesar" w:date="2013-05-13T11:13:00Z">
        <w:r w:rsidR="006E794D">
          <w:t xml:space="preserve"> also provides the opportunity </w:t>
        </w:r>
        <w:r w:rsidR="00673D3D">
          <w:t xml:space="preserve">for </w:t>
        </w:r>
      </w:ins>
      <w:ins w:id="915" w:author="jonesar" w:date="2013-05-13T11:14:00Z">
        <w:r w:rsidR="00EB6C05">
          <w:t>reporting pseudo-quantitative (label-free) values from approaches in which no explicit quantification has been performed</w:t>
        </w:r>
      </w:ins>
      <w:ins w:id="916" w:author="jonesar" w:date="2013-05-14T10:38:00Z">
        <w:r w:rsidR="000C4B15">
          <w:t xml:space="preserve"> and such it is RECOMMENDED that this column is provided for identification results exported to mzQuantML</w:t>
        </w:r>
      </w:ins>
      <w:ins w:id="917" w:author="jonesar" w:date="2013-05-13T11:14:00Z">
        <w:r w:rsidR="00EB6C05">
          <w:t>.</w:t>
        </w:r>
      </w:ins>
      <w:del w:id="918" w:author="jonesar" w:date="2013-05-13T11:12:00Z">
        <w:r w:rsidDel="001E69A3">
          <w:delText xml:space="preserve">. </w:delText>
        </w:r>
      </w:del>
    </w:p>
    <w:p w:rsidR="007A1183" w:rsidDel="00CA4889" w:rsidRDefault="007A1183" w:rsidP="007A1183">
      <w:pPr>
        <w:jc w:val="both"/>
        <w:rPr>
          <w:del w:id="919" w:author="jonesar" w:date="2013-05-13T11:14:00Z"/>
        </w:rPr>
      </w:pPr>
      <w:del w:id="920" w:author="jonesar" w:date="2013-05-13T11:14:00Z">
        <w:r w:rsidDel="00CA4889">
          <w:delText>There will be cases where different tools generate different numbers for similar datasets. Nevertheless, too restrictive definitions of these columns might prevent the usage of mzTab for certain use cases.</w:delText>
        </w:r>
      </w:del>
    </w:p>
    <w:p w:rsidR="007A1183" w:rsidRDefault="007A1183" w:rsidP="007A1183">
      <w:pPr>
        <w:jc w:val="both"/>
      </w:pPr>
    </w:p>
    <w:p w:rsidR="007A1183" w:rsidRDefault="007A1183">
      <w:pPr>
        <w:pStyle w:val="Heading2"/>
      </w:pPr>
      <w:bookmarkStart w:id="921" w:name="_Toc356304639"/>
      <w:commentRangeStart w:id="922"/>
      <w:r>
        <w:lastRenderedPageBreak/>
        <w:t xml:space="preserve">Reliability score </w:t>
      </w:r>
      <w:commentRangeEnd w:id="922"/>
      <w:r w:rsidR="00CA4889">
        <w:rPr>
          <w:rStyle w:val="CommentReference"/>
          <w:b w:val="0"/>
          <w:bCs w:val="0"/>
          <w:iCs w:val="0"/>
        </w:rPr>
        <w:commentReference w:id="922"/>
      </w:r>
      <w:bookmarkEnd w:id="921"/>
    </w:p>
    <w:p w:rsidR="007A1183" w:rsidRDefault="007A1183" w:rsidP="007A1183">
      <w:pPr>
        <w:jc w:val="both"/>
        <w:rPr>
          <w:lang w:val="en-GB"/>
        </w:rPr>
      </w:pPr>
      <w:r>
        <w:t xml:space="preserve">All protein, peptide and small molecule identifications reported in an mzTab file SHOULD be assigned a reliability score (column “reliability” in all tables). This reliability only applies to the identification reliability but not to modification and or quantification reliabilities. The idea is to provide a way for researcher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rsidR="007A1183" w:rsidRDefault="007A1183" w:rsidP="007A1183">
      <w:pPr>
        <w:jc w:val="both"/>
        <w:rPr>
          <w:lang w:val="en-GB"/>
        </w:rPr>
      </w:pPr>
    </w:p>
    <w:p w:rsidR="007A1183" w:rsidRDefault="007A1183" w:rsidP="007A1183">
      <w:pPr>
        <w:jc w:val="both"/>
        <w:rPr>
          <w:lang w:val="en-GB"/>
        </w:rPr>
      </w:pPr>
      <w:r>
        <w:rPr>
          <w:lang w:val="en-GB"/>
        </w:rPr>
        <w:t>The reliability</w:t>
      </w:r>
      <w:r w:rsidR="00066FFF">
        <w:rPr>
          <w:lang w:val="en-GB"/>
        </w:rPr>
        <w:t xml:space="preserve"> value</w:t>
      </w:r>
      <w:r>
        <w:rPr>
          <w:lang w:val="en-GB"/>
        </w:rPr>
        <w:t>, if provided, MUST be an integer between 1-3 and SHOULD be interpreted as follows:</w:t>
      </w:r>
    </w:p>
    <w:p w:rsidR="007A1183" w:rsidRDefault="007A1183" w:rsidP="007A1183">
      <w:pPr>
        <w:ind w:firstLine="720"/>
        <w:jc w:val="both"/>
        <w:rPr>
          <w:lang w:val="en-GB"/>
        </w:rPr>
      </w:pPr>
      <w:r>
        <w:rPr>
          <w:lang w:val="en-GB"/>
        </w:rPr>
        <w:t>1</w:t>
      </w:r>
      <w:r w:rsidRPr="00D90D2C">
        <w:rPr>
          <w:lang w:val="en-GB"/>
        </w:rPr>
        <w:t xml:space="preserve">: </w:t>
      </w:r>
      <w:r>
        <w:rPr>
          <w:lang w:val="en-GB"/>
        </w:rPr>
        <w:t>high reliability</w:t>
      </w:r>
    </w:p>
    <w:p w:rsidR="007A1183" w:rsidRDefault="007A1183" w:rsidP="007A1183">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rsidR="007A1183" w:rsidRDefault="007A1183" w:rsidP="007A1183">
      <w:pPr>
        <w:ind w:firstLine="720"/>
        <w:jc w:val="both"/>
        <w:rPr>
          <w:lang w:val="en-GB"/>
        </w:rPr>
      </w:pPr>
      <w:r>
        <w:rPr>
          <w:lang w:val="en-GB"/>
        </w:rPr>
        <w:t>3</w:t>
      </w:r>
      <w:r w:rsidRPr="00D90D2C">
        <w:rPr>
          <w:lang w:val="en-GB"/>
        </w:rPr>
        <w:t>: poor reliability</w:t>
      </w:r>
    </w:p>
    <w:p w:rsidR="007A1183" w:rsidRDefault="007A1183" w:rsidP="007A1183">
      <w:pPr>
        <w:jc w:val="both"/>
        <w:rPr>
          <w:lang w:val="en-GB"/>
        </w:rPr>
      </w:pPr>
    </w:p>
    <w:p w:rsidR="007A1183" w:rsidRDefault="007A1183" w:rsidP="007A1183">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build. If resources now report their reliabilities using this metric and document how this metric is generated, a user can base his own interpretation of the results based on his trust in the resource. Furthermore, approaches to make various</w:t>
      </w:r>
      <w:del w:id="923" w:author="jonesar" w:date="2013-05-14T10:39:00Z">
        <w:r w:rsidDel="00BC35DB">
          <w:rPr>
            <w:lang w:val="en-GB"/>
          </w:rPr>
          <w:delText>,</w:delText>
        </w:r>
      </w:del>
      <w:r>
        <w:rPr>
          <w:lang w:val="en-GB"/>
        </w:rPr>
        <w:t xml:space="preserve"> </w:t>
      </w:r>
      <w:del w:id="924" w:author="jonesar" w:date="2013-05-14T10:39:00Z">
        <w:r w:rsidDel="00BC35DB">
          <w:rPr>
            <w:lang w:val="en-GB"/>
          </w:rPr>
          <w:delText xml:space="preserve">for example </w:delText>
        </w:r>
      </w:del>
      <w:r>
        <w:rPr>
          <w:lang w:val="en-GB"/>
        </w:rPr>
        <w:t>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rsidR="007A1183" w:rsidRDefault="007A1183">
      <w:pPr>
        <w:pStyle w:val="Heading2"/>
        <w:rPr>
          <w:lang w:val="en-GB"/>
        </w:rPr>
      </w:pPr>
      <w:bookmarkStart w:id="925" w:name="_Ref317060261"/>
      <w:bookmarkStart w:id="926" w:name="_Toc356304640"/>
      <w:r>
        <w:rPr>
          <w:lang w:val="en-GB"/>
        </w:rPr>
        <w:t>Reporting modifications</w:t>
      </w:r>
      <w:bookmarkEnd w:id="925"/>
      <w:r>
        <w:rPr>
          <w:lang w:val="en-GB"/>
        </w:rPr>
        <w:t xml:space="preserve"> and amino acid substitutions</w:t>
      </w:r>
      <w:bookmarkEnd w:id="926"/>
    </w:p>
    <w:p w:rsidR="007A1183" w:rsidRDefault="007A1183">
      <w:pPr>
        <w:jc w:val="both"/>
        <w:rPr>
          <w:lang w:val="en-GB"/>
        </w:rPr>
      </w:pPr>
      <w:r>
        <w:rPr>
          <w:lang w:val="en-GB"/>
        </w:rPr>
        <w:t xml:space="preserve">Modifications or substitutions are modelled using a specific modification object with the following format: </w:t>
      </w:r>
    </w:p>
    <w:p w:rsidR="007A1183" w:rsidRDefault="007A1183">
      <w:pPr>
        <w:jc w:val="both"/>
        <w:rPr>
          <w:rStyle w:val="CodeZchn3"/>
        </w:rPr>
      </w:pPr>
    </w:p>
    <w:p w:rsidR="007A1183" w:rsidRDefault="007A1183">
      <w:pPr>
        <w:jc w:val="both"/>
        <w:rPr>
          <w:lang w:val="en-GB"/>
        </w:rPr>
      </w:pPr>
      <w:r w:rsidRPr="00E36CCB">
        <w:rPr>
          <w:rStyle w:val="CodeZchn3"/>
        </w:rPr>
        <w:t>{position}{</w:t>
      </w:r>
      <w:r w:rsidR="001B50A5" w:rsidRPr="00D36C0A">
        <w:rPr>
          <w:rFonts w:ascii="Courier New" w:hAnsi="Courier New" w:cs="Courier New"/>
          <w:sz w:val="16"/>
          <w:szCs w:val="16"/>
          <w:lang w:val="en-GB"/>
        </w:rPr>
        <w:t>Param</w:t>
      </w:r>
      <w:r w:rsidR="00D5687B">
        <w:rPr>
          <w:rFonts w:ascii="Courier New" w:hAnsi="Courier New" w:cs="Courier New"/>
          <w:sz w:val="16"/>
          <w:szCs w:val="16"/>
          <w:lang w:val="en-GB"/>
        </w:rPr>
        <w:t>eter</w:t>
      </w:r>
      <w:r w:rsidRPr="00E36CCB">
        <w:rPr>
          <w:rStyle w:val="CodeZchn3"/>
        </w:rPr>
        <w:t>}-{Modification</w:t>
      </w:r>
      <w:r>
        <w:rPr>
          <w:rStyle w:val="CodeZchn3"/>
        </w:rPr>
        <w:t xml:space="preserve"> or Substitution</w:t>
      </w:r>
      <w:r w:rsidRPr="00E36CCB">
        <w:rPr>
          <w:rStyle w:val="CodeZchn3"/>
        </w:rPr>
        <w:t xml:space="preserve"> identifier}|{neutral loss}</w:t>
      </w:r>
    </w:p>
    <w:p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in the </w:t>
      </w:r>
      <w:commentRangeStart w:id="927"/>
      <w:r>
        <w:rPr>
          <w:lang w:val="en-GB"/>
        </w:rPr>
        <w:t xml:space="preserve">protein or </w:t>
      </w:r>
      <w:commentRangeEnd w:id="927"/>
      <w:r w:rsidR="00CA4889">
        <w:rPr>
          <w:rStyle w:val="CommentReference"/>
        </w:rPr>
        <w:commentReference w:id="927"/>
      </w:r>
      <w:r>
        <w:rPr>
          <w:lang w:val="en-GB"/>
        </w:rPr>
        <w:t>peptide.</w:t>
      </w:r>
    </w:p>
    <w:p w:rsidR="0086420F" w:rsidRDefault="0086420F">
      <w:pPr>
        <w:jc w:val="both"/>
        <w:rPr>
          <w:lang w:val="en-GB"/>
        </w:rPr>
      </w:pPr>
    </w:p>
    <w:p w:rsidR="007A1183" w:rsidRDefault="007A1183" w:rsidP="007A1183">
      <w:pPr>
        <w:jc w:val="both"/>
        <w:rPr>
          <w:lang w:val="en-GB"/>
        </w:rPr>
      </w:pPr>
      <w:r w:rsidRPr="00496DC9">
        <w:rPr>
          <w:b/>
          <w:lang w:val="en-GB"/>
        </w:rPr>
        <w:t>{position}</w:t>
      </w:r>
      <w:r>
        <w:rPr>
          <w:lang w:val="en-GB"/>
        </w:rPr>
        <w:t xml:space="preserve"> </w:t>
      </w:r>
      <w:commentRangeStart w:id="928"/>
      <w:r>
        <w:rPr>
          <w:lang w:val="en-GB"/>
        </w:rPr>
        <w:t>is optional depending on the section where the modification is reported</w:t>
      </w:r>
      <w:commentRangeEnd w:id="928"/>
      <w:r w:rsidR="0091679F">
        <w:rPr>
          <w:rStyle w:val="CommentReference"/>
        </w:rPr>
        <w:commentReference w:id="928"/>
      </w:r>
      <w:r>
        <w:rPr>
          <w:lang w:val="en-GB"/>
        </w:rPr>
        <w:t xml:space="preserve">. Terminal modifications in proteins and peptides MUST be reported with the position set to 0 (N-terminal) or the amino acid length +1 (C-terminal) respectively. N-terminal modifications that are specifically on one amino acid MUST still be reported at the position 0. This object allows modifications to be assigned to ambiguous locations.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rsidR="007A1183" w:rsidRPr="006D65A1" w:rsidRDefault="007A1183" w:rsidP="007A1183">
      <w:pPr>
        <w:rPr>
          <w:rFonts w:ascii="Courier New" w:hAnsi="Courier New" w:cs="Courier New"/>
          <w:sz w:val="16"/>
          <w:szCs w:val="16"/>
        </w:rPr>
      </w:pP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rsidR="007A1183" w:rsidRPr="006D65A1" w:rsidRDefault="007A1183" w:rsidP="007A1183">
      <w:pPr>
        <w:rPr>
          <w:rFonts w:ascii="Courier New" w:hAnsi="Courier New" w:cs="Courier New"/>
          <w:sz w:val="16"/>
          <w:szCs w:val="16"/>
          <w:lang w:val="en-GB"/>
        </w:rPr>
      </w:pP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rsidR="005C7F2A" w:rsidRDefault="005C7F2A" w:rsidP="007A1183">
      <w:pPr>
        <w:jc w:val="both"/>
        <w:rPr>
          <w:b/>
          <w:lang w:val="en-GB"/>
        </w:rPr>
      </w:pPr>
    </w:p>
    <w:p w:rsidR="007A1183" w:rsidRDefault="007A1183" w:rsidP="007A1183">
      <w:pPr>
        <w:jc w:val="both"/>
        <w:rPr>
          <w:lang w:val="en-GB"/>
        </w:rPr>
      </w:pPr>
      <w:r>
        <w:rPr>
          <w:b/>
          <w:lang w:val="en-GB"/>
        </w:rPr>
        <w:lastRenderedPageBreak/>
        <w:t>{</w:t>
      </w:r>
      <w:r w:rsidR="00E54F5D" w:rsidRPr="00E54F5D">
        <w:rPr>
          <w:b/>
          <w:lang w:val="en-GB"/>
        </w:rPr>
        <w:t>Param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del w:id="929" w:author="jonesar" w:date="2013-05-13T11:30:00Z">
        <w:r w:rsidR="0086420F" w:rsidDel="00047F82">
          <w:rPr>
            <w:lang w:val="en-GB"/>
          </w:rPr>
          <w:delText xml:space="preserve">quantity </w:delText>
        </w:r>
      </w:del>
      <w:ins w:id="930" w:author="jonesar" w:date="2013-05-13T11:30:00Z">
        <w:r w:rsidR="00047F82">
          <w:rPr>
            <w:lang w:val="en-GB"/>
          </w:rPr>
          <w:t xml:space="preserve">numerical value </w:t>
        </w:r>
      </w:ins>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rsidR="00E54F5D" w:rsidRDefault="00E54F5D" w:rsidP="007A1183">
      <w:pPr>
        <w:jc w:val="both"/>
        <w:rPr>
          <w:lang w:val="en-GB"/>
        </w:rPr>
      </w:pPr>
    </w:p>
    <w:p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rsidR="003F7E8E" w:rsidRPr="006D65A1" w:rsidRDefault="003F7E8E" w:rsidP="00E54F5D">
      <w:pPr>
        <w:rPr>
          <w:rFonts w:ascii="Courier New" w:hAnsi="Courier New" w:cs="Courier New"/>
          <w:sz w:val="16"/>
          <w:szCs w:val="16"/>
          <w:lang w:val="en-GB"/>
        </w:rPr>
      </w:pPr>
    </w:p>
    <w:p w:rsidR="00E54F5D" w:rsidRDefault="00E54F5D" w:rsidP="009C3873">
      <w:pPr>
        <w:rPr>
          <w:ins w:id="931" w:author="Juan Antonio Vizcaino" w:date="2013-04-23T12:03:00Z"/>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rsidR="00423A6C" w:rsidRDefault="00423A6C" w:rsidP="009C3873">
      <w:pPr>
        <w:rPr>
          <w:ins w:id="932" w:author="Juan Antonio Vizcaino" w:date="2013-04-23T12:03:00Z"/>
          <w:rFonts w:ascii="Courier New" w:hAnsi="Courier New" w:cs="Courier New"/>
          <w:sz w:val="16"/>
          <w:szCs w:val="16"/>
          <w:lang w:val="en-GB"/>
        </w:rPr>
      </w:pPr>
    </w:p>
    <w:p w:rsidR="00423A6C" w:rsidRDefault="00423A6C" w:rsidP="009C3873">
      <w:pPr>
        <w:rPr>
          <w:ins w:id="933" w:author="Juan Antonio Vizcaino" w:date="2013-04-23T12:03:00Z"/>
          <w:lang w:val="en-GB"/>
        </w:rPr>
      </w:pPr>
      <w:ins w:id="934" w:author="Juan Antonio Vizcaino" w:date="2013-04-23T12:03:00Z">
        <w:r>
          <w:rPr>
            <w:lang w:val="en-GB"/>
          </w:rPr>
          <w:t>This option is not allowed</w:t>
        </w:r>
      </w:ins>
      <w:ins w:id="935" w:author="Juan Antonio Vizcaino" w:date="2013-04-23T12:04:00Z">
        <w:r>
          <w:rPr>
            <w:lang w:val="en-GB"/>
          </w:rPr>
          <w:t xml:space="preserve"> though</w:t>
        </w:r>
      </w:ins>
      <w:ins w:id="936" w:author="Juan Antonio Vizcaino" w:date="2013-04-23T12:03:00Z">
        <w:r>
          <w:rPr>
            <w:lang w:val="en-GB"/>
          </w:rPr>
          <w:t>:</w:t>
        </w:r>
      </w:ins>
    </w:p>
    <w:p w:rsidR="00423A6C" w:rsidRPr="006D65A1" w:rsidRDefault="00423A6C" w:rsidP="009C3873">
      <w:pPr>
        <w:rPr>
          <w:rFonts w:ascii="Courier New" w:hAnsi="Courier New" w:cs="Courier New"/>
          <w:sz w:val="16"/>
          <w:szCs w:val="16"/>
          <w:lang w:val="en-GB"/>
        </w:rPr>
      </w:pPr>
    </w:p>
    <w:p w:rsidR="00423A6C" w:rsidRPr="00423A6C" w:rsidRDefault="00423A6C" w:rsidP="00423A6C">
      <w:pPr>
        <w:jc w:val="both"/>
        <w:rPr>
          <w:ins w:id="937" w:author="Juan Antonio Vizcaino" w:date="2013-04-23T12:03:00Z"/>
          <w:rFonts w:ascii="Courier New" w:hAnsi="Courier New" w:cs="Courier New"/>
          <w:sz w:val="16"/>
          <w:szCs w:val="16"/>
        </w:rPr>
      </w:pPr>
      <w:ins w:id="938" w:author="Juan Antonio Vizcaino" w:date="2013-04-23T12:03:00Z">
        <w:r w:rsidRPr="00423A6C">
          <w:rPr>
            <w:rFonts w:ascii="Courier New" w:hAnsi="Courier New" w:cs="Courier New"/>
            <w:sz w:val="16"/>
            <w:szCs w:val="16"/>
          </w:rPr>
          <w:t>(3|4)[MS,MS:1001876, modification probability, 0.8]|7[MS,MS:1001876, modification probability, 0.2]-MOD:00412</w:t>
        </w:r>
      </w:ins>
    </w:p>
    <w:p w:rsidR="00E54F5D" w:rsidRDefault="00E54F5D" w:rsidP="007A1183">
      <w:pPr>
        <w:jc w:val="both"/>
        <w:rPr>
          <w:ins w:id="939" w:author="Juan Antonio Vizcaino" w:date="2013-04-23T12:03:00Z"/>
          <w:lang w:val="en-GB"/>
        </w:rPr>
      </w:pPr>
    </w:p>
    <w:p w:rsidR="00423A6C" w:rsidRDefault="00423A6C" w:rsidP="007A1183">
      <w:pPr>
        <w:jc w:val="both"/>
        <w:rPr>
          <w:lang w:val="en-GB"/>
        </w:rPr>
      </w:pPr>
    </w:p>
    <w:p w:rsidR="007A1183" w:rsidRDefault="007A1183" w:rsidP="007A1183">
      <w:pPr>
        <w:jc w:val="both"/>
        <w:rPr>
          <w:lang w:val="en-GB"/>
        </w:rPr>
      </w:pPr>
      <w:r>
        <w:rPr>
          <w:b/>
          <w:lang w:val="en-GB"/>
        </w:rPr>
        <w:t xml:space="preserve">{Modification or Substitution identifier} </w:t>
      </w:r>
      <w:ins w:id="940" w:author="jonesar" w:date="2013-05-13T11:30:00Z">
        <w:r w:rsidR="00FC39C7">
          <w:rPr>
            <w:lang w:val="en-GB"/>
          </w:rPr>
          <w:t>f</w:t>
        </w:r>
      </w:ins>
      <w:del w:id="941" w:author="jonesar" w:date="2013-05-13T11:30:00Z">
        <w:r w:rsidDel="00FC39C7">
          <w:rPr>
            <w:lang w:val="en-GB"/>
          </w:rPr>
          <w:delText>F</w:delText>
        </w:r>
      </w:del>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 Additionally, it is possible to report substitutions of amino acids using SUBST:{amino acid}. In these cases, the “sequence” column MUST contain the original, unaltered sequence. The list of allowed {</w:t>
      </w:r>
      <w:r w:rsidR="00CA5E7E" w:rsidRPr="005C7F2A">
        <w:rPr>
          <w:rStyle w:val="CodeZchn3"/>
          <w:rFonts w:ascii="Arial" w:hAnsi="Arial" w:cs="Arial"/>
          <w:sz w:val="24"/>
          <w:szCs w:val="24"/>
        </w:rPr>
        <w:t>Modification or Substitution identifier</w:t>
      </w:r>
      <w:r>
        <w:rPr>
          <w:lang w:val="en-GB"/>
        </w:rPr>
        <w:t>}s therefore is:</w:t>
      </w:r>
    </w:p>
    <w:p w:rsidR="007A1183" w:rsidRDefault="007A1183" w:rsidP="007A1183">
      <w:pPr>
        <w:jc w:val="both"/>
        <w:rPr>
          <w:lang w:val="en-GB"/>
        </w:rPr>
      </w:pPr>
    </w:p>
    <w:p w:rsidR="007A1183" w:rsidRDefault="007A1183" w:rsidP="007A1183">
      <w:pPr>
        <w:pStyle w:val="Code"/>
      </w:pPr>
      <w:r>
        <w:t>CHEMMOD:+NH4</w:t>
      </w:r>
    </w:p>
    <w:p w:rsidR="007A1183" w:rsidRDefault="007A1183" w:rsidP="007A1183">
      <w:pPr>
        <w:pStyle w:val="Code"/>
      </w:pPr>
      <w:r>
        <w:t>CHEMMOD:-18.0913</w:t>
      </w:r>
    </w:p>
    <w:p w:rsidR="007A1183" w:rsidRDefault="007A1183" w:rsidP="007A1183">
      <w:pPr>
        <w:pStyle w:val="Code"/>
      </w:pPr>
      <w:r>
        <w:t>UNIMOD:18</w:t>
      </w:r>
    </w:p>
    <w:p w:rsidR="007A1183" w:rsidRDefault="007A1183" w:rsidP="007A1183">
      <w:pPr>
        <w:pStyle w:val="Code"/>
      </w:pPr>
      <w:r>
        <w:t>MOD:00815</w:t>
      </w:r>
    </w:p>
    <w:p w:rsidR="007A1183" w:rsidRDefault="007A1183" w:rsidP="007A1183">
      <w:pPr>
        <w:pStyle w:val="Code"/>
      </w:pPr>
      <w:r>
        <w:t>SUBST:{amino acid}</w:t>
      </w:r>
    </w:p>
    <w:p w:rsidR="007A1183" w:rsidRDefault="007A1183" w:rsidP="007A1183">
      <w:pPr>
        <w:pStyle w:val="Code"/>
      </w:pPr>
    </w:p>
    <w:p w:rsidR="007A1183" w:rsidRDefault="007A1183" w:rsidP="007A1183">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p>
    <w:p w:rsidR="007A1183" w:rsidRDefault="007A1183" w:rsidP="007A1183">
      <w:pPr>
        <w:jc w:val="both"/>
        <w:rPr>
          <w:lang w:val="en-GB"/>
        </w:rPr>
      </w:pPr>
    </w:p>
    <w:p w:rsidR="007A1183" w:rsidRDefault="007A1183" w:rsidP="007A1183">
      <w:pPr>
        <w:jc w:val="both"/>
        <w:rPr>
          <w:lang w:val="en-GB"/>
        </w:rPr>
      </w:pPr>
      <w:r w:rsidRPr="006D65A1">
        <w:rPr>
          <w:lang w:val="en-GB"/>
        </w:rPr>
        <w:t>All (identified) variable modifications as well as fixed modifications MUST be reported for every identification.</w:t>
      </w:r>
    </w:p>
    <w:p w:rsidR="007A1183" w:rsidRDefault="007A1183" w:rsidP="007A1183">
      <w:pPr>
        <w:jc w:val="both"/>
        <w:rPr>
          <w:lang w:val="en-GB"/>
        </w:rPr>
      </w:pPr>
    </w:p>
    <w:p w:rsidR="00395B9E" w:rsidRDefault="007A1183" w:rsidP="00D36C0A">
      <w:pPr>
        <w:jc w:val="both"/>
        <w:rPr>
          <w:lang w:val="en-GB"/>
        </w:rPr>
      </w:pPr>
      <w:r>
        <w:rPr>
          <w:b/>
          <w:lang w:val="en-GB"/>
        </w:rPr>
        <w:t xml:space="preserve">{neutral loss} </w:t>
      </w:r>
      <w:r>
        <w:rPr>
          <w:lang w:val="en-GB"/>
        </w:rPr>
        <w:t xml:space="preserve">is optional. Neutral losses are reported as cvParams. Neutral losses MAY be associated with certain modifications. In this case the neutral loss is reported after the modification object separated by the ‘|’ character. </w:t>
      </w:r>
      <w:commentRangeStart w:id="942"/>
      <w:r>
        <w:rPr>
          <w:lang w:val="en-GB"/>
        </w:rPr>
        <w:t>Otherwise, they are reported in the same way that modification objects are (as separate, comma-separated objects in the modification column).</w:t>
      </w:r>
      <w:commentRangeEnd w:id="942"/>
      <w:r w:rsidR="00B54937">
        <w:rPr>
          <w:rStyle w:val="CommentReference"/>
        </w:rPr>
        <w:commentReference w:id="942"/>
      </w:r>
    </w:p>
    <w:p w:rsidR="007A1183" w:rsidRDefault="007A1183" w:rsidP="007A1183">
      <w:pPr>
        <w:pStyle w:val="Code"/>
      </w:pPr>
    </w:p>
    <w:p w:rsidR="007A1183" w:rsidRDefault="007A1183" w:rsidP="007A1183">
      <w:pPr>
        <w:pStyle w:val="Code"/>
      </w:pPr>
      <w:r>
        <w:t>PEH  sequence           … modifications                                                              …</w:t>
      </w:r>
    </w:p>
    <w:p w:rsidR="007A1183" w:rsidRDefault="007A1183" w:rsidP="007A1183">
      <w:pPr>
        <w:pStyle w:val="Code"/>
      </w:pPr>
      <w:r>
        <w:t>COM  Phosphorylation with a neutral loss:</w:t>
      </w:r>
    </w:p>
    <w:p w:rsidR="007A1183" w:rsidRDefault="007A1183" w:rsidP="007A1183">
      <w:pPr>
        <w:pStyle w:val="Code"/>
      </w:pPr>
      <w:r>
        <w:t xml:space="preserve">PEP  </w:t>
      </w:r>
      <w:r w:rsidRPr="00E03A1E">
        <w:t>EI</w:t>
      </w:r>
      <w:r>
        <w:t>SILAC</w:t>
      </w:r>
      <w:r w:rsidRPr="00E03A1E">
        <w:t>EIR</w:t>
      </w:r>
      <w:r>
        <w:t xml:space="preserve">         … 3-UNIMOD:21|</w:t>
      </w:r>
      <w:r w:rsidRPr="001F649C">
        <w:t>[MS, MS:1001524, fragment neutral loss, 63.998285]</w:t>
      </w:r>
      <w:r w:rsidRPr="0068742A">
        <w:t>,7-UNIMOD:4</w:t>
      </w:r>
      <w:r>
        <w:t xml:space="preserve">  …</w:t>
      </w:r>
    </w:p>
    <w:p w:rsidR="007A1183" w:rsidRDefault="007A1183" w:rsidP="007A1183">
      <w:pPr>
        <w:pStyle w:val="Code"/>
      </w:pPr>
      <w:r>
        <w:t>COM  Neutral loss without an associated modification:</w:t>
      </w:r>
    </w:p>
    <w:p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rsidR="007A1183" w:rsidRPr="00D77D22" w:rsidRDefault="007A1183" w:rsidP="007A1183">
      <w:pPr>
        <w:pStyle w:val="Heading2"/>
        <w:tabs>
          <w:tab w:val="num" w:pos="709"/>
        </w:tabs>
        <w:ind w:left="709" w:hanging="709"/>
        <w:jc w:val="both"/>
        <w:rPr>
          <w:lang w:val="en-GB"/>
        </w:rPr>
      </w:pPr>
      <w:bookmarkStart w:id="943" w:name="_Toc356304641"/>
      <w:r w:rsidRPr="00D77D22">
        <w:rPr>
          <w:lang w:val="en-GB"/>
        </w:rPr>
        <w:t>Comments on Specific Use Cases</w:t>
      </w:r>
      <w:bookmarkEnd w:id="943"/>
    </w:p>
    <w:p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rsidR="007A1183" w:rsidRDefault="007A1183" w:rsidP="007A1183">
      <w:pPr>
        <w:pStyle w:val="Heading3"/>
        <w:jc w:val="both"/>
        <w:rPr>
          <w:lang w:val="en-GB"/>
        </w:rPr>
      </w:pPr>
      <w:r>
        <w:rPr>
          <w:lang w:val="en-GB"/>
        </w:rPr>
        <w:lastRenderedPageBreak/>
        <w:t>Multiple database search engines</w:t>
      </w:r>
    </w:p>
    <w:p w:rsidR="007A1183" w:rsidRDefault="007A1183" w:rsidP="007A1183">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rsidR="007A1183" w:rsidRDefault="007A1183" w:rsidP="007A1183">
      <w:pPr>
        <w:pStyle w:val="Heading3"/>
        <w:jc w:val="both"/>
        <w:rPr>
          <w:lang w:val="en-GB"/>
        </w:rPr>
      </w:pPr>
      <w:r>
        <w:rPr>
          <w:lang w:val="en-GB"/>
        </w:rPr>
        <w:t>Merging mzTab files</w:t>
      </w:r>
    </w:p>
    <w:p w:rsidR="0030459E" w:rsidRDefault="007A1183" w:rsidP="007A1183">
      <w:pPr>
        <w:pStyle w:val="nobreak"/>
        <w:jc w:val="both"/>
        <w:rPr>
          <w:ins w:id="944" w:author="jonesar" w:date="2013-05-14T14:59:00Z"/>
          <w:lang w:val="en-GB"/>
        </w:rPr>
      </w:pPr>
      <w:del w:id="945" w:author="jonesar" w:date="2013-05-14T09:40:00Z">
        <w:r w:rsidDel="00F57D90">
          <w:rPr>
            <w:lang w:val="en-GB"/>
          </w:rPr>
          <w:delText xml:space="preserve">All sections of an mzTab file were designed that they can easily be merged by simply concatenating the information. </w:delText>
        </w:r>
        <w:r w:rsidRPr="00FB696D" w:rsidDel="00F57D90">
          <w:rPr>
            <w:lang w:val="en-GB"/>
          </w:rPr>
          <w:delText>When merging mzTab files the rows of every section should be con</w:delText>
        </w:r>
        <w:r w:rsidDel="00F57D90">
          <w:rPr>
            <w:lang w:val="en-GB"/>
          </w:rPr>
          <w:delText>catenated</w:delText>
        </w:r>
        <w:r w:rsidRPr="00FB696D" w:rsidDel="00F57D90">
          <w:rPr>
            <w:lang w:val="en-GB"/>
          </w:rPr>
          <w:delText>.</w:delText>
        </w:r>
        <w:r w:rsidDel="00F57D90">
          <w:rPr>
            <w:lang w:val="en-GB"/>
          </w:rPr>
          <w:delText xml:space="preserve"> For the table-based sections (proteins, peptides, and small molecules)</w:delText>
        </w:r>
        <w:r w:rsidRPr="00FB696D" w:rsidDel="00F57D90">
          <w:rPr>
            <w:lang w:val="en-GB"/>
          </w:rPr>
          <w:delText xml:space="preserve"> </w:delText>
        </w:r>
        <w:r w:rsidDel="00F57D90">
          <w:rPr>
            <w:lang w:val="en-GB"/>
          </w:rPr>
          <w:delText xml:space="preserve">the header row MUST only be reported once at the top of the section. </w:delText>
        </w:r>
        <w:r w:rsidRPr="00FB696D" w:rsidDel="00F57D90">
          <w:rPr>
            <w:lang w:val="en-GB"/>
          </w:rPr>
          <w:delText xml:space="preserve">Custom columns MUST NOT be included in merged files unless it was made sure that these columns </w:delText>
        </w:r>
        <w:r w:rsidDel="00F57D90">
          <w:rPr>
            <w:lang w:val="en-GB"/>
          </w:rPr>
          <w:delText xml:space="preserve">report identical information. </w:delText>
        </w:r>
      </w:del>
      <w:ins w:id="946" w:author="jonesar" w:date="2013-05-14T09:47:00Z">
        <w:r w:rsidR="00ED0D0B">
          <w:rPr>
            <w:lang w:val="en-GB"/>
          </w:rPr>
          <w:t>A</w:t>
        </w:r>
      </w:ins>
      <w:ins w:id="947" w:author="jonesar" w:date="2013-05-14T09:41:00Z">
        <w:r w:rsidR="00481252">
          <w:rPr>
            <w:lang w:val="en-GB"/>
          </w:rPr>
          <w:t xml:space="preserve"> simple merge of different mzTab files</w:t>
        </w:r>
      </w:ins>
      <w:ins w:id="948" w:author="jonesar" w:date="2013-05-14T14:56:00Z">
        <w:r w:rsidR="00B73B5D">
          <w:rPr>
            <w:lang w:val="en-GB"/>
          </w:rPr>
          <w:t xml:space="preserve"> (for example arising from different technical replicates)</w:t>
        </w:r>
      </w:ins>
      <w:ins w:id="949" w:author="jonesar" w:date="2013-05-14T09:41:00Z">
        <w:r w:rsidR="00481252">
          <w:rPr>
            <w:lang w:val="en-GB"/>
          </w:rPr>
          <w:t xml:space="preserve"> is no</w:t>
        </w:r>
      </w:ins>
      <w:ins w:id="950" w:author="jonesar" w:date="2013-05-14T09:46:00Z">
        <w:r w:rsidR="00ED0D0B">
          <w:rPr>
            <w:lang w:val="en-GB"/>
          </w:rPr>
          <w:t>t</w:t>
        </w:r>
      </w:ins>
      <w:ins w:id="951" w:author="jonesar" w:date="2013-05-14T09:41:00Z">
        <w:r w:rsidR="00481252">
          <w:rPr>
            <w:lang w:val="en-GB"/>
          </w:rPr>
          <w:t xml:space="preserve"> </w:t>
        </w:r>
      </w:ins>
      <w:ins w:id="952" w:author="jonesar" w:date="2013-05-14T09:50:00Z">
        <w:r w:rsidR="00990713">
          <w:rPr>
            <w:lang w:val="en-GB"/>
          </w:rPr>
          <w:t xml:space="preserve">explicitly </w:t>
        </w:r>
      </w:ins>
      <w:ins w:id="953" w:author="jonesar" w:date="2013-05-14T09:41:00Z">
        <w:r w:rsidR="00481252">
          <w:rPr>
            <w:lang w:val="en-GB"/>
          </w:rPr>
          <w:t>supported</w:t>
        </w:r>
      </w:ins>
      <w:ins w:id="954" w:author="jonesar" w:date="2013-05-14T14:56:00Z">
        <w:r w:rsidR="00B73B5D">
          <w:rPr>
            <w:lang w:val="en-GB"/>
          </w:rPr>
          <w:t xml:space="preserve"> without specialised software</w:t>
        </w:r>
      </w:ins>
      <w:ins w:id="955" w:author="jonesar" w:date="2013-05-14T14:59:00Z">
        <w:r w:rsidR="00005D87">
          <w:rPr>
            <w:lang w:val="en-GB"/>
          </w:rPr>
          <w:t xml:space="preserve"> (or careful manual alignment of results into valid columns)</w:t>
        </w:r>
      </w:ins>
      <w:ins w:id="956" w:author="jonesar" w:date="2013-05-14T14:56:00Z">
        <w:r w:rsidR="002F2133">
          <w:rPr>
            <w:lang w:val="en-GB"/>
          </w:rPr>
          <w:t>,</w:t>
        </w:r>
      </w:ins>
      <w:ins w:id="957" w:author="jonesar" w:date="2013-05-14T09:46:00Z">
        <w:r w:rsidR="00ED0D0B">
          <w:rPr>
            <w:lang w:val="en-GB"/>
          </w:rPr>
          <w:t xml:space="preserve"> since</w:t>
        </w:r>
      </w:ins>
      <w:ins w:id="958" w:author="jonesar" w:date="2013-05-14T09:47:00Z">
        <w:r w:rsidR="00ED0D0B">
          <w:rPr>
            <w:lang w:val="en-GB"/>
          </w:rPr>
          <w:t xml:space="preserve"> the Protein, Peptide and SmallMolecule sections </w:t>
        </w:r>
        <w:r w:rsidR="00712C29">
          <w:rPr>
            <w:lang w:val="en-GB"/>
          </w:rPr>
          <w:t xml:space="preserve">are intended for reporting results that have been </w:t>
        </w:r>
      </w:ins>
      <w:ins w:id="959" w:author="jonesar" w:date="2013-05-14T09:48:00Z">
        <w:r w:rsidR="00712C29">
          <w:rPr>
            <w:lang w:val="en-GB"/>
          </w:rPr>
          <w:t>“aligned” across replicates</w:t>
        </w:r>
      </w:ins>
      <w:ins w:id="960" w:author="jonesar" w:date="2013-05-14T09:41:00Z">
        <w:r w:rsidR="00481252">
          <w:rPr>
            <w:lang w:val="en-GB"/>
          </w:rPr>
          <w:t xml:space="preserve">. </w:t>
        </w:r>
      </w:ins>
      <w:ins w:id="961" w:author="jonesar" w:date="2013-05-14T09:48:00Z">
        <w:r w:rsidR="000307E5">
          <w:rPr>
            <w:lang w:val="en-GB"/>
          </w:rPr>
          <w:t xml:space="preserve">The alignment process ensures that the data reported in each column refers to the same identified entity i.e. in the Protein section </w:t>
        </w:r>
      </w:ins>
      <w:ins w:id="962" w:author="jonesar" w:date="2013-05-14T09:49:00Z">
        <w:r w:rsidR="000307E5">
          <w:rPr>
            <w:lang w:val="en-GB"/>
          </w:rPr>
          <w:t>–</w:t>
        </w:r>
      </w:ins>
      <w:ins w:id="963" w:author="jonesar" w:date="2013-05-14T09:48:00Z">
        <w:r w:rsidR="000307E5">
          <w:rPr>
            <w:lang w:val="en-GB"/>
          </w:rPr>
          <w:t xml:space="preserve"> the </w:t>
        </w:r>
      </w:ins>
      <w:ins w:id="964" w:author="jonesar" w:date="2013-05-14T09:49:00Z">
        <w:r w:rsidR="000307E5">
          <w:rPr>
            <w:lang w:val="en-GB"/>
          </w:rPr>
          <w:t xml:space="preserve">protein accession and the ambiguity members; in the Peptide section – a Peptide “Feature” of a given m/z, charge and modification state, and in the SmallMolecule section – a </w:t>
        </w:r>
      </w:ins>
      <w:ins w:id="965" w:author="jonesar" w:date="2013-05-14T09:50:00Z">
        <w:r w:rsidR="00C03703">
          <w:rPr>
            <w:lang w:val="en-GB"/>
          </w:rPr>
          <w:t>molecule with a given m/z</w:t>
        </w:r>
      </w:ins>
      <w:ins w:id="966" w:author="jonesar" w:date="2013-05-14T09:52:00Z">
        <w:r w:rsidR="00D539CD">
          <w:rPr>
            <w:lang w:val="en-GB"/>
          </w:rPr>
          <w:t>, charge</w:t>
        </w:r>
      </w:ins>
      <w:ins w:id="967" w:author="jonesar" w:date="2013-05-14T09:50:00Z">
        <w:r w:rsidR="00C03703">
          <w:rPr>
            <w:lang w:val="en-GB"/>
          </w:rPr>
          <w:t xml:space="preserve"> and molecular formula.</w:t>
        </w:r>
      </w:ins>
      <w:ins w:id="968" w:author="jonesar" w:date="2013-05-14T14:59:00Z">
        <w:r w:rsidR="0030459E">
          <w:rPr>
            <w:lang w:val="en-GB"/>
          </w:rPr>
          <w:t xml:space="preserve"> For the PSM section, merging is relatively straightforward, so long as the spectra_ref attributes contain the correct identifier of the ms_file analysed and reported in the metadata section.</w:t>
        </w:r>
      </w:ins>
    </w:p>
    <w:p w:rsidR="0030459E" w:rsidRPr="0030459E" w:rsidRDefault="0030459E" w:rsidP="0030459E">
      <w:pPr>
        <w:rPr>
          <w:ins w:id="969" w:author="jonesar" w:date="2013-05-14T14:59:00Z"/>
          <w:lang w:val="en-GB"/>
        </w:rPr>
        <w:pPrChange w:id="970" w:author="jonesar" w:date="2013-05-14T15:00:00Z">
          <w:pPr>
            <w:pStyle w:val="nobreak"/>
            <w:jc w:val="both"/>
          </w:pPr>
        </w:pPrChange>
      </w:pPr>
    </w:p>
    <w:p w:rsidR="007A1183" w:rsidRDefault="002B6196" w:rsidP="007A1183">
      <w:pPr>
        <w:pStyle w:val="nobreak"/>
        <w:jc w:val="both"/>
        <w:rPr>
          <w:ins w:id="971" w:author="jonesar" w:date="2013-05-14T09:40:00Z"/>
          <w:lang w:val="en-GB"/>
        </w:rPr>
      </w:pPr>
      <w:ins w:id="972" w:author="jonesar" w:date="2013-05-14T14:57:00Z">
        <w:r>
          <w:rPr>
            <w:lang w:val="en-GB"/>
          </w:rPr>
          <w:t>F</w:t>
        </w:r>
        <w:r w:rsidR="002E40E7">
          <w:rPr>
            <w:lang w:val="en-GB"/>
          </w:rPr>
          <w:t>or identification-only results, it is expected that search engine results for each replicate</w:t>
        </w:r>
        <w:r w:rsidR="002660EC">
          <w:rPr>
            <w:lang w:val="en-GB"/>
          </w:rPr>
          <w:t xml:space="preserve"> </w:t>
        </w:r>
      </w:ins>
      <w:ins w:id="973" w:author="jonesar" w:date="2013-05-14T15:00:00Z">
        <w:r w:rsidR="002660EC">
          <w:rPr>
            <w:lang w:val="en-GB"/>
          </w:rPr>
          <w:t>may</w:t>
        </w:r>
      </w:ins>
      <w:ins w:id="974" w:author="jonesar" w:date="2013-05-14T14:57:00Z">
        <w:r w:rsidR="002E40E7">
          <w:rPr>
            <w:lang w:val="en-GB"/>
          </w:rPr>
          <w:t xml:space="preserve"> initially be reported in separate mzTab files, but software will be made available to assist in the merge/alignment of replicates into a single mzTab file </w:t>
        </w:r>
      </w:ins>
      <w:ins w:id="975" w:author="jonesar" w:date="2013-05-14T14:58:00Z">
        <w:r w:rsidR="002E40E7">
          <w:rPr>
            <w:lang w:val="en-GB"/>
          </w:rPr>
          <w:t xml:space="preserve">for example </w:t>
        </w:r>
      </w:ins>
      <w:ins w:id="976" w:author="jonesar" w:date="2013-05-14T14:57:00Z">
        <w:r w:rsidR="002E40E7">
          <w:rPr>
            <w:lang w:val="en-GB"/>
          </w:rPr>
          <w:t>suitable for database submission or for</w:t>
        </w:r>
      </w:ins>
      <w:ins w:id="977" w:author="jonesar" w:date="2013-05-14T14:58:00Z">
        <w:r w:rsidR="002E40E7">
          <w:rPr>
            <w:lang w:val="en-GB"/>
          </w:rPr>
          <w:t xml:space="preserve"> spectral count analysis.</w:t>
        </w:r>
      </w:ins>
    </w:p>
    <w:p w:rsidR="00F57D90" w:rsidRDefault="00F57D90" w:rsidP="00F57D90">
      <w:pPr>
        <w:rPr>
          <w:ins w:id="978" w:author="jonesar" w:date="2013-05-14T09:40:00Z"/>
          <w:lang w:val="en-GB"/>
        </w:rPr>
        <w:pPrChange w:id="979" w:author="jonesar" w:date="2013-05-14T09:40:00Z">
          <w:pPr>
            <w:pStyle w:val="nobreak"/>
            <w:jc w:val="both"/>
          </w:pPr>
        </w:pPrChange>
      </w:pPr>
    </w:p>
    <w:p w:rsidR="00F57D90" w:rsidRPr="00F57D90" w:rsidDel="005E6FDA" w:rsidRDefault="00F57D90" w:rsidP="00F57D90">
      <w:pPr>
        <w:rPr>
          <w:del w:id="980" w:author="jonesar" w:date="2013-05-14T10:41:00Z"/>
          <w:lang w:val="en-GB"/>
        </w:rPr>
        <w:pPrChange w:id="981" w:author="jonesar" w:date="2013-05-14T09:40:00Z">
          <w:pPr>
            <w:pStyle w:val="nobreak"/>
            <w:jc w:val="both"/>
          </w:pPr>
        </w:pPrChange>
      </w:pPr>
    </w:p>
    <w:p w:rsidR="007A1183" w:rsidRDefault="007A1183" w:rsidP="007A1183">
      <w:pPr>
        <w:pStyle w:val="Heading3"/>
        <w:jc w:val="both"/>
        <w:rPr>
          <w:lang w:val="en-GB"/>
        </w:rPr>
      </w:pPr>
      <w:r>
        <w:rPr>
          <w:lang w:val="en-GB"/>
        </w:rPr>
        <w:t>Adding optional columns</w:t>
      </w:r>
    </w:p>
    <w:p w:rsidR="007A1183" w:rsidRDefault="007A1183" w:rsidP="007A1183">
      <w:pPr>
        <w:pStyle w:val="nobreak"/>
        <w:jc w:val="both"/>
        <w:rPr>
          <w:lang w:val="en-GB"/>
        </w:rPr>
      </w:pPr>
      <w:r w:rsidRPr="0081508A">
        <w:rPr>
          <w:lang w:val="en-GB"/>
        </w:rPr>
        <w:t xml:space="preserve">Additional columns </w:t>
      </w:r>
      <w:del w:id="982" w:author="Juan Antonio Vizcaino" w:date="2013-04-23T10:16:00Z">
        <w:r w:rsidRPr="0081508A" w:rsidDel="00747C01">
          <w:rPr>
            <w:lang w:val="en-GB"/>
          </w:rPr>
          <w:delText xml:space="preserve">can </w:delText>
        </w:r>
      </w:del>
      <w:ins w:id="983" w:author="Juan Antonio Vizcaino" w:date="2013-04-23T10:16:00Z">
        <w:r w:rsidR="00747C01">
          <w:rPr>
            <w:lang w:val="en-GB"/>
          </w:rPr>
          <w:t>MAY</w:t>
        </w:r>
        <w:r w:rsidR="00747C01" w:rsidRPr="0081508A">
          <w:rPr>
            <w:lang w:val="en-GB"/>
          </w:rPr>
          <w:t xml:space="preserve"> </w:t>
        </w:r>
      </w:ins>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ins w:id="984" w:author="jonesar" w:date="2013-05-13T11:33:00Z">
        <w:r w:rsidR="00C04781">
          <w:rPr>
            <w:lang w:val="en-GB"/>
          </w:rPr>
          <w:t xml:space="preserve"> PSM</w:t>
        </w:r>
      </w:ins>
      <w:r>
        <w:rPr>
          <w:lang w:val="en-GB"/>
        </w:rPr>
        <w:t xml:space="preserve"> and small molecule)</w:t>
      </w:r>
      <w:r w:rsidRPr="0081508A">
        <w:rPr>
          <w:lang w:val="en-GB"/>
        </w:rPr>
        <w:t xml:space="preserve">. </w:t>
      </w:r>
      <w:ins w:id="985" w:author="jonesar" w:date="2013-05-14T14:00:00Z">
        <w:r w:rsidR="00D04013" w:rsidRPr="00EC2317">
          <w:rPr>
            <w:lang w:val="en-GB"/>
          </w:rPr>
          <w:t>These column headers MUST start with the prefix “opt_”</w:t>
        </w:r>
        <w:r w:rsidR="00D04013">
          <w:rPr>
            <w:lang w:val="en-GB"/>
          </w:rPr>
          <w:t xml:space="preserve"> followed by the identifier of the object they reference: assay, study variable, MS file or “global” (if the value relates to all replicates)</w:t>
        </w:r>
        <w:r w:rsidR="00D04013" w:rsidRPr="00EC2317">
          <w:rPr>
            <w:lang w:val="en-GB"/>
          </w:rPr>
          <w:t xml:space="preserve">. Column names MUST only contain the following characters: </w:t>
        </w:r>
        <w:r w:rsidR="00D04013">
          <w:t>‘</w:t>
        </w:r>
        <w:r w:rsidR="00D04013" w:rsidRPr="001D6FB3">
          <w:t>A</w:t>
        </w:r>
        <w:r w:rsidR="00D04013">
          <w:t>’</w:t>
        </w:r>
        <w:r w:rsidR="00D04013" w:rsidRPr="001D6FB3">
          <w:t>-</w:t>
        </w:r>
        <w:r w:rsidR="00D04013">
          <w:t>‘</w:t>
        </w:r>
        <w:r w:rsidR="00D04013" w:rsidRPr="001D6FB3">
          <w:t>Z</w:t>
        </w:r>
        <w:r w:rsidR="00D04013">
          <w:t>’, ‘</w:t>
        </w:r>
        <w:r w:rsidR="00D04013" w:rsidRPr="001D6FB3">
          <w:t>a</w:t>
        </w:r>
        <w:r w:rsidR="00D04013">
          <w:t>’</w:t>
        </w:r>
        <w:r w:rsidR="00D04013" w:rsidRPr="001D6FB3">
          <w:t>-</w:t>
        </w:r>
        <w:r w:rsidR="00D04013">
          <w:t>‘</w:t>
        </w:r>
        <w:r w:rsidR="00D04013" w:rsidRPr="001D6FB3">
          <w:t>z</w:t>
        </w:r>
        <w:r w:rsidR="00D04013">
          <w:t>’, ‘</w:t>
        </w:r>
        <w:r w:rsidR="00D04013" w:rsidRPr="001D6FB3">
          <w:t>0</w:t>
        </w:r>
        <w:r w:rsidR="00D04013">
          <w:t>’</w:t>
        </w:r>
        <w:r w:rsidR="00D04013" w:rsidRPr="001D6FB3">
          <w:t>-</w:t>
        </w:r>
        <w:r w:rsidR="00D04013">
          <w:t>‘</w:t>
        </w:r>
        <w:r w:rsidR="00D04013" w:rsidRPr="001D6FB3">
          <w:t>9</w:t>
        </w:r>
        <w:r w:rsidR="00D04013">
          <w:t>’, ‘_’, ‘-’, ‘[’, ‘]’, and ‘:’</w:t>
        </w:r>
        <w:r w:rsidR="00D04013" w:rsidRPr="00EC2317">
          <w:rPr>
            <w:lang w:val="en-GB"/>
          </w:rPr>
          <w:t>. CV parameter accessions MAY be used for optional columns following the format: opt_</w:t>
        </w:r>
        <w:r w:rsidR="00D04013">
          <w:rPr>
            <w:lang w:val="en-GB"/>
          </w:rPr>
          <w:t>{OBJECT_ID}_</w:t>
        </w:r>
        <w:r w:rsidR="00D04013" w:rsidRPr="00EC2317">
          <w:rPr>
            <w:lang w:val="en-GB"/>
          </w:rPr>
          <w:t>cv_{accession}</w:t>
        </w:r>
        <w:r w:rsidR="00D04013">
          <w:rPr>
            <w:lang w:val="en-GB"/>
          </w:rPr>
          <w:t>_{parameter name}</w:t>
        </w:r>
        <w:r w:rsidR="00D04013" w:rsidRPr="00EC2317">
          <w:rPr>
            <w:lang w:val="en-GB"/>
          </w:rPr>
          <w:t>.</w:t>
        </w:r>
        <w:r w:rsidR="00D04013">
          <w:rPr>
            <w:lang w:val="en-GB"/>
          </w:rPr>
          <w:t xml:space="preserve"> Spaces within the parameter’s name MUST be replaced by ‘_’.</w:t>
        </w:r>
      </w:ins>
      <w:del w:id="986" w:author="jonesar" w:date="2013-05-14T14:00:00Z">
        <w:r w:rsidRPr="0081508A" w:rsidDel="00D04013">
          <w:rPr>
            <w:lang w:val="en-GB"/>
          </w:rPr>
          <w:delText xml:space="preserve">These column headers </w:delText>
        </w:r>
        <w:r w:rsidDel="00D04013">
          <w:rPr>
            <w:lang w:val="en-GB"/>
          </w:rPr>
          <w:delText>MUST</w:delText>
        </w:r>
        <w:r w:rsidRPr="0081508A" w:rsidDel="00D04013">
          <w:rPr>
            <w:lang w:val="en-GB"/>
          </w:rPr>
          <w:delText xml:space="preserve"> start with the prefix “opt_”.</w:delText>
        </w:r>
        <w:r w:rsidDel="00D04013">
          <w:rPr>
            <w:lang w:val="en-GB"/>
          </w:rPr>
          <w:delText xml:space="preserve"> Column names MUST only contain the following characters: </w:delText>
        </w:r>
        <w:r w:rsidDel="00D04013">
          <w:delText>‘</w:delText>
        </w:r>
        <w:r w:rsidRPr="001D6FB3" w:rsidDel="00D04013">
          <w:delText>A</w:delText>
        </w:r>
        <w:r w:rsidDel="00D04013">
          <w:delText>’</w:delText>
        </w:r>
        <w:r w:rsidRPr="001D6FB3" w:rsidDel="00D04013">
          <w:delText>-</w:delText>
        </w:r>
        <w:r w:rsidDel="00D04013">
          <w:delText>‘</w:delText>
        </w:r>
        <w:r w:rsidRPr="001D6FB3" w:rsidDel="00D04013">
          <w:delText>Z</w:delText>
        </w:r>
        <w:r w:rsidDel="00D04013">
          <w:delText>’, ‘</w:delText>
        </w:r>
        <w:r w:rsidRPr="001D6FB3" w:rsidDel="00D04013">
          <w:delText>a</w:delText>
        </w:r>
        <w:r w:rsidDel="00D04013">
          <w:delText>’</w:delText>
        </w:r>
        <w:r w:rsidRPr="001D6FB3" w:rsidDel="00D04013">
          <w:delText>-</w:delText>
        </w:r>
        <w:r w:rsidDel="00D04013">
          <w:delText>‘</w:delText>
        </w:r>
        <w:r w:rsidRPr="001D6FB3" w:rsidDel="00D04013">
          <w:delText>z</w:delText>
        </w:r>
        <w:r w:rsidDel="00D04013">
          <w:delText>’, ‘</w:delText>
        </w:r>
        <w:r w:rsidRPr="001D6FB3" w:rsidDel="00D04013">
          <w:delText>0</w:delText>
        </w:r>
        <w:r w:rsidDel="00D04013">
          <w:delText>’</w:delText>
        </w:r>
        <w:r w:rsidRPr="001D6FB3" w:rsidDel="00D04013">
          <w:delText>-</w:delText>
        </w:r>
        <w:r w:rsidDel="00D04013">
          <w:delText>‘</w:delText>
        </w:r>
        <w:r w:rsidRPr="001D6FB3" w:rsidDel="00D04013">
          <w:delText>9</w:delText>
        </w:r>
        <w:r w:rsidDel="00D04013">
          <w:delText>’, ‘_’, ‘-’, ‘[’, ‘]’, and ‘:’</w:delText>
        </w:r>
        <w:r w:rsidDel="00D04013">
          <w:rPr>
            <w:lang w:val="en-GB"/>
          </w:rPr>
          <w:delText>.</w:delText>
        </w:r>
      </w:del>
      <w:ins w:id="987" w:author="Juan Antonio Vizcaino" w:date="2013-04-10T09:42:00Z">
        <w:del w:id="988" w:author="jonesar" w:date="2013-05-14T14:00:00Z">
          <w:r w:rsidR="00946C7D" w:rsidDel="00D04013">
            <w:rPr>
              <w:lang w:val="en-GB"/>
            </w:rPr>
            <w:delText xml:space="preserve"> Optional columns </w:delText>
          </w:r>
        </w:del>
      </w:ins>
      <w:ins w:id="989" w:author="Juan Antonio Vizcaino" w:date="2013-04-23T10:16:00Z">
        <w:del w:id="990" w:author="jonesar" w:date="2013-05-14T14:00:00Z">
          <w:r w:rsidR="00747C01" w:rsidDel="00D04013">
            <w:rPr>
              <w:lang w:val="en-GB"/>
            </w:rPr>
            <w:delText>MUST NOT</w:delText>
          </w:r>
        </w:del>
      </w:ins>
      <w:ins w:id="991" w:author="Juan Antonio Vizcaino" w:date="2013-04-10T09:42:00Z">
        <w:del w:id="992" w:author="jonesar" w:date="2013-05-14T14:00:00Z">
          <w:r w:rsidR="00946C7D" w:rsidDel="00D04013">
            <w:rPr>
              <w:lang w:val="en-GB"/>
            </w:rPr>
            <w:delText xml:space="preserve"> be </w:delText>
          </w:r>
        </w:del>
      </w:ins>
      <w:ins w:id="993" w:author="Juan Antonio Vizcaino" w:date="2013-04-23T10:16:00Z">
        <w:del w:id="994" w:author="jonesar" w:date="2013-05-14T14:00:00Z">
          <w:r w:rsidR="00747C01" w:rsidDel="00D04013">
            <w:rPr>
              <w:lang w:val="en-GB"/>
            </w:rPr>
            <w:delText>inserted between</w:delText>
          </w:r>
        </w:del>
      </w:ins>
      <w:ins w:id="995" w:author="Juan Antonio Vizcaino" w:date="2013-04-10T09:42:00Z">
        <w:del w:id="996" w:author="jonesar" w:date="2013-05-14T14:00:00Z">
          <w:r w:rsidR="00946C7D" w:rsidDel="00D04013">
            <w:rPr>
              <w:lang w:val="en-GB"/>
            </w:rPr>
            <w:delText xml:space="preserve"> the mandatory columns.</w:delText>
          </w:r>
        </w:del>
      </w:ins>
    </w:p>
    <w:p w:rsidR="007A1183" w:rsidRDefault="007A1183" w:rsidP="007A1183">
      <w:pPr>
        <w:jc w:val="both"/>
        <w:rPr>
          <w:lang w:val="en-GB"/>
        </w:rPr>
      </w:pPr>
    </w:p>
    <w:p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ins w:id="997" w:author="jonesar" w:date="2013-05-14T14:00:00Z">
        <w:r w:rsidR="00D84074">
          <w:t>{OBJECT_ID}_</w:t>
        </w:r>
      </w:ins>
      <w:r>
        <w:t>cv_{accession}_{parameter name}. Spaces within the parameter’s name MUST be replaced by ‘_’.</w:t>
      </w:r>
    </w:p>
    <w:p w:rsidR="007A1183" w:rsidRDefault="007A1183" w:rsidP="007A1183">
      <w:pPr>
        <w:pStyle w:val="Code"/>
      </w:pPr>
      <w:r>
        <w:t>COM   Example showing how emPAI values are reported in an additional column</w:t>
      </w:r>
      <w:ins w:id="998" w:author="jonesar" w:date="2013-05-14T14:00:00Z">
        <w:r w:rsidR="00B60FAC">
          <w:t xml:space="preserve"> from MS file 1</w:t>
        </w:r>
      </w:ins>
      <w:r>
        <w:t xml:space="preserve"> using</w:t>
      </w:r>
    </w:p>
    <w:p w:rsidR="007A1183" w:rsidRDefault="007A1183" w:rsidP="007A1183">
      <w:pPr>
        <w:pStyle w:val="Code"/>
      </w:pPr>
      <w:r>
        <w:t>COM   MS CV parameter “emPAI value” (</w:t>
      </w:r>
      <w:r w:rsidRPr="00F178FE">
        <w:t>MS:1001905</w:t>
      </w:r>
      <w:r>
        <w:t>)</w:t>
      </w:r>
    </w:p>
    <w:p w:rsidR="007A1183" w:rsidRDefault="007A1183" w:rsidP="007A1183">
      <w:pPr>
        <w:pStyle w:val="Code"/>
      </w:pPr>
      <w:r>
        <w:t>…</w:t>
      </w:r>
    </w:p>
    <w:p w:rsidR="007A1183" w:rsidRDefault="007A1183" w:rsidP="007A1183">
      <w:pPr>
        <w:pStyle w:val="Code"/>
      </w:pPr>
      <w:r>
        <w:t>PRH   accession  …   opt_</w:t>
      </w:r>
      <w:ins w:id="999" w:author="jonesar" w:date="2013-05-14T14:00:00Z">
        <w:r w:rsidR="0038057C">
          <w:t>ms_file</w:t>
        </w:r>
        <w:r w:rsidR="009352C8">
          <w:t>[1]_</w:t>
        </w:r>
      </w:ins>
      <w:r>
        <w:t>cv_</w:t>
      </w:r>
      <w:r w:rsidRPr="00F178FE">
        <w:t>MS:1001905</w:t>
      </w:r>
      <w:r>
        <w:t>_emPAI_value</w:t>
      </w:r>
    </w:p>
    <w:p w:rsidR="007A1183" w:rsidRDefault="007A1183" w:rsidP="007A1183">
      <w:pPr>
        <w:pStyle w:val="Code"/>
      </w:pPr>
      <w:r>
        <w:t>PRT   P12345     …   0.658</w:t>
      </w:r>
    </w:p>
    <w:p w:rsidR="007A1183" w:rsidRDefault="007A1183" w:rsidP="007A1183">
      <w:pPr>
        <w:pStyle w:val="Heading3"/>
        <w:jc w:val="both"/>
        <w:rPr>
          <w:lang w:val="en-GB"/>
        </w:rPr>
      </w:pPr>
      <w:r>
        <w:rPr>
          <w:lang w:val="en-GB"/>
        </w:rPr>
        <w:t>Referencing external resources (i.e. mzIdentML or mzQuantML files)</w:t>
      </w:r>
    </w:p>
    <w:p w:rsidR="007A1183" w:rsidRDefault="007A1183" w:rsidP="007A1183">
      <w:pPr>
        <w:pStyle w:val="nobreak"/>
        <w:jc w:val="both"/>
        <w:rPr>
          <w:lang w:val="en-GB"/>
        </w:rPr>
      </w:pPr>
      <w:r>
        <w:rPr>
          <w:lang w:val="en-GB"/>
        </w:rPr>
        <w:t xml:space="preserve">In mzTab all identifications SHOULD reference external resources that contain detailed evidence for the identification. This link MUST be stored in the “uri” column of the respective </w:t>
      </w:r>
      <w:r>
        <w:rPr>
          <w:lang w:val="en-GB"/>
        </w:rPr>
        <w:lastRenderedPageBreak/>
        <w:t xml:space="preserve">table. This field MUST NOT be used to reference an external MS data file. MS data files should be referenced using the method described in Section </w:t>
      </w:r>
      <w:r w:rsidR="00775A3B">
        <w:rPr>
          <w:lang w:val="en-GB"/>
        </w:rPr>
        <w:fldChar w:fldCharType="begin"/>
      </w:r>
      <w:r>
        <w:rPr>
          <w:lang w:val="en-GB"/>
        </w:rPr>
        <w:instrText xml:space="preserve"> REF _Ref295297557 \r \h </w:instrText>
      </w:r>
      <w:r w:rsidR="00775A3B">
        <w:rPr>
          <w:lang w:val="en-GB"/>
        </w:rPr>
      </w:r>
      <w:r w:rsidR="00775A3B">
        <w:rPr>
          <w:lang w:val="en-GB"/>
        </w:rPr>
        <w:fldChar w:fldCharType="separate"/>
      </w:r>
      <w:r w:rsidR="002C6F21">
        <w:rPr>
          <w:lang w:val="en-GB"/>
        </w:rPr>
        <w:t>5.2</w:t>
      </w:r>
      <w:r w:rsidR="00775A3B">
        <w:rPr>
          <w:lang w:val="en-GB"/>
        </w:rPr>
        <w:fldChar w:fldCharType="end"/>
      </w:r>
      <w:r>
        <w:rPr>
          <w:lang w:val="en-GB"/>
        </w:rPr>
        <w:t>.</w:t>
      </w:r>
    </w:p>
    <w:p w:rsidR="007A1183" w:rsidRDefault="007A1183" w:rsidP="007A1183">
      <w:pPr>
        <w:jc w:val="both"/>
        <w:rPr>
          <w:lang w:val="en-GB"/>
        </w:rPr>
      </w:pPr>
    </w:p>
    <w:p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rsidR="007A1183" w:rsidRDefault="007A1183" w:rsidP="007A1183">
      <w:pPr>
        <w:pStyle w:val="Heading3"/>
        <w:rPr>
          <w:lang w:val="en-GB"/>
        </w:rPr>
      </w:pPr>
      <w:r>
        <w:rPr>
          <w:lang w:val="en-GB"/>
        </w:rPr>
        <w:t>Reporting sequence ambiguity</w:t>
      </w:r>
    </w:p>
    <w:p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rsidR="007A1183" w:rsidRPr="00CD1058" w:rsidRDefault="007A1183" w:rsidP="007A1183">
      <w:pPr>
        <w:pStyle w:val="Code"/>
      </w:pPr>
      <w:r w:rsidRPr="00CD1058">
        <w:t>Asparagine or aspartic acid</w:t>
      </w:r>
      <w:r w:rsidRPr="00CD1058">
        <w:tab/>
        <w:t xml:space="preserve"> </w:t>
      </w:r>
      <w:r>
        <w:tab/>
      </w:r>
      <w:r w:rsidRPr="00CD1058">
        <w:t>B</w:t>
      </w:r>
    </w:p>
    <w:p w:rsidR="007A1183" w:rsidRPr="00CD1058" w:rsidRDefault="007A1183" w:rsidP="007A1183">
      <w:pPr>
        <w:pStyle w:val="Code"/>
      </w:pPr>
      <w:r w:rsidRPr="00CD1058">
        <w:t>Glutamine or glutamic acid</w:t>
      </w:r>
      <w:r w:rsidRPr="00CD1058">
        <w:tab/>
        <w:t xml:space="preserve"> </w:t>
      </w:r>
      <w:r>
        <w:tab/>
      </w:r>
      <w:r w:rsidRPr="00CD1058">
        <w:t>Z</w:t>
      </w:r>
    </w:p>
    <w:p w:rsidR="007A1183" w:rsidRPr="00CD1058" w:rsidRDefault="007A1183" w:rsidP="007A1183">
      <w:pPr>
        <w:pStyle w:val="Code"/>
      </w:pPr>
      <w:r w:rsidRPr="00CD1058">
        <w:t>Leucine or Isoleucine</w:t>
      </w:r>
      <w:r w:rsidRPr="00CD1058">
        <w:tab/>
        <w:t xml:space="preserve"> </w:t>
      </w:r>
      <w:r>
        <w:tab/>
      </w:r>
      <w:r>
        <w:tab/>
      </w:r>
      <w:r w:rsidRPr="00CD1058">
        <w:t>J</w:t>
      </w:r>
    </w:p>
    <w:p w:rsidR="007A1183" w:rsidRDefault="007A1183" w:rsidP="007A1183">
      <w:pPr>
        <w:pStyle w:val="Code"/>
      </w:pPr>
      <w:r w:rsidRPr="00CD1058">
        <w:t>Unspecified or unknown amino acid</w:t>
      </w:r>
      <w:r w:rsidRPr="00CD1058">
        <w:tab/>
        <w:t>X</w:t>
      </w:r>
    </w:p>
    <w:p w:rsidR="007A1183" w:rsidRDefault="007A1183" w:rsidP="007A1183">
      <w:pPr>
        <w:pStyle w:val="Heading3"/>
      </w:pPr>
      <w:r>
        <w:t>Reporting decoy peptide identifications</w:t>
      </w:r>
    </w:p>
    <w:p w:rsidR="007A1183" w:rsidRPr="005C4D38" w:rsidRDefault="007A1183" w:rsidP="007A1183">
      <w:r>
        <w:t>To report the results of a target-decoy search, decoy identifications MAY be labeled using the optional column “opt_</w:t>
      </w:r>
      <w:ins w:id="1000" w:author="jonesar" w:date="2013-05-14T13:59:00Z">
        <w:r w:rsidR="00ED3006">
          <w:t>global_</w:t>
        </w:r>
      </w:ins>
      <w:r>
        <w:t>cv_MS</w:t>
      </w:r>
      <w:r w:rsidRPr="00EA7312">
        <w:t>:</w:t>
      </w:r>
      <w:del w:id="1001" w:author="Juan Antonio Vizcaino" w:date="2013-04-07T19:39:00Z">
        <w:r w:rsidR="001B50A5" w:rsidRPr="00796223" w:rsidDel="00782CC5">
          <w:rPr>
            <w:rFonts w:cs="Helvetica"/>
          </w:rPr>
          <w:delText xml:space="preserve"> </w:delText>
        </w:r>
      </w:del>
      <w:r w:rsidR="001B50A5" w:rsidRPr="00796223">
        <w:rPr>
          <w:rFonts w:cs="Helvetica"/>
        </w:rPr>
        <w:t>1002217</w:t>
      </w:r>
      <w:del w:id="1002" w:author="Juan Antonio Vizcaino" w:date="2013-04-07T19:39:00Z">
        <w:r w:rsidRPr="00EA7312" w:rsidDel="00782CC5">
          <w:delText xml:space="preserve"> </w:delText>
        </w:r>
      </w:del>
      <w:r w:rsidRPr="00EA7312">
        <w:t>_</w:t>
      </w:r>
      <w:r>
        <w:t>decoy_peptide”. The value of this column MUST be a Boolean (1/0).</w:t>
      </w:r>
    </w:p>
    <w:p w:rsidR="007A1183" w:rsidRDefault="007A1183" w:rsidP="007A1183">
      <w:pPr>
        <w:pStyle w:val="Heading2"/>
        <w:jc w:val="both"/>
        <w:rPr>
          <w:lang w:val="en-GB"/>
        </w:rPr>
      </w:pPr>
      <w:bookmarkStart w:id="1003" w:name="_Ref216762256"/>
      <w:bookmarkStart w:id="1004" w:name="_Ref216762262"/>
      <w:bookmarkStart w:id="1005" w:name="_Ref116791004"/>
      <w:bookmarkStart w:id="1006" w:name="_Ref116791133"/>
      <w:bookmarkStart w:id="1007" w:name="_Toc118017565"/>
      <w:bookmarkStart w:id="1008" w:name="_Toc170636044"/>
      <w:bookmarkStart w:id="1009" w:name="_Toc356304642"/>
      <w:commentRangeStart w:id="1010"/>
      <w:r w:rsidRPr="007E50C5">
        <w:rPr>
          <w:lang w:val="en-GB"/>
        </w:rPr>
        <w:t>Other supporting materials</w:t>
      </w:r>
      <w:bookmarkEnd w:id="1003"/>
      <w:bookmarkEnd w:id="1004"/>
      <w:commentRangeEnd w:id="1010"/>
      <w:r w:rsidR="004C5D90">
        <w:rPr>
          <w:rStyle w:val="CommentReference"/>
          <w:b w:val="0"/>
          <w:bCs w:val="0"/>
          <w:iCs w:val="0"/>
        </w:rPr>
        <w:commentReference w:id="1010"/>
      </w:r>
      <w:bookmarkEnd w:id="1009"/>
    </w:p>
    <w:p w:rsidR="007A1183" w:rsidRDefault="007A1183" w:rsidP="007A1183">
      <w:pPr>
        <w:pStyle w:val="nobreak"/>
        <w:jc w:val="both"/>
        <w:rPr>
          <w:lang w:val="en-GB"/>
        </w:rPr>
      </w:pPr>
      <w:r>
        <w:rPr>
          <w:lang w:val="en-GB"/>
        </w:rPr>
        <w:t>The following example instance documents are available and between them cover all the use cases supported.</w:t>
      </w:r>
    </w:p>
    <w:p w:rsidR="007A1183" w:rsidRPr="00F10313" w:rsidRDefault="007A1183" w:rsidP="007A1183">
      <w:pPr>
        <w:jc w:val="both"/>
        <w:rPr>
          <w:lang w:val="en-GB"/>
        </w:rPr>
      </w:pPr>
    </w:p>
    <w:p w:rsidR="007A1183" w:rsidRPr="00E93764" w:rsidRDefault="007A1183" w:rsidP="007A1183">
      <w:pPr>
        <w:jc w:val="both"/>
      </w:pPr>
      <w:r>
        <w:t>All e</w:t>
      </w:r>
      <w:r w:rsidRPr="00E93764">
        <w:t>xample files can be downloaded from:</w:t>
      </w:r>
    </w:p>
    <w:p w:rsidR="007A1183" w:rsidRPr="003A3C85" w:rsidRDefault="00775A3B" w:rsidP="007A1183">
      <w:pPr>
        <w:jc w:val="both"/>
        <w:rPr>
          <w:rStyle w:val="Hyperlink"/>
        </w:rPr>
      </w:pPr>
      <w:r>
        <w:fldChar w:fldCharType="begin"/>
      </w:r>
      <w:r>
        <w:instrText>HYPERLINK "http://code.google.com/p/mztab/wiki/ExampleFiles"</w:instrText>
      </w:r>
      <w:ins w:id="1011" w:author="jonesar" w:date="2013-05-14T14:19:00Z"/>
      <w:r>
        <w:fldChar w:fldCharType="separate"/>
      </w:r>
      <w:r w:rsidR="007A1183" w:rsidRPr="00A04EAC">
        <w:rPr>
          <w:rStyle w:val="Hyperlink"/>
        </w:rPr>
        <w:t>http://code.google.com/p/mztab/wiki/ExampleFiles</w:t>
      </w:r>
      <w:r>
        <w:fldChar w:fldCharType="end"/>
      </w:r>
    </w:p>
    <w:p w:rsidR="007A1183" w:rsidRDefault="007A1183" w:rsidP="007A1183">
      <w:pPr>
        <w:numPr>
          <w:ilvl w:val="0"/>
          <w:numId w:val="37"/>
        </w:numPr>
        <w:jc w:val="both"/>
      </w:pPr>
      <w:r w:rsidRPr="003A3C85">
        <w:t>mztab_SILAC_example.txt</w:t>
      </w:r>
      <w:r>
        <w:t xml:space="preserve"> - (hand crafted) mzTab file showing how SILAC data can be reported.</w:t>
      </w:r>
    </w:p>
    <w:p w:rsidR="007A1183" w:rsidRDefault="007A1183">
      <w:pPr>
        <w:numPr>
          <w:ilvl w:val="0"/>
          <w:numId w:val="37"/>
        </w:numPr>
        <w:jc w:val="both"/>
      </w:pPr>
      <w:r w:rsidRPr="00757B9F">
        <w:t>mztab_itraq_example.txt</w:t>
      </w:r>
      <w:r>
        <w:t xml:space="preserve"> - (hand crafted) mzTab file showing how iTRAQ data can be reported.</w:t>
      </w:r>
    </w:p>
    <w:p w:rsidR="007A1183" w:rsidRDefault="007A1183" w:rsidP="007A1183">
      <w:pPr>
        <w:numPr>
          <w:ilvl w:val="0"/>
          <w:numId w:val="37"/>
        </w:numPr>
        <w:jc w:val="both"/>
      </w:pPr>
      <w:r w:rsidRPr="00757B9F">
        <w:t>mztab_merged_example.txt</w:t>
      </w:r>
      <w:r>
        <w:t xml:space="preserve"> - merged version of the example file a and b.</w:t>
      </w:r>
    </w:p>
    <w:p w:rsidR="007A1183" w:rsidRPr="00E47623" w:rsidRDefault="007A1183" w:rsidP="007A1183">
      <w:pPr>
        <w:numPr>
          <w:ilvl w:val="0"/>
          <w:numId w:val="37"/>
        </w:numPr>
        <w:jc w:val="both"/>
      </w:pPr>
      <w:r w:rsidRPr="004C043B">
        <w:t>PRIDE_Exp_Complete_Ac_16649.xml-mztab.txt</w:t>
      </w:r>
      <w:r>
        <w:t xml:space="preserve"> - file generated using the mztab-exporter (converted PRIDE experiment accession 16649) containing iTRAQ data.</w:t>
      </w:r>
    </w:p>
    <w:p w:rsidR="007A1183" w:rsidRPr="00D46096" w:rsidRDefault="007A1183">
      <w:pPr>
        <w:numPr>
          <w:ilvl w:val="0"/>
          <w:numId w:val="37"/>
        </w:numPr>
        <w:jc w:val="both"/>
      </w:pPr>
      <w:r w:rsidRPr="00A04EAC">
        <w:t>mztab_lipidomics_example.txt</w:t>
      </w:r>
      <w:r>
        <w:rPr>
          <w:rFonts w:cs="Tahoma"/>
          <w:lang w:eastAsia="de-DE"/>
        </w:rPr>
        <w:t xml:space="preserve"> – Example containing MS lipidomics data produced by the Lipid Data Analyzer tool (</w:t>
      </w:r>
      <w:r w:rsidR="00775A3B">
        <w:fldChar w:fldCharType="begin"/>
      </w:r>
      <w:r w:rsidR="00775A3B">
        <w:instrText>HYPERLINK "http://genome.tugraz.at/lda/lda_download.shtml"</w:instrText>
      </w:r>
      <w:ins w:id="1012" w:author="jonesar" w:date="2013-05-14T14:19:00Z"/>
      <w:r w:rsidR="00775A3B">
        <w:fldChar w:fldCharType="separate"/>
      </w:r>
      <w:r w:rsidRPr="00E47623">
        <w:rPr>
          <w:rStyle w:val="Hyperlink"/>
          <w:rFonts w:cs="Tahoma"/>
          <w:lang w:eastAsia="de-DE"/>
        </w:rPr>
        <w:t>http://genome.tugraz.at/lda/lda_download.shtml</w:t>
      </w:r>
      <w:r w:rsidR="00775A3B">
        <w:fldChar w:fldCharType="end"/>
      </w:r>
      <w:r>
        <w:rPr>
          <w:rFonts w:cs="Tahoma"/>
          <w:lang w:eastAsia="de-DE"/>
        </w:rPr>
        <w:t>).</w:t>
      </w:r>
    </w:p>
    <w:p w:rsidR="00202F3D" w:rsidRDefault="007A1183">
      <w:pPr>
        <w:numPr>
          <w:ilvl w:val="0"/>
          <w:numId w:val="37"/>
        </w:numPr>
        <w:jc w:val="both"/>
      </w:pPr>
      <w:r w:rsidRPr="00D46096">
        <w:t>PXD000002_mztab.txt.gz</w:t>
      </w:r>
      <w:r>
        <w:t xml:space="preserve"> - Summary file of ProteomeXchange submission </w:t>
      </w:r>
      <w:r w:rsidRPr="00D46096">
        <w:t>PXD000002</w:t>
      </w:r>
      <w:r>
        <w:t xml:space="preserve"> (the complete submission can be found at </w:t>
      </w:r>
      <w:r w:rsidR="00775A3B">
        <w:fldChar w:fldCharType="begin"/>
      </w:r>
      <w:r w:rsidR="00775A3B">
        <w:instrText>HYPERLINK "ftp://ftp.pride.ebi.ac.uk/2012/03/PXD000002/"</w:instrText>
      </w:r>
      <w:ins w:id="1013" w:author="jonesar" w:date="2013-05-14T14:19:00Z"/>
      <w:r w:rsidR="00775A3B">
        <w:fldChar w:fldCharType="separate"/>
      </w:r>
      <w:r w:rsidR="00202F3D" w:rsidRPr="004B0748">
        <w:rPr>
          <w:rStyle w:val="Hyperlink"/>
        </w:rPr>
        <w:t>ftp://ftp.pride.ebi.ac.uk/2012/03/PXD000002/</w:t>
      </w:r>
      <w:r w:rsidR="00775A3B">
        <w:fldChar w:fldCharType="end"/>
      </w:r>
      <w:r>
        <w:t>).</w:t>
      </w:r>
    </w:p>
    <w:p w:rsidR="007A1183" w:rsidRDefault="00202F3D">
      <w:pPr>
        <w:numPr>
          <w:ilvl w:val="0"/>
          <w:numId w:val="37"/>
        </w:numPr>
        <w:jc w:val="both"/>
      </w:pPr>
      <w:r w:rsidRPr="00202F3D">
        <w:t>CPTAC_Progenesis_label_free_mzq.txt</w:t>
      </w:r>
      <w:r w:rsidR="00AE1EAA">
        <w:t xml:space="preserve"> -</w:t>
      </w:r>
      <w:r w:rsidRPr="00202F3D">
        <w:t xml:space="preserve"> </w:t>
      </w:r>
      <w:r>
        <w:t>Label free example.</w:t>
      </w:r>
      <w:r w:rsidR="00AE1EAA">
        <w:t xml:space="preserve"> </w:t>
      </w:r>
      <w:r>
        <w:t>C</w:t>
      </w:r>
      <w:r w:rsidRPr="00202F3D">
        <w:t xml:space="preserve">reated by an exporter from an mzQuantML file. </w:t>
      </w:r>
    </w:p>
    <w:p w:rsidR="007A1183" w:rsidRDefault="007A1183">
      <w:pPr>
        <w:ind w:left="360"/>
        <w:jc w:val="both"/>
        <w:rPr>
          <w:lang w:val="en-GB"/>
        </w:rPr>
      </w:pPr>
      <w:bookmarkStart w:id="1014" w:name="_Ref312247673"/>
      <w:bookmarkEnd w:id="1005"/>
      <w:bookmarkEnd w:id="1006"/>
      <w:bookmarkEnd w:id="1007"/>
      <w:bookmarkEnd w:id="1008"/>
    </w:p>
    <w:p w:rsidR="007A1183" w:rsidRDefault="007A1183" w:rsidP="007A1183">
      <w:pPr>
        <w:pStyle w:val="Heading1"/>
      </w:pPr>
      <w:bookmarkStart w:id="1015" w:name="_Ref318816993"/>
      <w:bookmarkStart w:id="1016" w:name="_Ref318817006"/>
      <w:bookmarkStart w:id="1017" w:name="_Toc356304643"/>
      <w:r>
        <w:t>Format specification</w:t>
      </w:r>
      <w:bookmarkEnd w:id="1014"/>
      <w:bookmarkEnd w:id="1015"/>
      <w:bookmarkEnd w:id="1016"/>
      <w:bookmarkEnd w:id="1017"/>
    </w:p>
    <w:p w:rsidR="007A1183" w:rsidRDefault="007A1183" w:rsidP="007A1183">
      <w:pPr>
        <w:pStyle w:val="nobreak"/>
        <w:jc w:val="both"/>
        <w:rPr>
          <w:lang w:val="en-GB"/>
        </w:rPr>
      </w:pPr>
      <w:r>
        <w:rPr>
          <w:lang w:val="en-GB"/>
        </w:rPr>
        <w:t>This section describes the structure of an mzTab file.</w:t>
      </w:r>
    </w:p>
    <w:p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rsidR="007A1183" w:rsidRDefault="007A1183" w:rsidP="007A1183">
      <w:pPr>
        <w:numPr>
          <w:ilvl w:val="0"/>
          <w:numId w:val="21"/>
        </w:numPr>
      </w:pPr>
      <w:r w:rsidRPr="004075EC">
        <w:rPr>
          <w:b/>
        </w:rPr>
        <w:lastRenderedPageBreak/>
        <w:t>File encoding</w:t>
      </w:r>
      <w:r w:rsidRPr="001D6FB3">
        <w:br/>
        <w:t>The UTF-8 encoding of the Unicode character set is the preferred encoding for mzTab files. However, parsers should be able to recognize commonly used encodings.</w:t>
      </w:r>
    </w:p>
    <w:p w:rsidR="007A1183" w:rsidRDefault="007A1183" w:rsidP="007A1183">
      <w:pPr>
        <w:numPr>
          <w:ilvl w:val="0"/>
          <w:numId w:val="21"/>
        </w:numPr>
      </w:pPr>
      <w:r w:rsidRPr="004075EC">
        <w:rPr>
          <w:b/>
        </w:rPr>
        <w:t>Case sensitivity</w:t>
      </w:r>
      <w:r w:rsidRPr="001D6FB3">
        <w:br/>
        <w:t>All column labels and field names are case-sensitive.</w:t>
      </w:r>
    </w:p>
    <w:p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rsidR="007A1183" w:rsidRDefault="007A1183" w:rsidP="007A1183">
      <w:pPr>
        <w:numPr>
          <w:ilvl w:val="1"/>
          <w:numId w:val="21"/>
        </w:numPr>
        <w:ind w:left="1264" w:hanging="357"/>
      </w:pPr>
      <w:r w:rsidRPr="001D6FB3">
        <w:t>MTD for metadata</w:t>
      </w:r>
    </w:p>
    <w:p w:rsidR="007A1183" w:rsidRDefault="007A1183" w:rsidP="007A1183">
      <w:pPr>
        <w:numPr>
          <w:ilvl w:val="1"/>
          <w:numId w:val="21"/>
        </w:numPr>
        <w:ind w:left="1264" w:hanging="357"/>
      </w:pPr>
      <w:r w:rsidRPr="001D6FB3">
        <w:t>PRH for the protein table header line (the column labels)</w:t>
      </w:r>
    </w:p>
    <w:p w:rsidR="007A1183" w:rsidRDefault="007A1183" w:rsidP="007A1183">
      <w:pPr>
        <w:numPr>
          <w:ilvl w:val="1"/>
          <w:numId w:val="21"/>
        </w:numPr>
        <w:ind w:left="1264" w:hanging="357"/>
      </w:pPr>
      <w:r w:rsidRPr="001D6FB3">
        <w:t>PRT for rows of the protein table</w:t>
      </w:r>
    </w:p>
    <w:p w:rsidR="007A1183" w:rsidRDefault="007A1183" w:rsidP="007A1183">
      <w:pPr>
        <w:numPr>
          <w:ilvl w:val="1"/>
          <w:numId w:val="21"/>
        </w:numPr>
        <w:ind w:left="1264" w:hanging="357"/>
      </w:pPr>
      <w:r w:rsidRPr="001D6FB3">
        <w:t>PEH for the peptide table header line (the column labels)</w:t>
      </w:r>
    </w:p>
    <w:p w:rsidR="007A1183" w:rsidRDefault="007A1183" w:rsidP="007A1183">
      <w:pPr>
        <w:numPr>
          <w:ilvl w:val="1"/>
          <w:numId w:val="21"/>
        </w:numPr>
        <w:ind w:left="1264" w:hanging="357"/>
        <w:rPr>
          <w:ins w:id="1018" w:author="jonesar" w:date="2013-05-13T11:35:00Z"/>
        </w:rPr>
      </w:pPr>
      <w:r w:rsidRPr="001D6FB3">
        <w:t>PEP for rows of the peptide table</w:t>
      </w:r>
    </w:p>
    <w:p w:rsidR="007A07FB" w:rsidRDefault="007A07FB" w:rsidP="007A07FB">
      <w:pPr>
        <w:numPr>
          <w:ilvl w:val="1"/>
          <w:numId w:val="21"/>
        </w:numPr>
        <w:ind w:left="1264" w:hanging="357"/>
        <w:rPr>
          <w:ins w:id="1019" w:author="jonesar" w:date="2013-05-13T11:36:00Z"/>
        </w:rPr>
      </w:pPr>
      <w:ins w:id="1020" w:author="jonesar" w:date="2013-05-13T11:35:00Z">
        <w:r>
          <w:t xml:space="preserve">PSH for the PSM table header </w:t>
        </w:r>
      </w:ins>
      <w:ins w:id="1021" w:author="jonesar" w:date="2013-05-13T11:36:00Z">
        <w:r w:rsidRPr="001D6FB3">
          <w:t>(the column labels)</w:t>
        </w:r>
      </w:ins>
    </w:p>
    <w:p w:rsidR="007A07FB" w:rsidRDefault="007A07FB" w:rsidP="007A1183">
      <w:pPr>
        <w:numPr>
          <w:ilvl w:val="1"/>
          <w:numId w:val="21"/>
        </w:numPr>
        <w:ind w:left="1264" w:hanging="357"/>
      </w:pPr>
      <w:ins w:id="1022" w:author="jonesar" w:date="2013-05-13T11:36:00Z">
        <w:r>
          <w:t>PSM for rows of the PSM table</w:t>
        </w:r>
      </w:ins>
    </w:p>
    <w:p w:rsidR="007A1183" w:rsidRDefault="007A1183" w:rsidP="007A1183">
      <w:pPr>
        <w:numPr>
          <w:ilvl w:val="1"/>
          <w:numId w:val="21"/>
        </w:numPr>
        <w:ind w:left="1264" w:hanging="357"/>
      </w:pPr>
      <w:r>
        <w:t>SMH for small molecule table header line (the column labels)</w:t>
      </w:r>
    </w:p>
    <w:p w:rsidR="007A1183" w:rsidRDefault="007A1183" w:rsidP="007A1183">
      <w:pPr>
        <w:numPr>
          <w:ilvl w:val="1"/>
          <w:numId w:val="21"/>
        </w:numPr>
        <w:ind w:left="1264" w:hanging="357"/>
      </w:pPr>
      <w:r w:rsidRPr="001D6FB3">
        <w:t>SML for rows of the small molecule table</w:t>
      </w:r>
    </w:p>
    <w:p w:rsidR="007A1183" w:rsidRDefault="007A1183" w:rsidP="007A1183">
      <w:pPr>
        <w:numPr>
          <w:ilvl w:val="1"/>
          <w:numId w:val="21"/>
        </w:numPr>
        <w:ind w:left="1264" w:hanging="357"/>
      </w:pPr>
      <w:r w:rsidRPr="001D6FB3">
        <w:t>COM for comment lines</w:t>
      </w:r>
    </w:p>
    <w:p w:rsidR="007A1183" w:rsidRPr="00381C52" w:rsidRDefault="007A1183" w:rsidP="007A1183">
      <w:pPr>
        <w:numPr>
          <w:ilvl w:val="0"/>
          <w:numId w:val="21"/>
        </w:numPr>
        <w:rPr>
          <w:b/>
        </w:rPr>
      </w:pPr>
      <w:r w:rsidRPr="00D06312">
        <w:rPr>
          <w:b/>
        </w:rPr>
        <w:t>Header lines</w:t>
      </w:r>
      <w:r w:rsidRPr="00D06312">
        <w:rPr>
          <w:b/>
        </w:rPr>
        <w:br/>
      </w:r>
      <w:r>
        <w:t>Each table based section (protein, peptide,</w:t>
      </w:r>
      <w:ins w:id="1023" w:author="jonesar" w:date="2013-05-13T11:36:00Z">
        <w:r w:rsidR="001B3591">
          <w:t xml:space="preserve"> PSM</w:t>
        </w:r>
      </w:ins>
      <w:ins w:id="1024" w:author="jonesar" w:date="2013-05-14T10:42:00Z">
        <w:r w:rsidR="005E6FDA">
          <w:t xml:space="preserve"> and</w:t>
        </w:r>
      </w:ins>
      <w:r>
        <w:t xml:space="preserve"> small molecule) MUST start with the corresponding header line. These header lines MUST only occur once in the document since each section also MUST only occur once.</w:t>
      </w:r>
    </w:p>
    <w:p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rsidR="00D50389" w:rsidRDefault="007A1183" w:rsidP="007A1183">
      <w:pPr>
        <w:numPr>
          <w:ilvl w:val="0"/>
          <w:numId w:val="21"/>
        </w:numPr>
        <w:rPr>
          <w:ins w:id="1025" w:author="Juan Antonio Vizcaino" w:date="2013-04-23T11:27:00Z"/>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Pr="00EE3F4B">
        <w:rPr>
          <w:rStyle w:val="CodeZchn2"/>
        </w:rPr>
        <w:br/>
        <w:t xml:space="preserve">[MS, MS:1001171, Mascot:score, </w:t>
      </w:r>
      <w:r w:rsidRPr="00D50389">
        <w:rPr>
          <w:rStyle w:val="CodeZchn2"/>
        </w:rPr>
        <w:t>40.21</w:t>
      </w:r>
      <w:r w:rsidRPr="00EE3F4B">
        <w:rPr>
          <w:rStyle w:val="CodeZchn2"/>
        </w:rPr>
        <w:t>]</w:t>
      </w:r>
      <w:r w:rsidRPr="00EE3F4B">
        <w:rPr>
          <w:rStyle w:val="CodeZchn2"/>
        </w:rPr>
        <w:br/>
        <w:t>[,,A user parameter, The value]</w:t>
      </w:r>
    </w:p>
    <w:p w:rsidR="00775A3B" w:rsidRDefault="00775A3B" w:rsidP="00775A3B">
      <w:pPr>
        <w:ind w:left="720"/>
        <w:rPr>
          <w:ins w:id="1026" w:author="Juan Antonio Vizcaino" w:date="2013-04-23T11:27:00Z"/>
          <w:rStyle w:val="CodeZchn2"/>
        </w:rPr>
        <w:pPrChange w:id="1027" w:author="Juan Antonio Vizcaino" w:date="2013-04-23T11:27:00Z">
          <w:pPr>
            <w:numPr>
              <w:numId w:val="21"/>
            </w:numPr>
            <w:tabs>
              <w:tab w:val="num" w:pos="720"/>
            </w:tabs>
            <w:ind w:left="720" w:hanging="360"/>
          </w:pPr>
        </w:pPrChange>
      </w:pPr>
    </w:p>
    <w:p w:rsidR="00775A3B" w:rsidRPr="00775A3B" w:rsidRDefault="00D50389" w:rsidP="00775A3B">
      <w:pPr>
        <w:widowControl w:val="0"/>
        <w:autoSpaceDE w:val="0"/>
        <w:autoSpaceDN w:val="0"/>
        <w:adjustRightInd w:val="0"/>
        <w:ind w:left="700"/>
        <w:jc w:val="both"/>
        <w:rPr>
          <w:ins w:id="1028" w:author="Juan Antonio Vizcaino" w:date="2013-04-23T11:29:00Z"/>
          <w:rFonts w:cs="Arial"/>
          <w:rPrChange w:id="1029" w:author="Juan Antonio Vizcaino" w:date="2013-04-23T12:11:00Z">
            <w:rPr>
              <w:ins w:id="1030" w:author="Juan Antonio Vizcaino" w:date="2013-04-23T11:29:00Z"/>
              <w:rFonts w:ascii="Times New Roman" w:hAnsi="Times New Roman"/>
              <w:i/>
            </w:rPr>
          </w:rPrChange>
        </w:rPr>
        <w:pPrChange w:id="1031" w:author="Juan Antonio Vizcaino" w:date="2013-04-23T11:29:00Z">
          <w:pPr>
            <w:widowControl w:val="0"/>
            <w:autoSpaceDE w:val="0"/>
            <w:autoSpaceDN w:val="0"/>
            <w:adjustRightInd w:val="0"/>
            <w:ind w:firstLine="700"/>
            <w:jc w:val="both"/>
          </w:pPr>
        </w:pPrChange>
      </w:pPr>
      <w:ins w:id="1032" w:author="Juan Antonio Vizcaino" w:date="2013-04-23T11:27:00Z">
        <w:r>
          <w:t xml:space="preserve">In case, the name of the </w:t>
        </w:r>
        <w:r w:rsidRPr="008C046E">
          <w:rPr>
            <w:rFonts w:cs="Arial"/>
          </w:rPr>
          <w:t>param contains commas, qu</w:t>
        </w:r>
      </w:ins>
      <w:ins w:id="1033" w:author="Juan Antonio Vizcaino" w:date="2013-04-23T11:28:00Z">
        <w:r w:rsidRPr="008C046E">
          <w:rPr>
            <w:rFonts w:cs="Arial"/>
          </w:rPr>
          <w:t>o</w:t>
        </w:r>
      </w:ins>
      <w:ins w:id="1034" w:author="Juan Antonio Vizcaino" w:date="2013-04-23T11:27:00Z">
        <w:r w:rsidRPr="0001559C">
          <w:rPr>
            <w:rFonts w:cs="Arial"/>
          </w:rPr>
          <w:t>tes MUST be</w:t>
        </w:r>
      </w:ins>
      <w:ins w:id="1035" w:author="Juan Antonio Vizcaino" w:date="2013-04-23T11:28:00Z">
        <w:r w:rsidRPr="0001559C">
          <w:rPr>
            <w:rFonts w:cs="Arial"/>
          </w:rPr>
          <w:t xml:space="preserve"> added to </w:t>
        </w:r>
        <w:r w:rsidR="00A2014A">
          <w:rPr>
            <w:rFonts w:cs="Arial"/>
          </w:rPr>
          <w:t>avoid problems with the parsing:</w:t>
        </w:r>
      </w:ins>
      <w:ins w:id="1036" w:author="Juan Antonio Vizcaino" w:date="2013-04-23T11:27:00Z">
        <w:r w:rsidR="00A2014A" w:rsidRPr="00A2014A">
          <w:rPr>
            <w:rFonts w:cs="Arial"/>
          </w:rPr>
          <w:t xml:space="preserve"> </w:t>
        </w:r>
      </w:ins>
      <w:ins w:id="1037" w:author="Juan Antonio Vizcaino" w:date="2013-04-23T11:29:00Z">
        <w:r w:rsidR="00775A3B" w:rsidRPr="00775A3B">
          <w:rPr>
            <w:rFonts w:cs="Arial"/>
            <w:rPrChange w:id="1038" w:author="Juan Antonio Vizcaino" w:date="2013-04-23T12:11:00Z">
              <w:rPr>
                <w:rFonts w:ascii="Times New Roman" w:hAnsi="Times New Roman"/>
                <w:i/>
              </w:rPr>
            </w:rPrChange>
          </w:rPr>
          <w:t xml:space="preserve">[label, accession, “first part of the param name , second part of the name”, value]. </w:t>
        </w:r>
      </w:ins>
    </w:p>
    <w:p w:rsidR="00775A3B" w:rsidRDefault="00775A3B" w:rsidP="00775A3B">
      <w:pPr>
        <w:ind w:left="720"/>
        <w:rPr>
          <w:ins w:id="1039" w:author="Juan Antonio Vizcaino" w:date="2013-04-23T11:29:00Z"/>
        </w:rPr>
        <w:pPrChange w:id="1040" w:author="Juan Antonio Vizcaino" w:date="2013-04-23T11:27:00Z">
          <w:pPr>
            <w:numPr>
              <w:numId w:val="21"/>
            </w:numPr>
            <w:tabs>
              <w:tab w:val="num" w:pos="720"/>
            </w:tabs>
            <w:ind w:left="720" w:hanging="360"/>
          </w:pPr>
        </w:pPrChange>
      </w:pPr>
    </w:p>
    <w:p w:rsidR="00775A3B" w:rsidRPr="00775A3B" w:rsidRDefault="00775A3B" w:rsidP="00775A3B">
      <w:pPr>
        <w:ind w:left="720"/>
        <w:rPr>
          <w:ins w:id="1041" w:author="Juan Antonio Vizcaino" w:date="2013-04-23T11:28:00Z"/>
          <w:rFonts w:ascii="Courier New" w:hAnsi="Courier New" w:cs="Courier New"/>
          <w:sz w:val="16"/>
          <w:szCs w:val="16"/>
          <w:rPrChange w:id="1042" w:author="Juan Antonio Vizcaino" w:date="2013-04-23T11:29:00Z">
            <w:rPr>
              <w:ins w:id="1043" w:author="Juan Antonio Vizcaino" w:date="2013-04-23T11:28:00Z"/>
            </w:rPr>
          </w:rPrChange>
        </w:rPr>
        <w:pPrChange w:id="1044" w:author="Juan Antonio Vizcaino" w:date="2013-04-23T11:27:00Z">
          <w:pPr>
            <w:numPr>
              <w:numId w:val="21"/>
            </w:numPr>
            <w:tabs>
              <w:tab w:val="num" w:pos="720"/>
            </w:tabs>
            <w:ind w:left="720" w:hanging="360"/>
          </w:pPr>
        </w:pPrChange>
      </w:pPr>
      <w:ins w:id="1045" w:author="Juan Antonio Vizcaino" w:date="2013-04-23T11:29:00Z">
        <w:r w:rsidRPr="00775A3B">
          <w:rPr>
            <w:rFonts w:ascii="Courier New" w:hAnsi="Courier New" w:cs="Courier New"/>
            <w:sz w:val="16"/>
            <w:szCs w:val="16"/>
            <w:rPrChange w:id="1046" w:author="Juan Antonio Vizcaino" w:date="2013-04-23T11:29:00Z">
              <w:rPr>
                <w:rFonts w:ascii="Times New Roman" w:hAnsi="Times New Roman"/>
                <w:i/>
              </w:rPr>
            </w:rPrChange>
          </w:rPr>
          <w:t>[MOD, MOD:00648, “N,O-diacetylated L-serine”,]</w:t>
        </w:r>
      </w:ins>
    </w:p>
    <w:p w:rsidR="00775A3B" w:rsidRDefault="00775A3B" w:rsidP="00775A3B">
      <w:pPr>
        <w:ind w:left="720"/>
        <w:rPr>
          <w:ins w:id="1047" w:author="jonesar" w:date="2013-05-14T10:46:00Z"/>
          <w:rStyle w:val="CodeZchn2"/>
          <w:rFonts w:ascii="Arial" w:hAnsi="Arial" w:cs="Times New Roman"/>
          <w:sz w:val="24"/>
          <w:szCs w:val="24"/>
          <w:lang w:val="en-US"/>
        </w:rPr>
        <w:pPrChange w:id="1048" w:author="Juan Antonio Vizcaino" w:date="2013-04-23T11:27:00Z">
          <w:pPr>
            <w:numPr>
              <w:numId w:val="21"/>
            </w:numPr>
            <w:tabs>
              <w:tab w:val="num" w:pos="720"/>
            </w:tabs>
            <w:ind w:left="720" w:hanging="360"/>
          </w:pPr>
        </w:pPrChange>
      </w:pPr>
    </w:p>
    <w:p w:rsidR="00EC1471" w:rsidRPr="001331A8" w:rsidRDefault="00EC1471" w:rsidP="00775A3B">
      <w:pPr>
        <w:numPr>
          <w:ilvl w:val="0"/>
          <w:numId w:val="21"/>
        </w:numPr>
        <w:rPr>
          <w:ins w:id="1049" w:author="Juan Antonio Vizcaino" w:date="2013-04-23T11:27:00Z"/>
          <w:rStyle w:val="CodeZchn2"/>
          <w:rFonts w:ascii="Arial" w:hAnsi="Arial" w:cs="Times New Roman"/>
          <w:sz w:val="24"/>
          <w:szCs w:val="24"/>
          <w:lang w:val="en-US"/>
        </w:rPr>
      </w:pPr>
      <w:ins w:id="1050" w:author="jonesar" w:date="2013-05-14T10:46:00Z">
        <w:r w:rsidRPr="001331A8">
          <w:rPr>
            <w:b/>
          </w:rPr>
          <w:lastRenderedPageBreak/>
          <w:t>Sample IDs</w:t>
        </w:r>
        <w:r w:rsidRPr="001331A8">
          <w:rPr>
            <w:b/>
          </w:rPr>
          <w:br/>
        </w:r>
        <w:r w:rsidRPr="001D6FB3">
          <w:t xml:space="preserve">To be able to supply metadata specific to </w:t>
        </w:r>
        <w:r>
          <w:t xml:space="preserve">each </w:t>
        </w:r>
      </w:ins>
      <w:ins w:id="1051" w:author="jonesar" w:date="2013-05-14T10:47:00Z">
        <w:r w:rsidR="0006759B">
          <w:t>sample</w:t>
        </w:r>
      </w:ins>
      <w:ins w:id="1052" w:author="jonesar" w:date="2013-05-14T10:46:00Z">
        <w:r w:rsidRPr="001D6FB3">
          <w:t xml:space="preserve">, ids in the format </w:t>
        </w:r>
      </w:ins>
      <w:ins w:id="1053" w:author="jonesar" w:date="2013-05-14T10:47:00Z">
        <w:r w:rsidR="0006759B">
          <w:t>sample</w:t>
        </w:r>
      </w:ins>
      <w:ins w:id="1054" w:author="jonesar" w:date="2013-05-14T10:46:00Z">
        <w:r w:rsidRPr="001D6FB3">
          <w:t>[1-n] are used.</w:t>
        </w:r>
        <w:r w:rsidRPr="001D6FB3">
          <w:br/>
        </w:r>
        <w:r w:rsidRPr="001331A8">
          <w:rPr>
            <w:rFonts w:ascii="Courier New" w:hAnsi="Courier New" w:cs="Courier New"/>
            <w:sz w:val="16"/>
            <w:szCs w:val="16"/>
            <w:lang w:val="en-GB"/>
          </w:rPr>
          <w:br/>
        </w:r>
      </w:ins>
      <w:ins w:id="1055" w:author="jonesar" w:date="2013-05-14T10:47:00Z">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 xml:space="preserve">[1]-species    </w:t>
        </w:r>
        <w:bookmarkStart w:id="1056" w:name="OLE_LINK2"/>
        <w:r w:rsidR="0092261E" w:rsidRPr="001331A8">
          <w:rPr>
            <w:rFonts w:ascii="Courier New" w:hAnsi="Courier New" w:cs="Courier New"/>
            <w:sz w:val="16"/>
            <w:szCs w:val="16"/>
            <w:lang w:val="en-GB"/>
          </w:rPr>
          <w:t>[NEWT, 9606, Homo sapiens (Human), ]</w:t>
        </w:r>
      </w:ins>
      <w:bookmarkEnd w:id="1056"/>
    </w:p>
    <w:p w:rsidR="00775A3B" w:rsidRDefault="007A1183" w:rsidP="00775A3B">
      <w:pPr>
        <w:ind w:left="720"/>
        <w:rPr>
          <w:rFonts w:ascii="Courier New" w:hAnsi="Courier New" w:cs="Courier New"/>
          <w:sz w:val="16"/>
          <w:szCs w:val="16"/>
          <w:lang w:val="en-GB"/>
        </w:rPr>
        <w:pPrChange w:id="1057" w:author="Juan Antonio Vizcaino" w:date="2013-04-23T11:27:00Z">
          <w:pPr>
            <w:numPr>
              <w:numId w:val="21"/>
            </w:numPr>
            <w:tabs>
              <w:tab w:val="num" w:pos="720"/>
            </w:tabs>
            <w:ind w:left="720" w:hanging="360"/>
          </w:pPr>
        </w:pPrChange>
      </w:pPr>
      <w:r w:rsidRPr="00EE3F4B">
        <w:rPr>
          <w:rStyle w:val="CodeZchn2"/>
        </w:rPr>
        <w:br/>
      </w:r>
    </w:p>
    <w:p w:rsidR="007A1183" w:rsidDel="00EC1471" w:rsidRDefault="00066FFF" w:rsidP="007A1183">
      <w:pPr>
        <w:numPr>
          <w:ilvl w:val="0"/>
          <w:numId w:val="21"/>
        </w:numPr>
        <w:rPr>
          <w:del w:id="1058" w:author="jonesar" w:date="2013-05-14T10:44:00Z"/>
        </w:rPr>
      </w:pPr>
      <w:del w:id="1059" w:author="jonesar" w:date="2013-05-14T10:44:00Z">
        <w:r w:rsidRPr="004075EC" w:rsidDel="00EC1471">
          <w:rPr>
            <w:b/>
          </w:rPr>
          <w:delText>U</w:delText>
        </w:r>
        <w:r w:rsidDel="00EC1471">
          <w:rPr>
            <w:b/>
          </w:rPr>
          <w:delText>NIT_</w:delText>
        </w:r>
        <w:r w:rsidR="007A1183" w:rsidRPr="004075EC" w:rsidDel="00EC1471">
          <w:rPr>
            <w:b/>
          </w:rPr>
          <w:delText>IDs</w:delText>
        </w:r>
        <w:r w:rsidR="007A1183" w:rsidRPr="001D6FB3" w:rsidDel="00EC1471">
          <w:br/>
          <w:delText>To link identifications to certain bits of metadata identifications are group</w:delText>
        </w:r>
        <w:r w:rsidR="007A1183" w:rsidDel="00EC1471">
          <w:delText>ed</w:delText>
        </w:r>
        <w:r w:rsidR="007A1183" w:rsidRPr="001D6FB3" w:rsidDel="00EC1471">
          <w:delText xml:space="preserve"> into so-called "units". In a unit</w:delText>
        </w:r>
        <w:r w:rsidR="007A1183" w:rsidDel="00EC1471">
          <w:delText>,</w:delText>
        </w:r>
        <w:r w:rsidR="007A1183" w:rsidRPr="001D6FB3" w:rsidDel="00EC1471">
          <w:delText xml:space="preserve"> a specific protein must be unambiguously identified by its accession number. For PRIDE generated data a unit would, for example, be an experiment while for PeptideAtlas generated data a unit would be a specific build.</w:delText>
        </w:r>
        <w:r w:rsidR="007A1183" w:rsidRPr="001D6FB3" w:rsidDel="00EC1471">
          <w:br/>
          <w:delText>UNIT_IDs SHOULD consist of the resource identifier plus the resources internal unit id. A resource is anything that is generating mzTab files. UNIT_IDs do not have to be unique across multiple mzTab files. Duplication of UNIT_IDs MUST be prevented when merging mzTab files.</w:delText>
        </w:r>
        <w:r w:rsidR="007A1183" w:rsidRPr="001D6FB3" w:rsidDel="00EC1471">
          <w:br/>
          <w:delText xml:space="preserve">UNIT_IDs MUST only contain the following characters: </w:delText>
        </w:r>
        <w:r w:rsidR="007A1183" w:rsidDel="00EC1471">
          <w:delText>‘</w:delText>
        </w:r>
        <w:r w:rsidR="007A1183" w:rsidRPr="001D6FB3" w:rsidDel="00EC1471">
          <w:delText>A</w:delText>
        </w:r>
        <w:r w:rsidR="007A1183" w:rsidDel="00EC1471">
          <w:delText>’</w:delText>
        </w:r>
        <w:r w:rsidR="007A1183" w:rsidRPr="001D6FB3" w:rsidDel="00EC1471">
          <w:delText>-</w:delText>
        </w:r>
        <w:r w:rsidR="007A1183" w:rsidDel="00EC1471">
          <w:delText>‘</w:delText>
        </w:r>
        <w:r w:rsidR="007A1183" w:rsidRPr="001D6FB3" w:rsidDel="00EC1471">
          <w:delText>Z</w:delText>
        </w:r>
        <w:r w:rsidR="007A1183" w:rsidDel="00EC1471">
          <w:delText>’, ‘</w:delText>
        </w:r>
        <w:r w:rsidR="007A1183" w:rsidRPr="001D6FB3" w:rsidDel="00EC1471">
          <w:delText>a</w:delText>
        </w:r>
        <w:r w:rsidR="007A1183" w:rsidDel="00EC1471">
          <w:delText>’</w:delText>
        </w:r>
        <w:r w:rsidR="007A1183" w:rsidRPr="001D6FB3" w:rsidDel="00EC1471">
          <w:delText>-</w:delText>
        </w:r>
        <w:r w:rsidR="007A1183" w:rsidDel="00EC1471">
          <w:delText>‘</w:delText>
        </w:r>
        <w:r w:rsidR="007A1183" w:rsidRPr="001D6FB3" w:rsidDel="00EC1471">
          <w:delText>z</w:delText>
        </w:r>
        <w:r w:rsidR="007A1183" w:rsidDel="00EC1471">
          <w:delText>’, ‘</w:delText>
        </w:r>
        <w:r w:rsidR="007A1183" w:rsidRPr="001D6FB3" w:rsidDel="00EC1471">
          <w:delText>0</w:delText>
        </w:r>
        <w:r w:rsidR="007A1183" w:rsidDel="00EC1471">
          <w:delText>’</w:delText>
        </w:r>
        <w:r w:rsidR="007A1183" w:rsidRPr="001D6FB3" w:rsidDel="00EC1471">
          <w:delText>-</w:delText>
        </w:r>
        <w:r w:rsidR="007A1183" w:rsidDel="00EC1471">
          <w:delText>‘</w:delText>
        </w:r>
        <w:r w:rsidR="007A1183" w:rsidRPr="001D6FB3" w:rsidDel="00EC1471">
          <w:delText>9</w:delText>
        </w:r>
        <w:r w:rsidR="007A1183" w:rsidDel="00EC1471">
          <w:delText>’, and ‘</w:delText>
        </w:r>
        <w:r w:rsidR="007A1183" w:rsidRPr="001D6FB3" w:rsidDel="00EC1471">
          <w:delText>_</w:delText>
        </w:r>
        <w:r w:rsidR="007A1183" w:rsidDel="00EC1471">
          <w:delText xml:space="preserve">’. Unit IDs MUST NOT contain the suffix “_rep[1-n]” unless reporting technical replicate data (see </w:delText>
        </w:r>
        <w:r w:rsidR="00775A3B" w:rsidDel="00EC1471">
          <w:fldChar w:fldCharType="begin"/>
        </w:r>
        <w:r w:rsidR="007A1183" w:rsidDel="00EC1471">
          <w:delInstrText xml:space="preserve"> REF _Ref320542360 \r \h </w:delInstrText>
        </w:r>
        <w:r w:rsidR="00775A3B" w:rsidDel="00EC1471">
          <w:fldChar w:fldCharType="separate"/>
        </w:r>
        <w:r w:rsidR="007A1183" w:rsidDel="00EC1471">
          <w:delText>5.4</w:delText>
        </w:r>
        <w:r w:rsidR="00775A3B" w:rsidDel="00EC1471">
          <w:fldChar w:fldCharType="end"/>
        </w:r>
        <w:r w:rsidR="007A1183" w:rsidDel="00EC1471">
          <w:delText>).</w:delText>
        </w:r>
      </w:del>
    </w:p>
    <w:p w:rsidR="00EC1471" w:rsidRDefault="007A1183" w:rsidP="00EC1471">
      <w:pPr>
        <w:numPr>
          <w:ilvl w:val="0"/>
          <w:numId w:val="21"/>
        </w:numPr>
        <w:rPr>
          <w:ins w:id="1060" w:author="jonesar" w:date="2013-05-14T10:46:00Z"/>
          <w:rFonts w:ascii="Courier New" w:hAnsi="Courier New" w:cs="Courier New"/>
          <w:sz w:val="16"/>
          <w:szCs w:val="16"/>
          <w:lang w:val="en-GB"/>
        </w:rPr>
      </w:pPr>
      <w:del w:id="1061" w:author="jonesar" w:date="2013-05-13T11:38:00Z">
        <w:r w:rsidRPr="00EC1471" w:rsidDel="00996423">
          <w:rPr>
            <w:b/>
          </w:rPr>
          <w:delText xml:space="preserve">Subsample </w:delText>
        </w:r>
      </w:del>
      <w:ins w:id="1062" w:author="jonesar" w:date="2013-05-13T11:38:00Z">
        <w:r w:rsidR="00996423" w:rsidRPr="00EC1471">
          <w:rPr>
            <w:b/>
          </w:rPr>
          <w:t xml:space="preserve">Assay </w:t>
        </w:r>
      </w:ins>
      <w:r w:rsidRPr="00EC1471">
        <w:rPr>
          <w:b/>
        </w:rPr>
        <w:t>IDs</w:t>
      </w:r>
      <w:r w:rsidRPr="00EC1471">
        <w:rPr>
          <w:b/>
        </w:rPr>
        <w:br/>
      </w:r>
      <w:del w:id="1063" w:author="jonesar" w:date="2013-05-13T11:41:00Z">
        <w:r w:rsidRPr="001D6FB3" w:rsidDel="00996423">
          <w:delText xml:space="preserve">In several experimental approaches biological samples are multiplexed and analyzed in one single experiment. </w:delText>
        </w:r>
      </w:del>
      <w:r w:rsidRPr="001D6FB3">
        <w:t xml:space="preserve">To be able to supply metadata specific to </w:t>
      </w:r>
      <w:del w:id="1064" w:author="jonesar" w:date="2013-05-13T11:41:00Z">
        <w:r w:rsidRPr="001D6FB3" w:rsidDel="00996423">
          <w:delText>such a subsample</w:delText>
        </w:r>
      </w:del>
      <w:ins w:id="1065" w:author="jonesar" w:date="2013-05-13T11:41:00Z">
        <w:r w:rsidR="00EC1471">
          <w:t xml:space="preserve">each </w:t>
        </w:r>
      </w:ins>
      <w:ins w:id="1066" w:author="jonesar" w:date="2013-05-14T10:42:00Z">
        <w:r w:rsidR="00EC1471">
          <w:t>a</w:t>
        </w:r>
      </w:ins>
      <w:ins w:id="1067" w:author="jonesar" w:date="2013-05-13T11:41:00Z">
        <w:r w:rsidR="00996423">
          <w:t>ssa</w:t>
        </w:r>
      </w:ins>
      <w:ins w:id="1068" w:author="jonesar" w:date="2013-05-14T10:45:00Z">
        <w:r w:rsidR="00EC1471">
          <w:t>y</w:t>
        </w:r>
      </w:ins>
      <w:r w:rsidRPr="001D6FB3">
        <w:t>,</w:t>
      </w:r>
      <w:del w:id="1069" w:author="jonesar" w:date="2013-05-13T11:41:00Z">
        <w:r w:rsidRPr="001D6FB3" w:rsidDel="00996423">
          <w:delText xml:space="preserve"> subsample</w:delText>
        </w:r>
      </w:del>
      <w:r w:rsidRPr="001D6FB3">
        <w:t xml:space="preserve"> ids in the format </w:t>
      </w:r>
      <w:del w:id="1070" w:author="jonesar" w:date="2013-05-13T11:41:00Z">
        <w:r w:rsidRPr="001D6FB3" w:rsidDel="00996423">
          <w:delText>sub</w:delText>
        </w:r>
      </w:del>
      <w:ins w:id="1071" w:author="jonesar" w:date="2013-05-13T11:41:00Z">
        <w:r w:rsidR="00996423">
          <w:t>assay</w:t>
        </w:r>
      </w:ins>
      <w:r w:rsidRPr="001D6FB3">
        <w:t>[1-n] are used.</w:t>
      </w:r>
      <w:r w:rsidRPr="001D6FB3">
        <w:br/>
      </w:r>
      <w:r w:rsidRPr="00EC1471">
        <w:rPr>
          <w:rFonts w:ascii="Courier New" w:hAnsi="Courier New" w:cs="Courier New"/>
          <w:sz w:val="16"/>
          <w:szCs w:val="16"/>
          <w:lang w:val="en-GB"/>
        </w:rPr>
        <w:br/>
      </w:r>
      <w:ins w:id="1072" w:author="jonesar" w:date="2013-05-14T10:46:00Z">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CPTAC-assay[1]-quantification_reagent</w:t>
        </w:r>
        <w:r w:rsidR="00EC1471" w:rsidRPr="00EC1471">
          <w:rPr>
            <w:rFonts w:ascii="Courier New" w:hAnsi="Courier New" w:cs="Courier New"/>
            <w:sz w:val="16"/>
            <w:szCs w:val="16"/>
            <w:lang w:val="en-GB"/>
          </w:rPr>
          <w:tab/>
          <w:t>[MS,MS:1002038,unlabeled sample,]</w:t>
        </w:r>
      </w:ins>
    </w:p>
    <w:p w:rsidR="00EC1471" w:rsidRDefault="007A1183" w:rsidP="00EC1471">
      <w:pPr>
        <w:ind w:left="720"/>
        <w:rPr>
          <w:ins w:id="1073" w:author="jonesar" w:date="2013-05-14T10:44:00Z"/>
          <w:rFonts w:ascii="Courier New" w:hAnsi="Courier New" w:cs="Courier New"/>
          <w:sz w:val="16"/>
          <w:szCs w:val="16"/>
          <w:lang w:val="en-GB"/>
        </w:rPr>
        <w:pPrChange w:id="1074" w:author="jonesar" w:date="2013-05-14T10:46:00Z">
          <w:pPr>
            <w:numPr>
              <w:numId w:val="21"/>
            </w:numPr>
            <w:tabs>
              <w:tab w:val="num" w:pos="720"/>
            </w:tabs>
            <w:ind w:left="720" w:hanging="360"/>
          </w:pPr>
        </w:pPrChange>
      </w:pPr>
      <w:del w:id="1075" w:author="jonesar" w:date="2013-05-14T10:46:00Z">
        <w:r w:rsidRPr="00EC1471" w:rsidDel="00EC1471">
          <w:rPr>
            <w:rFonts w:ascii="Courier New" w:hAnsi="Courier New" w:cs="Courier New"/>
            <w:sz w:val="16"/>
            <w:szCs w:val="16"/>
            <w:lang w:val="en-GB"/>
          </w:rPr>
          <w:delText>M</w:delText>
        </w:r>
        <w:r w:rsidRPr="00A572F9" w:rsidDel="00EC1471">
          <w:rPr>
            <w:rFonts w:ascii="Courier New" w:hAnsi="Courier New" w:cs="Courier New"/>
            <w:sz w:val="16"/>
            <w:szCs w:val="16"/>
            <w:lang w:val="en-GB"/>
          </w:rPr>
          <w:delText xml:space="preserve">TD    </w:delText>
        </w:r>
      </w:del>
      <w:del w:id="1076" w:author="jonesar" w:date="2013-05-14T10:42:00Z">
        <w:r w:rsidRPr="00A572F9" w:rsidDel="00EC1471">
          <w:rPr>
            <w:rFonts w:ascii="Courier New" w:hAnsi="Courier New" w:cs="Courier New"/>
            <w:sz w:val="16"/>
            <w:szCs w:val="16"/>
            <w:lang w:val="en-GB"/>
          </w:rPr>
          <w:delText>PRIDE_1234-</w:delText>
        </w:r>
      </w:del>
      <w:del w:id="1077" w:author="jonesar" w:date="2013-05-13T11:41:00Z">
        <w:r w:rsidRPr="00A572F9" w:rsidDel="00A7582C">
          <w:rPr>
            <w:rFonts w:ascii="Courier New" w:hAnsi="Courier New" w:cs="Courier New"/>
            <w:sz w:val="16"/>
            <w:szCs w:val="16"/>
            <w:lang w:val="en-GB"/>
          </w:rPr>
          <w:delText>sub</w:delText>
        </w:r>
      </w:del>
      <w:del w:id="1078" w:author="jonesar" w:date="2013-05-14T10:46:00Z">
        <w:r w:rsidRPr="00A572F9" w:rsidDel="00EC1471">
          <w:rPr>
            <w:rFonts w:ascii="Courier New" w:hAnsi="Courier New" w:cs="Courier New"/>
            <w:sz w:val="16"/>
            <w:szCs w:val="16"/>
            <w:lang w:val="en-GB"/>
          </w:rPr>
          <w:delText>[1]-species    [NEWT, 9606, Homo sapiens (Human), ]</w:delText>
        </w:r>
      </w:del>
    </w:p>
    <w:p w:rsidR="00EC1471" w:rsidRPr="008345FE" w:rsidRDefault="00EC1471" w:rsidP="007A1183">
      <w:pPr>
        <w:numPr>
          <w:ilvl w:val="0"/>
          <w:numId w:val="21"/>
        </w:numPr>
        <w:rPr>
          <w:rFonts w:ascii="Courier New" w:hAnsi="Courier New" w:cs="Courier New"/>
          <w:sz w:val="16"/>
          <w:szCs w:val="16"/>
          <w:lang w:val="en-GB"/>
        </w:rPr>
      </w:pPr>
      <w:ins w:id="1079" w:author="jonesar" w:date="2013-05-14T10:44:00Z">
        <w:r>
          <w:rPr>
            <w:b/>
          </w:rPr>
          <w:t>Study variable</w:t>
        </w:r>
        <w:r w:rsidRPr="004075EC">
          <w:rPr>
            <w:b/>
          </w:rPr>
          <w:t xml:space="preserve"> IDs</w:t>
        </w:r>
        <w:r w:rsidRPr="004075EC">
          <w:rPr>
            <w:b/>
          </w:rPr>
          <w:br/>
        </w:r>
        <w:r w:rsidRPr="001D6FB3">
          <w:t xml:space="preserve">To be able to supply metadata specific to </w:t>
        </w:r>
        <w:r>
          <w:t xml:space="preserve">each </w:t>
        </w:r>
      </w:ins>
      <w:ins w:id="1080" w:author="jonesar" w:date="2013-05-14T10:45:00Z">
        <w:r>
          <w:t>study variable</w:t>
        </w:r>
      </w:ins>
      <w:ins w:id="1081" w:author="jonesar" w:date="2013-05-14T10:44:00Z">
        <w:r>
          <w:t xml:space="preserve"> (</w:t>
        </w:r>
      </w:ins>
      <w:ins w:id="1082" w:author="jonesar" w:date="2013-05-14T10:45:00Z">
        <w:r>
          <w:t>grouping of assays</w:t>
        </w:r>
      </w:ins>
      <w:ins w:id="1083" w:author="jonesar" w:date="2013-05-14T10:44:00Z">
        <w:r>
          <w:t>)</w:t>
        </w:r>
        <w:r w:rsidRPr="001D6FB3">
          <w:t xml:space="preserve">, ids in the format </w:t>
        </w:r>
        <w:r>
          <w:t>study_variable</w:t>
        </w:r>
        <w:r w:rsidRPr="001D6FB3">
          <w:t>[1-n] are used.</w:t>
        </w:r>
      </w:ins>
    </w:p>
    <w:p w:rsidR="00D40739" w:rsidRDefault="00D40739" w:rsidP="00D40739">
      <w:pPr>
        <w:ind w:firstLine="720"/>
        <w:jc w:val="both"/>
        <w:rPr>
          <w:ins w:id="1084" w:author="jonesar" w:date="2013-05-14T10:53:00Z"/>
          <w:rFonts w:ascii="Courier New" w:hAnsi="Courier New" w:cs="Courier New"/>
          <w:sz w:val="16"/>
          <w:szCs w:val="16"/>
        </w:rPr>
        <w:pPrChange w:id="1085" w:author="jonesar" w:date="2013-05-14T10:53:00Z">
          <w:pPr>
            <w:jc w:val="both"/>
          </w:pPr>
        </w:pPrChange>
      </w:pPr>
    </w:p>
    <w:p w:rsidR="007A1183" w:rsidRPr="00D40739" w:rsidRDefault="00D40739" w:rsidP="00D40739">
      <w:pPr>
        <w:ind w:firstLine="720"/>
        <w:jc w:val="both"/>
        <w:rPr>
          <w:rFonts w:ascii="Courier New" w:hAnsi="Courier New" w:cs="Courier New"/>
          <w:sz w:val="16"/>
          <w:szCs w:val="16"/>
          <w:rPrChange w:id="1086" w:author="jonesar" w:date="2013-05-14T10:53:00Z">
            <w:rPr/>
          </w:rPrChange>
        </w:rPr>
        <w:pPrChange w:id="1087" w:author="jonesar" w:date="2013-05-14T10:53:00Z">
          <w:pPr>
            <w:jc w:val="both"/>
          </w:pPr>
        </w:pPrChange>
      </w:pPr>
      <w:ins w:id="1088" w:author="jonesar" w:date="2013-05-14T10:52:00Z">
        <w:r w:rsidRPr="00D40739">
          <w:rPr>
            <w:rFonts w:ascii="Courier New" w:hAnsi="Courier New" w:cs="Courier New"/>
            <w:sz w:val="16"/>
            <w:szCs w:val="16"/>
            <w:rPrChange w:id="1089" w:author="jonesar" w:date="2013-05-14T10:53:00Z">
              <w:rPr/>
            </w:rPrChange>
          </w:rPr>
          <w:t>MTD</w:t>
        </w:r>
        <w:r w:rsidRPr="00D40739">
          <w:rPr>
            <w:rFonts w:ascii="Courier New" w:hAnsi="Courier New" w:cs="Courier New"/>
            <w:sz w:val="16"/>
            <w:szCs w:val="16"/>
            <w:rPrChange w:id="1090" w:author="jonesar" w:date="2013-05-14T10:53:00Z">
              <w:rPr/>
            </w:rPrChange>
          </w:rPr>
          <w:tab/>
          <w:t>CPTAC-study_variable[1]-description</w:t>
        </w:r>
        <w:r w:rsidRPr="00D40739">
          <w:rPr>
            <w:rFonts w:ascii="Courier New" w:hAnsi="Courier New" w:cs="Courier New"/>
            <w:sz w:val="16"/>
            <w:szCs w:val="16"/>
            <w:rPrChange w:id="1091" w:author="jonesar" w:date="2013-05-14T10:53:00Z">
              <w:rPr/>
            </w:rPrChange>
          </w:rPr>
          <w:tab/>
          <w:t>Group B (spike-in 0.74 fmol/uL)</w:t>
        </w:r>
      </w:ins>
    </w:p>
    <w:p w:rsidR="007A1183" w:rsidRDefault="007A1183" w:rsidP="007A1183">
      <w:pPr>
        <w:pStyle w:val="Heading2"/>
        <w:jc w:val="both"/>
        <w:rPr>
          <w:lang w:val="en-GB"/>
        </w:rPr>
      </w:pPr>
      <w:bookmarkStart w:id="1092" w:name="_Toc356304644"/>
      <w:r>
        <w:rPr>
          <w:lang w:val="en-GB"/>
        </w:rPr>
        <w:t>Sections</w:t>
      </w:r>
      <w:bookmarkEnd w:id="1092"/>
    </w:p>
    <w:p w:rsidR="007A1183" w:rsidRDefault="007A1183" w:rsidP="007A1183">
      <w:pPr>
        <w:pStyle w:val="nobreak"/>
        <w:jc w:val="both"/>
        <w:rPr>
          <w:lang w:val="en-GB"/>
        </w:rPr>
      </w:pPr>
      <w:r>
        <w:rPr>
          <w:lang w:val="en-GB"/>
        </w:rPr>
        <w:t xml:space="preserve">mzTab files can contain </w:t>
      </w:r>
      <w:del w:id="1093" w:author="jonesar" w:date="2013-05-13T11:43:00Z">
        <w:r w:rsidDel="00DC44A0">
          <w:rPr>
            <w:lang w:val="en-GB"/>
          </w:rPr>
          <w:delText xml:space="preserve">four </w:delText>
        </w:r>
      </w:del>
      <w:ins w:id="1094" w:author="jonesar" w:date="2013-05-13T11:43:00Z">
        <w:r w:rsidR="00DC44A0">
          <w:rPr>
            <w:lang w:val="en-GB"/>
          </w:rPr>
          <w:t xml:space="preserve">five </w:t>
        </w:r>
      </w:ins>
      <w:r>
        <w:rPr>
          <w:lang w:val="en-GB"/>
        </w:rPr>
        <w:t xml:space="preserve">different sections. </w:t>
      </w:r>
      <w:del w:id="1095" w:author="jonesar" w:date="2013-05-13T11:45:00Z">
        <w:r w:rsidDel="00711FEA">
          <w:rPr>
            <w:lang w:val="en-GB"/>
          </w:rPr>
          <w:delText xml:space="preserve">All of these sections are optional. </w:delText>
        </w:r>
      </w:del>
      <w:r>
        <w:rPr>
          <w:lang w:val="en-GB"/>
        </w:rPr>
        <w:t xml:space="preserve">The </w:t>
      </w:r>
      <w:commentRangeStart w:id="1096"/>
      <w:ins w:id="1097" w:author="jonesar" w:date="2013-05-13T11:45:00Z">
        <w:r w:rsidR="00837CB8">
          <w:rPr>
            <w:lang w:val="en-GB"/>
          </w:rPr>
          <w:t>MANDATORY</w:t>
        </w:r>
        <w:r w:rsidR="00711FEA">
          <w:rPr>
            <w:lang w:val="en-GB"/>
          </w:rPr>
          <w:t xml:space="preserve"> </w:t>
        </w:r>
      </w:ins>
      <w:r>
        <w:rPr>
          <w:lang w:val="en-GB"/>
        </w:rPr>
        <w:t xml:space="preserve">metadata section </w:t>
      </w:r>
      <w:commentRangeEnd w:id="1096"/>
      <w:r w:rsidR="00372673">
        <w:rPr>
          <w:rStyle w:val="CommentReference"/>
        </w:rPr>
        <w:commentReference w:id="1096"/>
      </w:r>
      <w:r>
        <w:rPr>
          <w:lang w:val="en-GB"/>
        </w:rPr>
        <w:t xml:space="preserve">is made up of key-value pairs. The other </w:t>
      </w:r>
      <w:ins w:id="1098" w:author="jonesar" w:date="2013-05-13T11:44:00Z">
        <w:r w:rsidR="00BF577A">
          <w:rPr>
            <w:lang w:val="en-GB"/>
          </w:rPr>
          <w:t>four</w:t>
        </w:r>
      </w:ins>
      <w:del w:id="1099" w:author="jonesar" w:date="2013-05-13T11:44:00Z">
        <w:r w:rsidDel="00BF577A">
          <w:rPr>
            <w:lang w:val="en-GB"/>
          </w:rPr>
          <w:delText>three</w:delText>
        </w:r>
      </w:del>
      <w:r>
        <w:rPr>
          <w:lang w:val="en-GB"/>
        </w:rPr>
        <w:t xml:space="preserve"> sections</w:t>
      </w:r>
      <w:ins w:id="1100" w:author="jonesar" w:date="2013-05-13T11:45:00Z">
        <w:r w:rsidR="00B9528C">
          <w:rPr>
            <w:lang w:val="en-GB"/>
          </w:rPr>
          <w:t xml:space="preserve"> are OPTIONAL</w:t>
        </w:r>
      </w:ins>
      <w:ins w:id="1101" w:author="jonesar" w:date="2013-05-14T10:53:00Z">
        <w:r w:rsidR="00124314">
          <w:rPr>
            <w:lang w:val="en-GB"/>
          </w:rPr>
          <w:t>:</w:t>
        </w:r>
      </w:ins>
      <w:del w:id="1102" w:author="jonesar" w:date="2013-05-14T10:53:00Z">
        <w:r w:rsidDel="00124314">
          <w:rPr>
            <w:lang w:val="en-GB"/>
          </w:rPr>
          <w:delText>,</w:delText>
        </w:r>
      </w:del>
      <w:r>
        <w:rPr>
          <w:lang w:val="en-GB"/>
        </w:rPr>
        <w:t xml:space="preserve"> protein, peptide,</w:t>
      </w:r>
      <w:ins w:id="1103" w:author="jonesar" w:date="2013-05-13T11:44:00Z">
        <w:r w:rsidR="00BF577A">
          <w:rPr>
            <w:lang w:val="en-GB"/>
          </w:rPr>
          <w:t xml:space="preserve"> PSM</w:t>
        </w:r>
      </w:ins>
      <w:r>
        <w:rPr>
          <w:lang w:val="en-GB"/>
        </w:rPr>
        <w:t xml:space="preserve"> and small molecule section are table-based. </w:t>
      </w:r>
    </w:p>
    <w:p w:rsidR="007A1183" w:rsidRDefault="007A1183" w:rsidP="007A1183">
      <w:pPr>
        <w:jc w:val="both"/>
        <w:rPr>
          <w:lang w:val="en-GB"/>
        </w:rPr>
      </w:pPr>
    </w:p>
    <w:p w:rsidR="007A1183" w:rsidDel="00B15934" w:rsidRDefault="007A1183" w:rsidP="007A1183">
      <w:pPr>
        <w:jc w:val="both"/>
        <w:rPr>
          <w:del w:id="1104" w:author="jonesar" w:date="2013-05-13T11:45:00Z"/>
          <w:lang w:val="en-GB"/>
        </w:rPr>
      </w:pPr>
      <w:r>
        <w:rPr>
          <w:lang w:val="en-GB"/>
        </w:rPr>
        <w:t xml:space="preserve">Every section in an mzTab file MUST only occur once if present. </w:t>
      </w:r>
      <w:del w:id="1105" w:author="jonesar" w:date="2013-05-13T11:45:00Z">
        <w:r w:rsidDel="00B15934">
          <w:rPr>
            <w:lang w:val="en-GB"/>
          </w:rPr>
          <w:delText>Therefore, proteins, for example, from multiple UNITs (</w:delText>
        </w:r>
        <w:r w:rsidDel="00B15934">
          <w:rPr>
            <w:i/>
            <w:lang w:val="en-GB"/>
          </w:rPr>
          <w:delText>i.e.</w:delText>
        </w:r>
        <w:r w:rsidDel="00B15934">
          <w:rPr>
            <w:lang w:val="en-GB"/>
          </w:rPr>
          <w:delText xml:space="preserve"> experiments) MUST be reported in the same protein section / table.</w:delText>
        </w:r>
        <w:r w:rsidR="00D70F53" w:rsidDel="00B15934">
          <w:rPr>
            <w:lang w:val="en-GB"/>
          </w:rPr>
          <w:delText xml:space="preserve"> </w:delText>
        </w:r>
      </w:del>
      <w:r w:rsidR="00D70F53">
        <w:rPr>
          <w:lang w:val="en-GB"/>
        </w:rPr>
        <w:t>If the Peptide and Protein Section are present, the information MUST be consistent between both sections.</w:t>
      </w:r>
    </w:p>
    <w:p w:rsidR="007A1183" w:rsidDel="00B15934" w:rsidRDefault="007A1183" w:rsidP="007A1183">
      <w:pPr>
        <w:jc w:val="both"/>
        <w:rPr>
          <w:del w:id="1106" w:author="jonesar" w:date="2013-05-13T11:44:00Z"/>
          <w:lang w:val="en-GB"/>
        </w:rPr>
      </w:pPr>
    </w:p>
    <w:p w:rsidR="007A1183" w:rsidDel="00B15934" w:rsidRDefault="007A1183" w:rsidP="007A1183">
      <w:pPr>
        <w:jc w:val="both"/>
        <w:rPr>
          <w:ins w:id="1107" w:author="sachsenb" w:date="2013-04-17T13:12:00Z"/>
          <w:del w:id="1108" w:author="jonesar" w:date="2013-05-13T11:44:00Z"/>
          <w:lang w:val="en-GB"/>
        </w:rPr>
      </w:pPr>
      <w:del w:id="1109" w:author="jonesar" w:date="2013-05-13T11:44:00Z">
        <w:r w:rsidDel="00B15934">
          <w:rPr>
            <w:lang w:val="en-GB"/>
          </w:rPr>
          <w:delText xml:space="preserve">To group information between the four different sections together, every entry contains a UNIT_ID. Units in mzTab files are a loose concept and will change with the circumstances under which the file was generated. In the PRIDE repository, a UNIT will, for example, represent one experiment. In PeptideAtlas a UNIT might represent a whole PeptideAtlas build. The only requirement is, that within a given UNIT a protein identification MUST be unambiguously identified by its accession. </w:delText>
        </w:r>
      </w:del>
    </w:p>
    <w:p w:rsidR="0006450C" w:rsidDel="00B15934" w:rsidRDefault="0006450C" w:rsidP="007A1183">
      <w:pPr>
        <w:jc w:val="both"/>
        <w:rPr>
          <w:ins w:id="1110" w:author="sachsenb" w:date="2013-04-17T13:12:00Z"/>
          <w:del w:id="1111" w:author="jonesar" w:date="2013-05-13T11:45:00Z"/>
          <w:lang w:val="en-GB"/>
        </w:rPr>
      </w:pPr>
    </w:p>
    <w:p w:rsidR="0006450C" w:rsidRDefault="0006450C" w:rsidP="007A1183">
      <w:pPr>
        <w:jc w:val="both"/>
        <w:rPr>
          <w:lang w:val="en-GB"/>
        </w:rPr>
      </w:pPr>
      <w:ins w:id="1112" w:author="sachsenb" w:date="2013-04-17T13:12:00Z">
        <w:r>
          <w:rPr>
            <w:lang w:val="en-GB"/>
          </w:rPr>
          <w:t>Field names with indices in square brackets MUST be numbered sequentially and non-decreasing (starting at the first value indicated in the bracket; single integer steps).</w:t>
        </w:r>
      </w:ins>
    </w:p>
    <w:p w:rsidR="007A1183" w:rsidRDefault="007A1183" w:rsidP="007A1183">
      <w:pPr>
        <w:pStyle w:val="Heading2"/>
        <w:jc w:val="both"/>
        <w:rPr>
          <w:lang w:val="en-GB"/>
        </w:rPr>
      </w:pPr>
      <w:bookmarkStart w:id="1113" w:name="_Toc356304645"/>
      <w:r>
        <w:rPr>
          <w:lang w:val="en-GB"/>
        </w:rPr>
        <w:t>Metadata Section</w:t>
      </w:r>
      <w:bookmarkEnd w:id="1113"/>
    </w:p>
    <w:p w:rsidR="00747C01" w:rsidRDefault="007A1183" w:rsidP="007A1183">
      <w:pPr>
        <w:pStyle w:val="nobreak"/>
        <w:jc w:val="both"/>
        <w:rPr>
          <w:ins w:id="1114" w:author="Juan Antonio Vizcaino" w:date="2013-04-23T10:22:00Z"/>
          <w:lang w:val="en-GB"/>
        </w:rPr>
      </w:pPr>
      <w:r>
        <w:rPr>
          <w:lang w:val="en-GB"/>
        </w:rPr>
        <w:t>The metadata section can provide additional information about the dataset(s) reported in the mzTab file. All fields in the metadata section are optional</w:t>
      </w:r>
      <w:ins w:id="1115" w:author="Juan Antonio Vizcaino" w:date="2013-04-23T10:17:00Z">
        <w:r w:rsidR="00747C01" w:rsidRPr="00747C01">
          <w:rPr>
            <w:lang w:val="en-GB"/>
          </w:rPr>
          <w:t xml:space="preserve"> </w:t>
        </w:r>
        <w:r w:rsidR="00747C01">
          <w:rPr>
            <w:lang w:val="en-GB"/>
          </w:rPr>
          <w:t>apart from</w:t>
        </w:r>
        <w:r w:rsidR="00E55CCD">
          <w:rPr>
            <w:lang w:val="en-GB"/>
          </w:rPr>
          <w:t xml:space="preserve"> two exceptions:</w:t>
        </w:r>
        <w:r w:rsidR="00747C01">
          <w:rPr>
            <w:lang w:val="en-GB"/>
          </w:rPr>
          <w:t xml:space="preserve"> </w:t>
        </w:r>
      </w:ins>
    </w:p>
    <w:p w:rsidR="00E55CCD" w:rsidRPr="00E55CCD" w:rsidRDefault="00E55CCD" w:rsidP="00E55CCD">
      <w:pPr>
        <w:pStyle w:val="nobreak"/>
        <w:jc w:val="both"/>
        <w:rPr>
          <w:ins w:id="1116" w:author="Juan Antonio Vizcaino" w:date="2013-04-23T10:17:00Z"/>
          <w:lang w:val="en-GB"/>
        </w:rPr>
      </w:pPr>
      <w:ins w:id="1117" w:author="Juan Antonio Vizcaino" w:date="2013-04-23T10:22:00Z">
        <w:r>
          <w:rPr>
            <w:lang w:val="en-GB"/>
          </w:rPr>
          <w:t>- “mzTab_version” MUST always be reported.</w:t>
        </w:r>
      </w:ins>
    </w:p>
    <w:p w:rsidR="002E3965" w:rsidRPr="002E3965" w:rsidRDefault="00747C01" w:rsidP="007A1183">
      <w:pPr>
        <w:pStyle w:val="nobreak"/>
        <w:jc w:val="both"/>
        <w:rPr>
          <w:ins w:id="1118" w:author="Juan Antonio Vizcaino" w:date="2013-04-10T11:47:00Z"/>
          <w:lang w:val="en-GB"/>
        </w:rPr>
      </w:pPr>
      <w:ins w:id="1119" w:author="Juan Antonio Vizcaino" w:date="2013-04-23T10:17:00Z">
        <w:r>
          <w:rPr>
            <w:lang w:val="en-GB"/>
          </w:rPr>
          <w:t>- “ms_file[1-n]-location” MUST be reported if spectra external spectra are referenced using the “spectra_ref” column in any of the table based sections</w:t>
        </w:r>
      </w:ins>
      <w:ins w:id="1120" w:author="jonesar" w:date="2013-05-13T11:45:00Z">
        <w:r w:rsidR="00711FEA">
          <w:rPr>
            <w:lang w:val="en-GB"/>
          </w:rPr>
          <w:t xml:space="preserve"> or if</w:t>
        </w:r>
      </w:ins>
      <w:ins w:id="1121" w:author="jonesar" w:date="2013-05-13T11:46:00Z">
        <w:r w:rsidR="00372673">
          <w:rPr>
            <w:lang w:val="en-GB"/>
          </w:rPr>
          <w:t xml:space="preserve"> PSMs are reported, since the ms_file[1-n] </w:t>
        </w:r>
      </w:ins>
      <w:ins w:id="1122" w:author="jonesar" w:date="2013-05-13T11:47:00Z">
        <w:r w:rsidR="00372673">
          <w:rPr>
            <w:lang w:val="en-GB"/>
          </w:rPr>
          <w:t>serves as a unique identifier for the MS run that was analysed</w:t>
        </w:r>
      </w:ins>
      <w:ins w:id="1123" w:author="Juan Antonio Vizcaino" w:date="2013-04-23T10:17:00Z">
        <w:r>
          <w:rPr>
            <w:lang w:val="en-GB"/>
          </w:rPr>
          <w:t>.</w:t>
        </w:r>
      </w:ins>
    </w:p>
    <w:p w:rsidR="002E3965" w:rsidRDefault="002E3965" w:rsidP="007A1183">
      <w:pPr>
        <w:pStyle w:val="nobreak"/>
        <w:numPr>
          <w:ins w:id="1124" w:author="Juan Antonio Vizcaino" w:date="2013-04-10T11:47:00Z"/>
        </w:numPr>
        <w:jc w:val="both"/>
        <w:rPr>
          <w:ins w:id="1125" w:author="Juan Antonio Vizcaino" w:date="2013-04-10T11:47:00Z"/>
          <w:lang w:val="en-GB"/>
        </w:rPr>
      </w:pPr>
    </w:p>
    <w:p w:rsidR="007A1183" w:rsidRDefault="007A1183" w:rsidP="007A1183">
      <w:pPr>
        <w:pStyle w:val="nobreak"/>
        <w:numPr>
          <w:ins w:id="1126" w:author="Juan Antonio Vizcaino" w:date="2013-04-10T11:47:00Z"/>
        </w:numPr>
        <w:jc w:val="both"/>
        <w:rPr>
          <w:lang w:val="en-GB"/>
        </w:rPr>
      </w:pPr>
      <w:r>
        <w:rPr>
          <w:lang w:val="en-GB"/>
        </w:rPr>
        <w:t xml:space="preserve">The fields in the metadata section should be reported first in order of the UNIT_IDs then in the order </w:t>
      </w:r>
      <w:ins w:id="1127" w:author="sachsenb" w:date="2013-04-17T12:54:00Z">
        <w:r w:rsidR="000B7A61">
          <w:rPr>
            <w:lang w:val="en-GB"/>
          </w:rPr>
          <w:t xml:space="preserve">of </w:t>
        </w:r>
      </w:ins>
      <w:r>
        <w:rPr>
          <w:lang w:val="en-GB"/>
        </w:rPr>
        <w:t>the various fields listed here. The field’s name and value MUST be separated by a tab character:</w:t>
      </w:r>
    </w:p>
    <w:p w:rsidR="007A1183" w:rsidRPr="005C4D38" w:rsidRDefault="007A1183" w:rsidP="007A1183">
      <w:pPr>
        <w:pStyle w:val="Code"/>
      </w:pPr>
      <w:del w:id="1128" w:author="jonesar" w:date="2013-05-14T11:43:00Z">
        <w:r w:rsidRPr="005C4D38" w:rsidDel="00A46513">
          <w:delText xml:space="preserve">MTD    </w:delText>
        </w:r>
      </w:del>
      <w:del w:id="1129" w:author="jonesar" w:date="2013-05-14T11:16:00Z">
        <w:r w:rsidRPr="005C4D38" w:rsidDel="00524947">
          <w:delText>PRIDE_1234-</w:delText>
        </w:r>
      </w:del>
      <w:del w:id="1130" w:author="jonesar" w:date="2013-05-14T11:43:00Z">
        <w:r w:rsidRPr="005C4D38" w:rsidDel="00A46513">
          <w:delText>species      [NEWT, 9606, Homo sapiens (Human),]</w:delText>
        </w:r>
      </w:del>
    </w:p>
    <w:p w:rsidR="007A1183" w:rsidRDefault="007A1183" w:rsidP="007A1183">
      <w:pPr>
        <w:pStyle w:val="Code"/>
        <w:rPr>
          <w:ins w:id="1131" w:author="sachsenb" w:date="2013-04-17T12:54:00Z"/>
        </w:rPr>
      </w:pPr>
      <w:r w:rsidRPr="005C4D38">
        <w:t xml:space="preserve">MTD    </w:t>
      </w:r>
      <w:del w:id="1132" w:author="jonesar" w:date="2013-05-14T11:16:00Z">
        <w:r w:rsidRPr="005C4D38" w:rsidDel="00524947">
          <w:delText>PRIDE_1234-</w:delText>
        </w:r>
      </w:del>
      <w:r w:rsidRPr="005C4D38">
        <w:t>publication  [PRIDE, PRIDE:00000029, PubMed, 12345]</w:t>
      </w:r>
    </w:p>
    <w:p w:rsidR="000B7A61" w:rsidRPr="005C4D38" w:rsidRDefault="000B7A61" w:rsidP="007A1183">
      <w:pPr>
        <w:pStyle w:val="Code"/>
      </w:pPr>
    </w:p>
    <w:p w:rsidR="007A1183" w:rsidDel="00AC4D55" w:rsidRDefault="007A1183" w:rsidP="007A1183">
      <w:pPr>
        <w:jc w:val="both"/>
        <w:rPr>
          <w:del w:id="1133" w:author="jonesar" w:date="2013-05-14T11:22:00Z"/>
          <w:lang w:val="en-GB"/>
        </w:rPr>
      </w:pPr>
      <w:r>
        <w:rPr>
          <w:lang w:val="en-GB"/>
        </w:rPr>
        <w:t>In the following list of fields any term encapsulated by {} is meant as a variable which MUST be replaced accordingly.</w:t>
      </w:r>
      <w:ins w:id="1134" w:author="jonesar" w:date="2013-05-14T11:22:00Z">
        <w:r w:rsidR="00AC4D55">
          <w:rPr>
            <w:lang w:val="en-GB"/>
          </w:rPr>
          <w:t xml:space="preserve"> </w:t>
        </w:r>
      </w:ins>
    </w:p>
    <w:p w:rsidR="007A1183" w:rsidRDefault="007A1183" w:rsidP="007A1183">
      <w:pPr>
        <w:jc w:val="both"/>
        <w:rPr>
          <w:lang w:val="en-GB"/>
        </w:rPr>
      </w:pPr>
      <w:r>
        <w:rPr>
          <w:lang w:val="en-GB"/>
        </w:rPr>
        <w:t>The multiplicity numbers given in the descriptions below refer to one unit</w:t>
      </w:r>
      <w:ins w:id="1135" w:author="jonesar" w:date="2013-05-14T11:22:00Z">
        <w:r w:rsidR="00AC4D55">
          <w:rPr>
            <w:lang w:val="en-GB"/>
          </w:rPr>
          <w:t xml:space="preserve"> of analysis i.e. one file</w:t>
        </w:r>
      </w:ins>
      <w:r>
        <w:rPr>
          <w:lang w:val="en-GB"/>
        </w:rPr>
        <w:t xml:space="preserve">. For example, title MAY only be specified once per </w:t>
      </w:r>
      <w:ins w:id="1136" w:author="jonesar" w:date="2013-05-14T11:22:00Z">
        <w:r w:rsidR="003458A5">
          <w:rPr>
            <w:lang w:val="en-GB"/>
          </w:rPr>
          <w:t>file</w:t>
        </w:r>
      </w:ins>
      <w:del w:id="1137" w:author="jonesar" w:date="2013-05-14T11:22:00Z">
        <w:r w:rsidDel="003458A5">
          <w:rPr>
            <w:lang w:val="en-GB"/>
          </w:rPr>
          <w:delText>unit</w:delText>
        </w:r>
      </w:del>
      <w:r>
        <w:rPr>
          <w:lang w:val="en-GB"/>
        </w:rPr>
        <w:t>.</w:t>
      </w:r>
    </w:p>
    <w:p w:rsidR="007A1183" w:rsidRDefault="007A1183" w:rsidP="007A1183">
      <w:pPr>
        <w:pStyle w:val="Heading3"/>
        <w:rPr>
          <w:lang w:val="en-GB"/>
        </w:rPr>
      </w:pPr>
      <w:bookmarkStart w:id="1138" w:name="OLE_LINK1"/>
      <w:del w:id="1139" w:author="Juan Antonio Vizcaino" w:date="2013-04-23T10:20:00Z">
        <w:r w:rsidDel="006C1B14">
          <w:rPr>
            <w:lang w:val="en-GB"/>
          </w:rPr>
          <w:delText>{UNIT_ID}-title</w:delText>
        </w:r>
      </w:del>
      <w:ins w:id="1140" w:author="Juan Antonio Vizcaino" w:date="2013-04-23T10:20:00Z">
        <w:r w:rsidR="00F678EB">
          <w:rPr>
            <w:lang w:val="en-GB"/>
          </w:rPr>
          <w:t>mzTab-v</w:t>
        </w:r>
        <w:r w:rsidR="006C1B14">
          <w:rPr>
            <w:lang w:val="en-GB"/>
          </w:rPr>
          <w:t>ersion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617" w:type="dxa"/>
            <w:vAlign w:val="center"/>
          </w:tcPr>
          <w:bookmarkEnd w:id="1138"/>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6C1B14">
            <w:pPr>
              <w:rPr>
                <w:lang w:val="en-GB"/>
              </w:rPr>
            </w:pPr>
            <w:r w:rsidRPr="00EC2317">
              <w:rPr>
                <w:lang w:val="en-GB"/>
              </w:rPr>
              <w:t xml:space="preserve">The </w:t>
            </w:r>
            <w:del w:id="1141" w:author="Juan Antonio Vizcaino" w:date="2013-04-23T10:21:00Z">
              <w:r w:rsidRPr="00EC2317" w:rsidDel="006C1B14">
                <w:rPr>
                  <w:lang w:val="en-GB"/>
                </w:rPr>
                <w:delText>unit’s human readable title.</w:delText>
              </w:r>
            </w:del>
            <w:ins w:id="1142" w:author="Juan Antonio Vizcaino" w:date="2013-04-23T10:21:00Z">
              <w:r w:rsidR="006C1B14">
                <w:rPr>
                  <w:lang w:val="en-GB"/>
                </w:rPr>
                <w:t>version of the mzTab file</w:t>
              </w:r>
            </w:ins>
            <w:ins w:id="1143" w:author="jonesar" w:date="2013-05-14T11:22:00Z">
              <w:r w:rsidR="00895A05">
                <w:rPr>
                  <w:lang w:val="en-GB"/>
                </w:rPr>
                <w:t>.</w:t>
              </w:r>
            </w:ins>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7A1183">
        <w:tc>
          <w:tcPr>
            <w:tcW w:w="1617" w:type="dxa"/>
            <w:vAlign w:val="center"/>
          </w:tcPr>
          <w:p w:rsidR="007A1183" w:rsidRPr="00EC2317" w:rsidRDefault="007A1183" w:rsidP="007A1183">
            <w:pPr>
              <w:rPr>
                <w:b/>
                <w:lang w:val="en-GB"/>
              </w:rPr>
            </w:pPr>
            <w:r w:rsidRPr="00EC2317">
              <w:rPr>
                <w:b/>
                <w:lang w:val="en-GB"/>
              </w:rPr>
              <w:t>Multiplicity:</w:t>
            </w:r>
          </w:p>
        </w:tc>
        <w:tc>
          <w:tcPr>
            <w:tcW w:w="8571" w:type="dxa"/>
          </w:tcPr>
          <w:p w:rsidR="007A1183" w:rsidRPr="00EC2317" w:rsidRDefault="007A1183" w:rsidP="007A1183">
            <w:pPr>
              <w:rPr>
                <w:lang w:val="en-GB"/>
              </w:rPr>
            </w:pPr>
            <w:del w:id="1144" w:author="Juan Antonio Vizcaino" w:date="2013-04-23T10:21:00Z">
              <w:r w:rsidRPr="00EC2317" w:rsidDel="006C1B14">
                <w:rPr>
                  <w:lang w:val="en-GB"/>
                </w:rPr>
                <w:delText>0 .. 1</w:delText>
              </w:r>
            </w:del>
            <w:ins w:id="1145" w:author="Juan Antonio Vizcaino" w:date="2013-04-23T10:21:00Z">
              <w:r w:rsidR="006C1B14">
                <w:rPr>
                  <w:lang w:val="en-GB"/>
                </w:rPr>
                <w:t>1</w:t>
              </w:r>
            </w:ins>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6C1B14">
            <w:pPr>
              <w:pStyle w:val="Code"/>
              <w:rPr>
                <w:rFonts w:cs="Courier New"/>
              </w:rPr>
            </w:pPr>
            <w:r w:rsidRPr="00E92C27">
              <w:rPr>
                <w:rFonts w:cs="Courier New"/>
              </w:rPr>
              <w:t xml:space="preserve">MTD   </w:t>
            </w:r>
            <w:del w:id="1146" w:author="Juan Antonio Vizcaino" w:date="2013-04-23T10:21:00Z">
              <w:r w:rsidRPr="00E92C27" w:rsidDel="006C1B14">
                <w:rPr>
                  <w:rFonts w:cs="Courier New"/>
                </w:rPr>
                <w:delText>PRIDE_1234-title</w:delText>
              </w:r>
            </w:del>
            <w:ins w:id="1147" w:author="Juan Antonio Vizcaino" w:date="2013-04-23T10:21:00Z">
              <w:r w:rsidR="006C1B14">
                <w:rPr>
                  <w:rFonts w:cs="Courier New"/>
                </w:rPr>
                <w:t>mzTab-Version</w:t>
              </w:r>
            </w:ins>
            <w:r w:rsidRPr="00E92C27">
              <w:rPr>
                <w:rFonts w:cs="Courier New"/>
              </w:rPr>
              <w:t xml:space="preserve">   </w:t>
            </w:r>
            <w:ins w:id="1148" w:author="Juan Antonio Vizcaino" w:date="2013-04-23T10:21:00Z">
              <w:r w:rsidR="006C1B14">
                <w:rPr>
                  <w:rFonts w:cs="Courier New"/>
                </w:rPr>
                <w:t>1.0 rc</w:t>
              </w:r>
            </w:ins>
            <w:ins w:id="1149" w:author="jonesar" w:date="2013-05-14T11:44:00Z">
              <w:r w:rsidR="009B2C52">
                <w:rPr>
                  <w:rFonts w:cs="Courier New"/>
                </w:rPr>
                <w:t>4</w:t>
              </w:r>
            </w:ins>
            <w:ins w:id="1150" w:author="Juan Antonio Vizcaino" w:date="2013-04-23T10:21:00Z">
              <w:del w:id="1151" w:author="jonesar" w:date="2013-05-14T11:44:00Z">
                <w:r w:rsidR="006C1B14" w:rsidDel="009B2C52">
                  <w:rPr>
                    <w:rFonts w:cs="Courier New"/>
                  </w:rPr>
                  <w:delText>3</w:delText>
                </w:r>
              </w:del>
            </w:ins>
            <w:del w:id="1152" w:author="Juan Antonio Vizcaino" w:date="2013-04-23T10:21:00Z">
              <w:r w:rsidRPr="00E92C27" w:rsidDel="006C1B14">
                <w:rPr>
                  <w:rFonts w:cs="Courier New"/>
                </w:rPr>
                <w:delText>My first test experiment</w:delText>
              </w:r>
            </w:del>
          </w:p>
        </w:tc>
      </w:tr>
    </w:tbl>
    <w:p w:rsidR="00524947" w:rsidRDefault="00524947" w:rsidP="00524947">
      <w:pPr>
        <w:pStyle w:val="Heading3"/>
        <w:rPr>
          <w:ins w:id="1153" w:author="jonesar" w:date="2013-05-14T11:17:00Z"/>
          <w:lang w:val="en-GB"/>
        </w:rPr>
      </w:pPr>
      <w:ins w:id="1154" w:author="jonesar" w:date="2013-05-14T11:17:00Z">
        <w:r>
          <w:rPr>
            <w:lang w:val="en-GB"/>
          </w:rPr>
          <w:lastRenderedPageBreak/>
          <w:t>mzTab-ID</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24947" w:rsidTr="00E571A8">
        <w:trPr>
          <w:ins w:id="1155" w:author="jonesar" w:date="2013-05-14T11:17:00Z"/>
        </w:trPr>
        <w:tc>
          <w:tcPr>
            <w:tcW w:w="1526" w:type="dxa"/>
            <w:vAlign w:val="center"/>
          </w:tcPr>
          <w:p w:rsidR="00524947" w:rsidRPr="00EC2317" w:rsidRDefault="00524947" w:rsidP="00E571A8">
            <w:pPr>
              <w:rPr>
                <w:ins w:id="1156" w:author="jonesar" w:date="2013-05-14T11:17:00Z"/>
                <w:b/>
                <w:lang w:val="en-GB"/>
              </w:rPr>
            </w:pPr>
            <w:ins w:id="1157" w:author="jonesar" w:date="2013-05-14T11:17:00Z">
              <w:r w:rsidRPr="00EC2317">
                <w:rPr>
                  <w:b/>
                  <w:lang w:val="en-GB"/>
                </w:rPr>
                <w:t>Description:</w:t>
              </w:r>
            </w:ins>
          </w:p>
        </w:tc>
        <w:tc>
          <w:tcPr>
            <w:tcW w:w="8586" w:type="dxa"/>
          </w:tcPr>
          <w:p w:rsidR="00524947" w:rsidRPr="00EC2317" w:rsidRDefault="00524947" w:rsidP="00524947">
            <w:pPr>
              <w:rPr>
                <w:ins w:id="1158" w:author="jonesar" w:date="2013-05-14T11:17:00Z"/>
                <w:lang w:val="en-GB"/>
              </w:rPr>
            </w:pPr>
            <w:ins w:id="1159" w:author="jonesar" w:date="2013-05-14T11:17:00Z">
              <w:r w:rsidRPr="00EC2317">
                <w:rPr>
                  <w:lang w:val="en-GB"/>
                </w:rPr>
                <w:t xml:space="preserve">The </w:t>
              </w:r>
              <w:r>
                <w:rPr>
                  <w:lang w:val="en-GB"/>
                </w:rPr>
                <w:t xml:space="preserve">ID of the </w:t>
              </w:r>
            </w:ins>
            <w:ins w:id="1160" w:author="jonesar" w:date="2013-05-14T11:22:00Z">
              <w:r w:rsidR="00895A05">
                <w:rPr>
                  <w:lang w:val="en-GB"/>
                </w:rPr>
                <w:t>mzTab file.</w:t>
              </w:r>
            </w:ins>
          </w:p>
        </w:tc>
      </w:tr>
      <w:tr w:rsidR="00524947" w:rsidTr="00E571A8">
        <w:trPr>
          <w:ins w:id="1161" w:author="jonesar" w:date="2013-05-14T11:17:00Z"/>
        </w:trPr>
        <w:tc>
          <w:tcPr>
            <w:tcW w:w="1526" w:type="dxa"/>
            <w:vAlign w:val="center"/>
          </w:tcPr>
          <w:p w:rsidR="00524947" w:rsidRPr="00EC2317" w:rsidRDefault="00524947" w:rsidP="00E571A8">
            <w:pPr>
              <w:rPr>
                <w:ins w:id="1162" w:author="jonesar" w:date="2013-05-14T11:17:00Z"/>
                <w:b/>
                <w:lang w:val="en-GB"/>
              </w:rPr>
            </w:pPr>
            <w:ins w:id="1163" w:author="jonesar" w:date="2013-05-14T11:17:00Z">
              <w:r w:rsidRPr="00EC2317">
                <w:rPr>
                  <w:b/>
                  <w:lang w:val="en-GB"/>
                </w:rPr>
                <w:t>Type:</w:t>
              </w:r>
            </w:ins>
          </w:p>
        </w:tc>
        <w:tc>
          <w:tcPr>
            <w:tcW w:w="8586" w:type="dxa"/>
          </w:tcPr>
          <w:p w:rsidR="00524947" w:rsidRPr="00EC2317" w:rsidRDefault="00524947" w:rsidP="00E571A8">
            <w:pPr>
              <w:rPr>
                <w:ins w:id="1164" w:author="jonesar" w:date="2013-05-14T11:17:00Z"/>
                <w:lang w:val="en-GB"/>
              </w:rPr>
            </w:pPr>
            <w:ins w:id="1165" w:author="jonesar" w:date="2013-05-14T11:17:00Z">
              <w:r w:rsidRPr="00EC2317">
                <w:rPr>
                  <w:lang w:val="en-GB"/>
                </w:rPr>
                <w:t>String</w:t>
              </w:r>
            </w:ins>
          </w:p>
        </w:tc>
      </w:tr>
      <w:tr w:rsidR="00524947" w:rsidTr="00E571A8">
        <w:trPr>
          <w:ins w:id="1166" w:author="jonesar" w:date="2013-05-14T11:17:00Z"/>
        </w:trPr>
        <w:tc>
          <w:tcPr>
            <w:tcW w:w="1526" w:type="dxa"/>
            <w:vAlign w:val="center"/>
          </w:tcPr>
          <w:p w:rsidR="00524947" w:rsidRPr="00EC2317" w:rsidRDefault="00524947" w:rsidP="00E571A8">
            <w:pPr>
              <w:rPr>
                <w:ins w:id="1167" w:author="jonesar" w:date="2013-05-14T11:17:00Z"/>
                <w:b/>
                <w:lang w:val="en-GB"/>
              </w:rPr>
            </w:pPr>
            <w:ins w:id="1168" w:author="jonesar" w:date="2013-05-14T11:17:00Z">
              <w:r w:rsidRPr="00EC2317">
                <w:rPr>
                  <w:b/>
                  <w:lang w:val="en-GB"/>
                </w:rPr>
                <w:t>Multiplicity:</w:t>
              </w:r>
            </w:ins>
          </w:p>
        </w:tc>
        <w:tc>
          <w:tcPr>
            <w:tcW w:w="8586" w:type="dxa"/>
          </w:tcPr>
          <w:p w:rsidR="00524947" w:rsidRPr="00EC2317" w:rsidRDefault="00524947" w:rsidP="00E571A8">
            <w:pPr>
              <w:rPr>
                <w:ins w:id="1169" w:author="jonesar" w:date="2013-05-14T11:17:00Z"/>
                <w:lang w:val="en-GB"/>
              </w:rPr>
            </w:pPr>
            <w:ins w:id="1170" w:author="jonesar" w:date="2013-05-14T11:17:00Z">
              <w:r w:rsidRPr="00EC2317">
                <w:rPr>
                  <w:lang w:val="en-GB"/>
                </w:rPr>
                <w:t>0 .. 1</w:t>
              </w:r>
            </w:ins>
          </w:p>
        </w:tc>
      </w:tr>
      <w:tr w:rsidR="00524947" w:rsidTr="00E571A8">
        <w:trPr>
          <w:ins w:id="1171" w:author="jonesar" w:date="2013-05-14T11:17:00Z"/>
        </w:trPr>
        <w:tc>
          <w:tcPr>
            <w:tcW w:w="1526" w:type="dxa"/>
            <w:vAlign w:val="center"/>
          </w:tcPr>
          <w:p w:rsidR="00524947" w:rsidRPr="00EC2317" w:rsidRDefault="00524947" w:rsidP="00E571A8">
            <w:pPr>
              <w:rPr>
                <w:ins w:id="1172" w:author="jonesar" w:date="2013-05-14T11:17:00Z"/>
                <w:b/>
                <w:lang w:val="en-GB"/>
              </w:rPr>
            </w:pPr>
            <w:ins w:id="1173" w:author="jonesar" w:date="2013-05-14T11:17:00Z">
              <w:r w:rsidRPr="00EC2317">
                <w:rPr>
                  <w:b/>
                  <w:lang w:val="en-GB"/>
                </w:rPr>
                <w:t>Example:</w:t>
              </w:r>
            </w:ins>
          </w:p>
        </w:tc>
        <w:tc>
          <w:tcPr>
            <w:tcW w:w="8586" w:type="dxa"/>
          </w:tcPr>
          <w:p w:rsidR="00524947" w:rsidRPr="00E92C27" w:rsidRDefault="00524947" w:rsidP="00524947">
            <w:pPr>
              <w:pStyle w:val="Code"/>
              <w:rPr>
                <w:ins w:id="1174" w:author="jonesar" w:date="2013-05-14T11:17:00Z"/>
                <w:rFonts w:cs="Courier New"/>
              </w:rPr>
            </w:pPr>
            <w:ins w:id="1175" w:author="jonesar" w:date="2013-05-14T11:17:00Z">
              <w:r w:rsidRPr="00E92C27">
                <w:rPr>
                  <w:rFonts w:cs="Courier New"/>
                </w:rPr>
                <w:t xml:space="preserve">MTD   </w:t>
              </w:r>
            </w:ins>
            <w:ins w:id="1176" w:author="jonesar" w:date="2013-05-14T11:18:00Z">
              <w:r w:rsidRPr="00524947">
                <w:rPr>
                  <w:rFonts w:cs="Courier New"/>
                </w:rPr>
                <w:t>mzTab-ID</w:t>
              </w:r>
              <w:r w:rsidRPr="00524947">
                <w:rPr>
                  <w:rFonts w:cs="Courier New"/>
                </w:rPr>
                <w:tab/>
              </w:r>
            </w:ins>
            <w:ins w:id="1177" w:author="jonesar" w:date="2013-05-14T11:17:00Z">
              <w:r w:rsidRPr="00E92C27">
                <w:rPr>
                  <w:rFonts w:cs="Courier New"/>
                </w:rPr>
                <w:t>PRIDE_1234</w:t>
              </w:r>
            </w:ins>
          </w:p>
        </w:tc>
      </w:tr>
    </w:tbl>
    <w:p w:rsidR="006C1B14" w:rsidRDefault="006C1B14" w:rsidP="006C1B14">
      <w:pPr>
        <w:pStyle w:val="Heading3"/>
        <w:rPr>
          <w:ins w:id="1178" w:author="Juan Antonio Vizcaino" w:date="2013-04-23T10:20:00Z"/>
          <w:lang w:val="en-GB"/>
        </w:rPr>
      </w:pPr>
      <w:ins w:id="1179" w:author="Juan Antonio Vizcaino" w:date="2013-04-23T10:20:00Z">
        <w:del w:id="1180" w:author="jonesar" w:date="2013-05-14T11:18:00Z">
          <w:r w:rsidDel="00AC4D55">
            <w:rPr>
              <w:lang w:val="en-GB"/>
            </w:rPr>
            <w:delText>{UNIT_ID}-</w:delText>
          </w:r>
        </w:del>
        <w:r>
          <w:rPr>
            <w:lang w:val="en-GB"/>
          </w:rPr>
          <w:t>title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6C1B14">
        <w:trPr>
          <w:ins w:id="1181" w:author="Juan Antonio Vizcaino" w:date="2013-04-23T10:20:00Z"/>
        </w:trPr>
        <w:tc>
          <w:tcPr>
            <w:tcW w:w="1526" w:type="dxa"/>
            <w:vAlign w:val="center"/>
          </w:tcPr>
          <w:p w:rsidR="006C1B14" w:rsidRPr="00EC2317" w:rsidRDefault="006C1B14" w:rsidP="00E55CCD">
            <w:pPr>
              <w:rPr>
                <w:ins w:id="1182" w:author="Juan Antonio Vizcaino" w:date="2013-04-23T10:20:00Z"/>
                <w:b/>
                <w:lang w:val="en-GB"/>
              </w:rPr>
            </w:pPr>
            <w:ins w:id="1183" w:author="Juan Antonio Vizcaino" w:date="2013-04-23T10:20:00Z">
              <w:r w:rsidRPr="00EC2317">
                <w:rPr>
                  <w:b/>
                  <w:lang w:val="en-GB"/>
                </w:rPr>
                <w:t>Description:</w:t>
              </w:r>
            </w:ins>
          </w:p>
        </w:tc>
        <w:tc>
          <w:tcPr>
            <w:tcW w:w="8586" w:type="dxa"/>
          </w:tcPr>
          <w:p w:rsidR="006C1B14" w:rsidRPr="00EC2317" w:rsidRDefault="006C1B14" w:rsidP="00E55CCD">
            <w:pPr>
              <w:rPr>
                <w:ins w:id="1184" w:author="Juan Antonio Vizcaino" w:date="2013-04-23T10:20:00Z"/>
                <w:lang w:val="en-GB"/>
              </w:rPr>
            </w:pPr>
            <w:ins w:id="1185" w:author="Juan Antonio Vizcaino" w:date="2013-04-23T10:20:00Z">
              <w:r w:rsidRPr="00EC2317">
                <w:rPr>
                  <w:lang w:val="en-GB"/>
                </w:rPr>
                <w:t xml:space="preserve">The </w:t>
              </w:r>
            </w:ins>
            <w:ins w:id="1186" w:author="jonesar" w:date="2013-05-14T11:22:00Z">
              <w:r w:rsidR="00895A05">
                <w:rPr>
                  <w:lang w:val="en-GB"/>
                </w:rPr>
                <w:t>file</w:t>
              </w:r>
            </w:ins>
            <w:ins w:id="1187" w:author="Juan Antonio Vizcaino" w:date="2013-04-23T10:20:00Z">
              <w:del w:id="1188" w:author="jonesar" w:date="2013-05-14T11:22:00Z">
                <w:r w:rsidRPr="00EC2317" w:rsidDel="00895A05">
                  <w:rPr>
                    <w:lang w:val="en-GB"/>
                  </w:rPr>
                  <w:delText>unit</w:delText>
                </w:r>
              </w:del>
              <w:r w:rsidRPr="00EC2317">
                <w:rPr>
                  <w:lang w:val="en-GB"/>
                </w:rPr>
                <w:t>’s human readable title.</w:t>
              </w:r>
            </w:ins>
          </w:p>
        </w:tc>
      </w:tr>
      <w:tr w:rsidR="006C1B14">
        <w:trPr>
          <w:ins w:id="1189" w:author="Juan Antonio Vizcaino" w:date="2013-04-23T10:20:00Z"/>
        </w:trPr>
        <w:tc>
          <w:tcPr>
            <w:tcW w:w="1526" w:type="dxa"/>
            <w:vAlign w:val="center"/>
          </w:tcPr>
          <w:p w:rsidR="006C1B14" w:rsidRPr="00EC2317" w:rsidRDefault="006C1B14" w:rsidP="00E55CCD">
            <w:pPr>
              <w:rPr>
                <w:ins w:id="1190" w:author="Juan Antonio Vizcaino" w:date="2013-04-23T10:20:00Z"/>
                <w:b/>
                <w:lang w:val="en-GB"/>
              </w:rPr>
            </w:pPr>
            <w:ins w:id="1191" w:author="Juan Antonio Vizcaino" w:date="2013-04-23T10:20:00Z">
              <w:r w:rsidRPr="00EC2317">
                <w:rPr>
                  <w:b/>
                  <w:lang w:val="en-GB"/>
                </w:rPr>
                <w:t>Type:</w:t>
              </w:r>
            </w:ins>
          </w:p>
        </w:tc>
        <w:tc>
          <w:tcPr>
            <w:tcW w:w="8586" w:type="dxa"/>
          </w:tcPr>
          <w:p w:rsidR="006C1B14" w:rsidRPr="00EC2317" w:rsidRDefault="006C1B14" w:rsidP="00E55CCD">
            <w:pPr>
              <w:rPr>
                <w:ins w:id="1192" w:author="Juan Antonio Vizcaino" w:date="2013-04-23T10:20:00Z"/>
                <w:lang w:val="en-GB"/>
              </w:rPr>
            </w:pPr>
            <w:ins w:id="1193" w:author="Juan Antonio Vizcaino" w:date="2013-04-23T10:20:00Z">
              <w:r w:rsidRPr="00EC2317">
                <w:rPr>
                  <w:lang w:val="en-GB"/>
                </w:rPr>
                <w:t>String</w:t>
              </w:r>
            </w:ins>
          </w:p>
        </w:tc>
      </w:tr>
      <w:tr w:rsidR="006C1B14">
        <w:trPr>
          <w:ins w:id="1194" w:author="Juan Antonio Vizcaino" w:date="2013-04-23T10:20:00Z"/>
        </w:trPr>
        <w:tc>
          <w:tcPr>
            <w:tcW w:w="1526" w:type="dxa"/>
            <w:vAlign w:val="center"/>
          </w:tcPr>
          <w:p w:rsidR="006C1B14" w:rsidRPr="00EC2317" w:rsidRDefault="006C1B14" w:rsidP="00E55CCD">
            <w:pPr>
              <w:rPr>
                <w:ins w:id="1195" w:author="Juan Antonio Vizcaino" w:date="2013-04-23T10:20:00Z"/>
                <w:b/>
                <w:lang w:val="en-GB"/>
              </w:rPr>
            </w:pPr>
            <w:ins w:id="1196" w:author="Juan Antonio Vizcaino" w:date="2013-04-23T10:20:00Z">
              <w:r w:rsidRPr="00EC2317">
                <w:rPr>
                  <w:b/>
                  <w:lang w:val="en-GB"/>
                </w:rPr>
                <w:t>Multiplicity:</w:t>
              </w:r>
            </w:ins>
          </w:p>
        </w:tc>
        <w:tc>
          <w:tcPr>
            <w:tcW w:w="8586" w:type="dxa"/>
          </w:tcPr>
          <w:p w:rsidR="006C1B14" w:rsidRPr="00EC2317" w:rsidRDefault="006C1B14" w:rsidP="00E55CCD">
            <w:pPr>
              <w:rPr>
                <w:ins w:id="1197" w:author="Juan Antonio Vizcaino" w:date="2013-04-23T10:20:00Z"/>
                <w:lang w:val="en-GB"/>
              </w:rPr>
            </w:pPr>
            <w:ins w:id="1198" w:author="Juan Antonio Vizcaino" w:date="2013-04-23T10:20:00Z">
              <w:r w:rsidRPr="00EC2317">
                <w:rPr>
                  <w:lang w:val="en-GB"/>
                </w:rPr>
                <w:t>0 .. 1</w:t>
              </w:r>
            </w:ins>
          </w:p>
        </w:tc>
      </w:tr>
      <w:tr w:rsidR="006C1B14">
        <w:trPr>
          <w:ins w:id="1199" w:author="Juan Antonio Vizcaino" w:date="2013-04-23T10:20:00Z"/>
        </w:trPr>
        <w:tc>
          <w:tcPr>
            <w:tcW w:w="1526" w:type="dxa"/>
            <w:vAlign w:val="center"/>
          </w:tcPr>
          <w:p w:rsidR="006C1B14" w:rsidRPr="00EC2317" w:rsidRDefault="006C1B14" w:rsidP="00E55CCD">
            <w:pPr>
              <w:rPr>
                <w:ins w:id="1200" w:author="Juan Antonio Vizcaino" w:date="2013-04-23T10:20:00Z"/>
                <w:b/>
                <w:lang w:val="en-GB"/>
              </w:rPr>
            </w:pPr>
            <w:ins w:id="1201" w:author="Juan Antonio Vizcaino" w:date="2013-04-23T10:20:00Z">
              <w:r w:rsidRPr="00EC2317">
                <w:rPr>
                  <w:b/>
                  <w:lang w:val="en-GB"/>
                </w:rPr>
                <w:t>Example:</w:t>
              </w:r>
            </w:ins>
          </w:p>
        </w:tc>
        <w:tc>
          <w:tcPr>
            <w:tcW w:w="8586" w:type="dxa"/>
          </w:tcPr>
          <w:p w:rsidR="006C1B14" w:rsidRPr="00E92C27" w:rsidRDefault="006C1B14" w:rsidP="00E55CCD">
            <w:pPr>
              <w:pStyle w:val="Code"/>
              <w:rPr>
                <w:ins w:id="1202" w:author="Juan Antonio Vizcaino" w:date="2013-04-23T10:20:00Z"/>
                <w:rFonts w:cs="Courier New"/>
              </w:rPr>
            </w:pPr>
            <w:ins w:id="1203" w:author="Juan Antonio Vizcaino" w:date="2013-04-23T10:20:00Z">
              <w:r w:rsidRPr="00E92C27">
                <w:rPr>
                  <w:rFonts w:cs="Courier New"/>
                </w:rPr>
                <w:t xml:space="preserve">MTD   </w:t>
              </w:r>
              <w:del w:id="1204" w:author="jonesar" w:date="2013-05-14T11:20:00Z">
                <w:r w:rsidRPr="00E92C27" w:rsidDel="00AC4D55">
                  <w:rPr>
                    <w:rFonts w:cs="Courier New"/>
                  </w:rPr>
                  <w:delText>PRIDE_1234-</w:delText>
                </w:r>
              </w:del>
              <w:r w:rsidRPr="00E92C27">
                <w:rPr>
                  <w:rFonts w:cs="Courier New"/>
                </w:rPr>
                <w:t>title   My first test experiment</w:t>
              </w:r>
            </w:ins>
          </w:p>
        </w:tc>
      </w:tr>
    </w:tbl>
    <w:p w:rsidR="007A1183" w:rsidRDefault="007A1183" w:rsidP="007A1183">
      <w:pPr>
        <w:pStyle w:val="Heading3"/>
        <w:rPr>
          <w:lang w:val="en-GB"/>
        </w:rPr>
      </w:pPr>
      <w:del w:id="1205" w:author="jonesar" w:date="2013-05-14T11:18:00Z">
        <w:r w:rsidDel="00AC4D55">
          <w:rPr>
            <w:lang w:val="en-GB"/>
          </w:rPr>
          <w:delText>{UNIT_ID}-</w:delText>
        </w:r>
      </w:del>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 xml:space="preserve">The </w:t>
            </w:r>
            <w:ins w:id="1206" w:author="jonesar" w:date="2013-05-14T11:22:00Z">
              <w:r w:rsidR="00895A05">
                <w:rPr>
                  <w:lang w:val="en-GB"/>
                </w:rPr>
                <w:t>file</w:t>
              </w:r>
            </w:ins>
            <w:del w:id="1207" w:author="jonesar" w:date="2013-05-14T11:22:00Z">
              <w:r w:rsidRPr="00EC2317" w:rsidDel="00895A05">
                <w:rPr>
                  <w:lang w:val="en-GB"/>
                </w:rPr>
                <w:delText>unit</w:delText>
              </w:r>
            </w:del>
            <w:r w:rsidRPr="00EC2317">
              <w:rPr>
                <w:lang w:val="en-GB"/>
              </w:rPr>
              <w:t>’s human readable description.</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0 .. 1</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08" w:author="jonesar" w:date="2013-05-14T11:20:00Z">
              <w:r w:rsidRPr="00E92C27" w:rsidDel="00AC4D55">
                <w:rPr>
                  <w:rFonts w:cs="Courier New"/>
                </w:rPr>
                <w:delText>PRIDE_1234-</w:delText>
              </w:r>
            </w:del>
            <w:r w:rsidRPr="00E92C27">
              <w:rPr>
                <w:rFonts w:cs="Courier New"/>
              </w:rPr>
              <w:t>description   An experiment investigating the effects of Il-6.</w:t>
            </w:r>
          </w:p>
        </w:tc>
      </w:tr>
    </w:tbl>
    <w:p w:rsidR="007A1183" w:rsidRDefault="007A1183" w:rsidP="007A1183">
      <w:pPr>
        <w:pStyle w:val="Heading3"/>
        <w:rPr>
          <w:lang w:val="en-GB"/>
        </w:rPr>
      </w:pPr>
      <w:del w:id="1209" w:author="jonesar" w:date="2013-05-14T11:18:00Z">
        <w:r w:rsidDel="00AC4D55">
          <w:rPr>
            <w:lang w:val="en-GB"/>
          </w:rPr>
          <w:delText>{UNIT_ID}-</w:delText>
        </w:r>
      </w:del>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del w:id="1210" w:author="jonesar" w:date="2013-05-14T11:44:00Z">
              <w:r w:rsidRPr="00EC2317" w:rsidDel="0005108A">
                <w:rPr>
                  <w:lang w:val="en-GB"/>
                </w:rPr>
                <w:delText xml:space="preserve">should </w:delText>
              </w:r>
            </w:del>
            <w:ins w:id="1211" w:author="jonesar" w:date="2013-05-14T11:44:00Z">
              <w:r w:rsidR="0005108A">
                <w:rPr>
                  <w:lang w:val="en-GB"/>
                </w:rPr>
                <w:t>MUST</w:t>
              </w:r>
              <w:r w:rsidR="0005108A" w:rsidRPr="00EC2317">
                <w:rPr>
                  <w:lang w:val="en-GB"/>
                </w:rPr>
                <w:t xml:space="preserve"> </w:t>
              </w:r>
            </w:ins>
            <w:r w:rsidRPr="00EC2317">
              <w:rPr>
                <w:lang w:val="en-GB"/>
              </w:rPr>
              <w:t>be separated by a “|”.</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 List</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12" w:author="jonesar" w:date="2013-05-14T11:20:00Z">
              <w:r w:rsidRPr="00E92C27" w:rsidDel="00AC4D55">
                <w:rPr>
                  <w:rFonts w:cs="Courier New"/>
                </w:rPr>
                <w:delText>PRIDE_1234-</w:delText>
              </w:r>
            </w:del>
            <w:r w:rsidRPr="00E92C27">
              <w:rPr>
                <w:rFonts w:cs="Courier New"/>
              </w:rPr>
              <w:t>sample_processing[1]  [SEP, SEP:00173, SDS PAGE,]</w:t>
            </w:r>
            <w:r w:rsidRPr="00E92C27">
              <w:rPr>
                <w:rFonts w:cs="Courier New"/>
              </w:rPr>
              <w:br/>
              <w:t xml:space="preserve">MTD  </w:t>
            </w:r>
            <w:del w:id="1213" w:author="jonesar" w:date="2013-05-14T11:20:00Z">
              <w:r w:rsidRPr="00E92C27" w:rsidDel="00AC4D55">
                <w:rPr>
                  <w:rFonts w:cs="Courier New"/>
                </w:rPr>
                <w:delText>PRIDE_1234-</w:delText>
              </w:r>
            </w:del>
            <w:r w:rsidRPr="00E92C27">
              <w:rPr>
                <w:rFonts w:cs="Courier New"/>
              </w:rPr>
              <w:t>sample_processing[2]  [SEP, SEP:00142, enzyme digestion,]|[MS, …</w:t>
            </w:r>
            <w:r w:rsidRPr="00E92C27">
              <w:rPr>
                <w:rFonts w:cs="Courier New"/>
              </w:rPr>
              <w:br/>
              <w:t xml:space="preserve">                                                                MS:1001251, Trypsin, ]</w:t>
            </w:r>
          </w:p>
        </w:tc>
      </w:tr>
    </w:tbl>
    <w:p w:rsidR="007A1183" w:rsidDel="0005108A" w:rsidRDefault="007A1183" w:rsidP="007A1183">
      <w:pPr>
        <w:pStyle w:val="nobreak"/>
        <w:rPr>
          <w:del w:id="1214" w:author="jonesar" w:date="2013-05-14T11:43:00Z"/>
          <w:lang w:val="en-GB"/>
        </w:rPr>
      </w:pPr>
    </w:p>
    <w:p w:rsidR="00CC23D0" w:rsidRDefault="00CC23D0" w:rsidP="00CC23D0">
      <w:pPr>
        <w:pStyle w:val="Heading3"/>
        <w:rPr>
          <w:lang w:val="en-GB"/>
        </w:rPr>
      </w:pPr>
      <w:del w:id="1215" w:author="jonesar" w:date="2013-05-14T11:18:00Z">
        <w:r w:rsidRPr="00EC1AF0" w:rsidDel="00AC4D55">
          <w:rPr>
            <w:lang w:val="en-GB"/>
          </w:rPr>
          <w:delText>{UNIT_ID}-</w:delText>
        </w:r>
      </w:del>
      <w:r w:rsidRPr="00EC1AF0">
        <w:rPr>
          <w:lang w:val="en-GB"/>
        </w:rPr>
        <w:t>instrument[1-n]-</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CC23D0">
        <w:tc>
          <w:tcPr>
            <w:tcW w:w="1526" w:type="dxa"/>
            <w:vAlign w:val="center"/>
          </w:tcPr>
          <w:p w:rsidR="00CC23D0" w:rsidRPr="00EC2317" w:rsidRDefault="00CC23D0" w:rsidP="007A1183">
            <w:pPr>
              <w:rPr>
                <w:b/>
                <w:lang w:val="en-GB"/>
              </w:rPr>
            </w:pPr>
            <w:r w:rsidRPr="00EC2317">
              <w:rPr>
                <w:b/>
                <w:lang w:val="en-GB"/>
              </w:rPr>
              <w:t>Description:</w:t>
            </w:r>
          </w:p>
        </w:tc>
        <w:tc>
          <w:tcPr>
            <w:tcW w:w="8586" w:type="dxa"/>
          </w:tcPr>
          <w:p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ins w:id="1216" w:author="jonesar" w:date="2013-05-14T11:44:00Z">
              <w:r w:rsidR="00F074FB">
                <w:rPr>
                  <w:lang w:val="en-GB"/>
                </w:rPr>
                <w:t>.</w:t>
              </w:r>
            </w:ins>
          </w:p>
        </w:tc>
      </w:tr>
      <w:tr w:rsidR="00CC23D0">
        <w:tc>
          <w:tcPr>
            <w:tcW w:w="1526" w:type="dxa"/>
            <w:vAlign w:val="center"/>
          </w:tcPr>
          <w:p w:rsidR="00CC23D0" w:rsidRPr="00EC2317" w:rsidRDefault="00CC23D0" w:rsidP="007A1183">
            <w:pPr>
              <w:rPr>
                <w:b/>
                <w:lang w:val="en-GB"/>
              </w:rPr>
            </w:pPr>
            <w:r w:rsidRPr="00EC2317">
              <w:rPr>
                <w:b/>
                <w:lang w:val="en-GB"/>
              </w:rPr>
              <w:t>Type:</w:t>
            </w:r>
          </w:p>
        </w:tc>
        <w:tc>
          <w:tcPr>
            <w:tcW w:w="8586" w:type="dxa"/>
          </w:tcPr>
          <w:p w:rsidR="00CC23D0" w:rsidRPr="00EC2317" w:rsidRDefault="00E27924" w:rsidP="007A1183">
            <w:pPr>
              <w:rPr>
                <w:lang w:val="en-GB"/>
              </w:rPr>
            </w:pPr>
            <w:r>
              <w:rPr>
                <w:lang w:val="en-GB"/>
              </w:rPr>
              <w:t>Parameter</w:t>
            </w:r>
          </w:p>
        </w:tc>
      </w:tr>
      <w:tr w:rsidR="00CC23D0">
        <w:tc>
          <w:tcPr>
            <w:tcW w:w="1526" w:type="dxa"/>
            <w:vAlign w:val="center"/>
          </w:tcPr>
          <w:p w:rsidR="00CC23D0" w:rsidRPr="00EC2317" w:rsidRDefault="00CC23D0" w:rsidP="007A1183">
            <w:pPr>
              <w:rPr>
                <w:b/>
                <w:lang w:val="en-GB"/>
              </w:rPr>
            </w:pPr>
            <w:r w:rsidRPr="00EC2317">
              <w:rPr>
                <w:b/>
                <w:lang w:val="en-GB"/>
              </w:rPr>
              <w:t>Multiplicity:</w:t>
            </w:r>
          </w:p>
        </w:tc>
        <w:tc>
          <w:tcPr>
            <w:tcW w:w="8586" w:type="dxa"/>
          </w:tcPr>
          <w:p w:rsidR="00CC23D0" w:rsidRPr="00EC2317" w:rsidRDefault="00CC23D0" w:rsidP="007A1183">
            <w:pPr>
              <w:rPr>
                <w:lang w:val="en-GB"/>
              </w:rPr>
            </w:pPr>
            <w:r w:rsidRPr="00EC2317">
              <w:rPr>
                <w:lang w:val="en-GB"/>
              </w:rPr>
              <w:t>0 .. *</w:t>
            </w:r>
          </w:p>
        </w:tc>
      </w:tr>
      <w:tr w:rsidR="00CC23D0">
        <w:tc>
          <w:tcPr>
            <w:tcW w:w="1526" w:type="dxa"/>
            <w:vAlign w:val="center"/>
          </w:tcPr>
          <w:p w:rsidR="00CC23D0" w:rsidRPr="00EC2317" w:rsidRDefault="00CC23D0" w:rsidP="007A1183">
            <w:pPr>
              <w:rPr>
                <w:b/>
                <w:lang w:val="en-GB"/>
              </w:rPr>
            </w:pPr>
            <w:r w:rsidRPr="00EC2317">
              <w:rPr>
                <w:b/>
                <w:lang w:val="en-GB"/>
              </w:rPr>
              <w:t>Example:</w:t>
            </w:r>
          </w:p>
        </w:tc>
        <w:tc>
          <w:tcPr>
            <w:tcW w:w="8586" w:type="dxa"/>
          </w:tcPr>
          <w:p w:rsidR="00CC23D0" w:rsidRPr="00E92C27" w:rsidRDefault="00CC23D0" w:rsidP="00E27924">
            <w:pPr>
              <w:pStyle w:val="Code"/>
              <w:rPr>
                <w:rFonts w:cs="Courier New"/>
              </w:rPr>
            </w:pPr>
            <w:r w:rsidRPr="00E92C27">
              <w:rPr>
                <w:rFonts w:cs="Courier New"/>
              </w:rPr>
              <w:t xml:space="preserve">MTD  </w:t>
            </w:r>
            <w:del w:id="1217" w:author="jonesar" w:date="2013-05-14T11:20:00Z">
              <w:r w:rsidRPr="00E92C27" w:rsidDel="00AC4D55">
                <w:rPr>
                  <w:rFonts w:cs="Courier New"/>
                </w:rPr>
                <w:delText>PRIDE_1234-</w:delText>
              </w:r>
            </w:del>
            <w:r w:rsidRPr="00E92C27">
              <w:rPr>
                <w:rFonts w:cs="Courier New"/>
              </w:rPr>
              <w:t>instrument[1]-</w:t>
            </w:r>
            <w:r w:rsidR="00F44277">
              <w:rPr>
                <w:rFonts w:cs="Courier New"/>
              </w:rPr>
              <w:t>name</w:t>
            </w:r>
            <w:r w:rsidRPr="00E92C27">
              <w:rPr>
                <w:rFonts w:cs="Courier New"/>
              </w:rPr>
              <w:t xml:space="preserve">  </w:t>
            </w:r>
            <w:r w:rsidR="00E27924" w:rsidRPr="00E92C27">
              <w:rPr>
                <w:rFonts w:cs="Courier New"/>
              </w:rPr>
              <w:t xml:space="preserve">[MS, </w:t>
            </w:r>
            <w:r w:rsidR="00E27924" w:rsidRPr="00E27924">
              <w:rPr>
                <w:rFonts w:cs="Courier New"/>
              </w:rPr>
              <w:t>MS:1000449</w:t>
            </w:r>
            <w:r w:rsidR="00E27924" w:rsidRPr="00E92C27">
              <w:rPr>
                <w:rFonts w:cs="Courier New"/>
              </w:rPr>
              <w:t xml:space="preserve">, </w:t>
            </w:r>
            <w:r w:rsidR="00E27924">
              <w:rPr>
                <w:rFonts w:cs="Courier New"/>
              </w:rPr>
              <w:t>LTQ Orbitrap</w:t>
            </w:r>
            <w:r w:rsidR="00E27924" w:rsidRPr="00E92C27">
              <w:rPr>
                <w:rFonts w:cs="Courier New"/>
              </w:rPr>
              <w:t xml:space="preserve">,] </w:t>
            </w:r>
            <w:r w:rsidRPr="00E92C27">
              <w:rPr>
                <w:rFonts w:cs="Courier New"/>
              </w:rPr>
              <w:br/>
              <w:t>…</w:t>
            </w:r>
            <w:r w:rsidRPr="00E92C27">
              <w:rPr>
                <w:rFonts w:cs="Courier New"/>
              </w:rPr>
              <w:br/>
              <w:t xml:space="preserve">MTD </w:t>
            </w:r>
            <w:r w:rsidR="00F44277">
              <w:rPr>
                <w:rFonts w:cs="Courier New"/>
              </w:rPr>
              <w:t xml:space="preserve"> </w:t>
            </w:r>
            <w:del w:id="1218" w:author="jonesar" w:date="2013-05-14T11:20:00Z">
              <w:r w:rsidR="00F44277" w:rsidDel="00AC4D55">
                <w:rPr>
                  <w:rFonts w:cs="Courier New"/>
                </w:rPr>
                <w:delText>PRIDE_1234-</w:delText>
              </w:r>
            </w:del>
            <w:r w:rsidR="00F44277">
              <w:rPr>
                <w:rFonts w:cs="Courier New"/>
              </w:rPr>
              <w:t>instrument[2]-name</w:t>
            </w:r>
            <w:r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rsidR="00CC23D0" w:rsidRPr="00E27924" w:rsidDel="0005108A" w:rsidRDefault="00CC23D0" w:rsidP="00E27924">
      <w:pPr>
        <w:rPr>
          <w:del w:id="1219" w:author="jonesar" w:date="2013-05-14T11:43:00Z"/>
        </w:rPr>
      </w:pPr>
    </w:p>
    <w:p w:rsidR="007A1183" w:rsidRDefault="007A1183" w:rsidP="007A1183">
      <w:pPr>
        <w:pStyle w:val="Heading3"/>
        <w:rPr>
          <w:lang w:val="en-GB"/>
        </w:rPr>
      </w:pPr>
      <w:del w:id="1220" w:author="jonesar" w:date="2013-05-14T11:18:00Z">
        <w:r w:rsidRPr="00EC1AF0" w:rsidDel="00AC4D55">
          <w:rPr>
            <w:lang w:val="en-GB"/>
          </w:rPr>
          <w:delText>{UNIT_ID}-</w:delText>
        </w:r>
      </w:del>
      <w:r w:rsidRPr="00EC1AF0">
        <w:rPr>
          <w:lang w:val="en-GB"/>
        </w:rPr>
        <w:t>instrument[1-n]-source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instrument's source used in the experiment. Multiple instruments are numbered 1..n</w:t>
            </w:r>
            <w:ins w:id="1221" w:author="jonesar" w:date="2013-05-14T11:44:00Z">
              <w:r w:rsidR="009B2C52">
                <w:rPr>
                  <w:lang w:val="en-GB"/>
                </w:rPr>
                <w:t>.</w:t>
              </w:r>
            </w:ins>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22" w:author="jonesar" w:date="2013-05-14T11:20:00Z">
              <w:r w:rsidRPr="00E92C27" w:rsidDel="00AC4D55">
                <w:rPr>
                  <w:rFonts w:cs="Courier New"/>
                </w:rPr>
                <w:delText>PRIDE_1234-</w:delText>
              </w:r>
            </w:del>
            <w:r w:rsidRPr="00E92C27">
              <w:rPr>
                <w:rFonts w:cs="Courier New"/>
              </w:rPr>
              <w:t>instrument[1]-source  [MS, MS:1000073, ESI,]</w:t>
            </w:r>
            <w:r w:rsidRPr="00E92C27">
              <w:rPr>
                <w:rFonts w:cs="Courier New"/>
              </w:rPr>
              <w:br/>
              <w:t>…</w:t>
            </w:r>
            <w:r w:rsidRPr="00E92C27">
              <w:rPr>
                <w:rFonts w:cs="Courier New"/>
              </w:rPr>
              <w:br/>
              <w:t xml:space="preserve">MTD  </w:t>
            </w:r>
            <w:del w:id="1223" w:author="jonesar" w:date="2013-05-14T11:21:00Z">
              <w:r w:rsidRPr="00E92C27" w:rsidDel="00AC4D55">
                <w:rPr>
                  <w:rFonts w:cs="Courier New"/>
                </w:rPr>
                <w:delText>PRIDE_1234-</w:delText>
              </w:r>
            </w:del>
            <w:r w:rsidRPr="00E92C27">
              <w:rPr>
                <w:rFonts w:cs="Courier New"/>
              </w:rPr>
              <w:t>instrument[2]-source  [MS, MS:1000598, ETD,]</w:t>
            </w:r>
          </w:p>
        </w:tc>
      </w:tr>
    </w:tbl>
    <w:p w:rsidR="007A1183" w:rsidRDefault="007A1183" w:rsidP="007A1183">
      <w:pPr>
        <w:pStyle w:val="Heading3"/>
        <w:rPr>
          <w:lang w:val="en-GB"/>
        </w:rPr>
      </w:pPr>
      <w:del w:id="1224" w:author="jonesar" w:date="2013-05-14T11:18:00Z">
        <w:r w:rsidRPr="00EC1AF0" w:rsidDel="00AC4D55">
          <w:rPr>
            <w:lang w:val="en-GB"/>
          </w:rPr>
          <w:delText>{UNIT_ID}-</w:delText>
        </w:r>
      </w:del>
      <w:r w:rsidRPr="00EC1AF0">
        <w:rPr>
          <w:lang w:val="en-GB"/>
        </w:rPr>
        <w:t>instrument[1-n]-analyzer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instrument’s analyzer type used in the experiment. Multiple instruments are enumerated 1..n</w:t>
            </w:r>
            <w:ins w:id="1225" w:author="jonesar" w:date="2013-05-14T11:44:00Z">
              <w:r w:rsidR="009B2C52">
                <w:rPr>
                  <w:lang w:val="en-GB"/>
                </w:rPr>
                <w:t>.</w:t>
              </w:r>
            </w:ins>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lastRenderedPageBreak/>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26" w:author="jonesar" w:date="2013-05-14T11:21:00Z">
              <w:r w:rsidRPr="00E92C27" w:rsidDel="00AC4D55">
                <w:rPr>
                  <w:rFonts w:cs="Courier New"/>
                </w:rPr>
                <w:delText>PRIDE_1234-</w:delText>
              </w:r>
            </w:del>
            <w:r w:rsidRPr="00E92C27">
              <w:rPr>
                <w:rFonts w:cs="Courier New"/>
              </w:rPr>
              <w:t>instrument[1]-analyzer  [MS, MS:1000291, linear ion trap,]</w:t>
            </w:r>
            <w:r w:rsidRPr="00E92C27">
              <w:rPr>
                <w:rFonts w:cs="Courier New"/>
              </w:rPr>
              <w:br/>
              <w:t>…</w:t>
            </w:r>
            <w:r w:rsidRPr="00E92C27">
              <w:rPr>
                <w:rFonts w:cs="Courier New"/>
              </w:rPr>
              <w:br/>
              <w:t xml:space="preserve">MTD  </w:t>
            </w:r>
            <w:del w:id="1227" w:author="jonesar" w:date="2013-05-14T11:21:00Z">
              <w:r w:rsidRPr="00E92C27" w:rsidDel="00AC4D55">
                <w:rPr>
                  <w:rFonts w:cs="Courier New"/>
                </w:rPr>
                <w:delText>PRIDE_1234-</w:delText>
              </w:r>
            </w:del>
            <w:r w:rsidRPr="00E92C27">
              <w:rPr>
                <w:rFonts w:cs="Courier New"/>
              </w:rPr>
              <w:t>instrument[2]-analyzer  [MS, MS:1000484, orbitrap,]</w:t>
            </w:r>
          </w:p>
        </w:tc>
      </w:tr>
    </w:tbl>
    <w:p w:rsidR="007A1183" w:rsidRDefault="007A1183" w:rsidP="007A1183">
      <w:pPr>
        <w:pStyle w:val="Heading3"/>
        <w:rPr>
          <w:lang w:val="en-GB"/>
        </w:rPr>
      </w:pPr>
      <w:del w:id="1228" w:author="jonesar" w:date="2013-05-14T11:18:00Z">
        <w:r w:rsidRPr="00EC1AF0" w:rsidDel="00AC4D55">
          <w:rPr>
            <w:lang w:val="en-GB"/>
          </w:rPr>
          <w:delText>{UNIT_ID}-</w:delText>
        </w:r>
      </w:del>
      <w:r w:rsidRPr="00EC1AF0">
        <w:rPr>
          <w:lang w:val="en-GB"/>
        </w:rPr>
        <w:t>instrument[1-n]-detector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instrument's detector type used in the experiment. Multiple instruments are numbered 1..n</w:t>
            </w:r>
            <w:ins w:id="1229" w:author="jonesar" w:date="2013-05-14T11:45:00Z">
              <w:r w:rsidR="009B2C52">
                <w:rPr>
                  <w:lang w:val="en-GB"/>
                </w:rPr>
                <w:t>.</w:t>
              </w:r>
            </w:ins>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30" w:author="jonesar" w:date="2013-05-14T11:21:00Z">
              <w:r w:rsidRPr="00E92C27" w:rsidDel="00AC4D55">
                <w:rPr>
                  <w:rFonts w:cs="Courier New"/>
                </w:rPr>
                <w:delText>PRIDE_1234-</w:delText>
              </w:r>
            </w:del>
            <w:r w:rsidRPr="00E92C27">
              <w:rPr>
                <w:rFonts w:cs="Courier New"/>
              </w:rPr>
              <w:t>instrument[1]-detector  [MS, MS:1000253, electron multiplier,]</w:t>
            </w:r>
            <w:r w:rsidRPr="00E92C27">
              <w:rPr>
                <w:rFonts w:cs="Courier New"/>
              </w:rPr>
              <w:br/>
              <w:t>…</w:t>
            </w:r>
            <w:r w:rsidRPr="00E92C27">
              <w:rPr>
                <w:rFonts w:cs="Courier New"/>
              </w:rPr>
              <w:br/>
              <w:t xml:space="preserve">MTD  </w:t>
            </w:r>
            <w:del w:id="1231" w:author="jonesar" w:date="2013-05-14T11:21:00Z">
              <w:r w:rsidRPr="00E92C27" w:rsidDel="00AC4D55">
                <w:rPr>
                  <w:rFonts w:cs="Courier New"/>
                </w:rPr>
                <w:delText>PRIDE_1234-</w:delText>
              </w:r>
            </w:del>
            <w:r w:rsidRPr="00E92C27">
              <w:rPr>
                <w:rFonts w:cs="Courier New"/>
              </w:rPr>
              <w:t>instrument[2]-detector  [MS, MS:1000348, focal plane collector,]</w:t>
            </w:r>
          </w:p>
        </w:tc>
      </w:tr>
    </w:tbl>
    <w:p w:rsidR="007A1183" w:rsidRDefault="007A1183" w:rsidP="007A1183">
      <w:pPr>
        <w:pStyle w:val="Heading3"/>
        <w:rPr>
          <w:lang w:val="en-GB"/>
        </w:rPr>
      </w:pPr>
      <w:del w:id="1232" w:author="jonesar" w:date="2013-05-14T11:18:00Z">
        <w:r w:rsidDel="00AC4D55">
          <w:rPr>
            <w:lang w:val="en-GB"/>
          </w:rPr>
          <w:delText>{UNIT_ID}-</w:delText>
        </w:r>
      </w:del>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Software used to analyze the data and obtain the results reported. The parameter’s value SHOULD contain the software’s version. The order (numbering) should reflect the order in which the tools were used.</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33" w:author="jonesar" w:date="2013-05-14T11:21:00Z">
              <w:r w:rsidRPr="00E92C27" w:rsidDel="00AC4D55">
                <w:rPr>
                  <w:rFonts w:cs="Courier New"/>
                </w:rPr>
                <w:delText>PRIDE_1234-</w:delText>
              </w:r>
            </w:del>
            <w:r w:rsidRPr="00E92C27">
              <w:rPr>
                <w:rFonts w:cs="Courier New"/>
              </w:rPr>
              <w:t>software[1]  [MS, MS:1001207, Mascot, 2.3]</w:t>
            </w:r>
            <w:r w:rsidRPr="00E92C27">
              <w:rPr>
                <w:rFonts w:cs="Courier New"/>
              </w:rPr>
              <w:br/>
              <w:t xml:space="preserve">MTD  </w:t>
            </w:r>
            <w:del w:id="1234" w:author="jonesar" w:date="2013-05-14T11:21:00Z">
              <w:r w:rsidRPr="00E92C27" w:rsidDel="00AC4D55">
                <w:rPr>
                  <w:rFonts w:cs="Courier New"/>
                </w:rPr>
                <w:delText>PRIDE_1234-</w:delText>
              </w:r>
            </w:del>
            <w:r w:rsidRPr="00E92C27">
              <w:rPr>
                <w:rFonts w:cs="Courier New"/>
              </w:rPr>
              <w:t>software[2]  [MS, MS:1001561, Scaffold, 1.0]</w:t>
            </w:r>
          </w:p>
        </w:tc>
      </w:tr>
    </w:tbl>
    <w:p w:rsidR="007A1183" w:rsidRDefault="007A1183" w:rsidP="007A1183">
      <w:pPr>
        <w:pStyle w:val="Heading3"/>
        <w:rPr>
          <w:lang w:val="en-GB"/>
        </w:rPr>
      </w:pPr>
      <w:del w:id="1235" w:author="jonesar" w:date="2013-05-14T11:18:00Z">
        <w:r w:rsidDel="00AC4D55">
          <w:rPr>
            <w:lang w:val="en-GB"/>
          </w:rPr>
          <w:delText>{UNIT_ID}-</w:delText>
        </w:r>
      </w:del>
      <w:r>
        <w:rPr>
          <w:lang w:val="en-GB"/>
        </w:rPr>
        <w:t>software[1-n]-setting</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C2227A">
        <w:tc>
          <w:tcPr>
            <w:tcW w:w="1526" w:type="dxa"/>
            <w:vAlign w:val="center"/>
          </w:tcPr>
          <w:p w:rsidR="007A1183" w:rsidRPr="00C2227A" w:rsidRDefault="007A1183" w:rsidP="007A1183">
            <w:pPr>
              <w:rPr>
                <w:b/>
                <w:lang w:val="en-GB"/>
              </w:rPr>
            </w:pPr>
            <w:r w:rsidRPr="00C2227A">
              <w:rPr>
                <w:b/>
                <w:lang w:val="en-GB"/>
              </w:rPr>
              <w:t>Description:</w:t>
            </w:r>
          </w:p>
        </w:tc>
        <w:tc>
          <w:tcPr>
            <w:tcW w:w="8586" w:type="dxa"/>
          </w:tcPr>
          <w:p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tc>
          <w:tcPr>
            <w:tcW w:w="1526" w:type="dxa"/>
            <w:vAlign w:val="center"/>
          </w:tcPr>
          <w:p w:rsidR="007A1183" w:rsidRPr="00C2227A" w:rsidRDefault="007A1183" w:rsidP="007A1183">
            <w:pPr>
              <w:rPr>
                <w:b/>
                <w:lang w:val="en-GB"/>
              </w:rPr>
            </w:pPr>
            <w:r w:rsidRPr="00C2227A">
              <w:rPr>
                <w:b/>
                <w:lang w:val="en-GB"/>
              </w:rPr>
              <w:t>Type:</w:t>
            </w:r>
          </w:p>
        </w:tc>
        <w:tc>
          <w:tcPr>
            <w:tcW w:w="8586" w:type="dxa"/>
          </w:tcPr>
          <w:p w:rsidR="007A1183" w:rsidRPr="00C2227A" w:rsidRDefault="007A1183" w:rsidP="007A1183">
            <w:pPr>
              <w:rPr>
                <w:lang w:val="en-GB"/>
              </w:rPr>
            </w:pPr>
            <w:r>
              <w:rPr>
                <w:lang w:val="en-GB"/>
              </w:rPr>
              <w:t>String</w:t>
            </w:r>
          </w:p>
        </w:tc>
      </w:tr>
      <w:tr w:rsidR="007A1183" w:rsidRPr="00C2227A">
        <w:tc>
          <w:tcPr>
            <w:tcW w:w="1526" w:type="dxa"/>
            <w:vAlign w:val="center"/>
          </w:tcPr>
          <w:p w:rsidR="007A1183" w:rsidRPr="00C2227A" w:rsidRDefault="007A1183" w:rsidP="007A1183">
            <w:pPr>
              <w:rPr>
                <w:b/>
                <w:lang w:val="en-GB"/>
              </w:rPr>
            </w:pPr>
            <w:r w:rsidRPr="00C2227A">
              <w:rPr>
                <w:b/>
                <w:lang w:val="en-GB"/>
              </w:rPr>
              <w:t>Multiplicity:</w:t>
            </w:r>
          </w:p>
        </w:tc>
        <w:tc>
          <w:tcPr>
            <w:tcW w:w="8586" w:type="dxa"/>
          </w:tcPr>
          <w:p w:rsidR="007A1183" w:rsidRPr="00C2227A" w:rsidRDefault="007A1183" w:rsidP="007A1183">
            <w:pPr>
              <w:rPr>
                <w:lang w:val="en-GB"/>
              </w:rPr>
            </w:pPr>
            <w:r w:rsidRPr="00C2227A">
              <w:rPr>
                <w:lang w:val="en-GB"/>
              </w:rPr>
              <w:t>0 .. *</w:t>
            </w:r>
          </w:p>
        </w:tc>
      </w:tr>
      <w:tr w:rsidR="007A1183" w:rsidRPr="00C2227A">
        <w:tc>
          <w:tcPr>
            <w:tcW w:w="1526" w:type="dxa"/>
            <w:vAlign w:val="center"/>
          </w:tcPr>
          <w:p w:rsidR="007A1183" w:rsidRPr="00C2227A" w:rsidRDefault="007A1183" w:rsidP="007A1183">
            <w:pPr>
              <w:rPr>
                <w:b/>
                <w:lang w:val="en-GB"/>
              </w:rPr>
            </w:pPr>
            <w:r w:rsidRPr="00C2227A">
              <w:rPr>
                <w:b/>
                <w:lang w:val="en-GB"/>
              </w:rPr>
              <w:t>Example:</w:t>
            </w:r>
          </w:p>
        </w:tc>
        <w:tc>
          <w:tcPr>
            <w:tcW w:w="8586" w:type="dxa"/>
          </w:tcPr>
          <w:p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 xml:space="preserve">MTD  </w:t>
            </w:r>
            <w:del w:id="1236" w:author="jonesar" w:date="2013-05-14T11:21:00Z">
              <w:r w:rsidRPr="00C2227A" w:rsidDel="00AC4D55">
                <w:rPr>
                  <w:rFonts w:ascii="Courier New" w:hAnsi="Courier New" w:cs="Courier New"/>
                  <w:sz w:val="16"/>
                  <w:szCs w:val="16"/>
                  <w:lang w:val="en-GB"/>
                </w:rPr>
                <w:delText>PRIDE_1234-</w:delText>
              </w:r>
            </w:del>
            <w:r w:rsidRPr="00C2227A">
              <w:rPr>
                <w:rFonts w:ascii="Courier New" w:hAnsi="Courier New" w:cs="Courier New"/>
                <w:sz w:val="16"/>
                <w:szCs w:val="16"/>
                <w:lang w:val="en-GB"/>
              </w:rPr>
              <w:t>software[1]</w:t>
            </w:r>
            <w:r>
              <w:rPr>
                <w:rFonts w:ascii="Courier New" w:hAnsi="Courier New" w:cs="Courier New"/>
                <w:sz w:val="16"/>
                <w:szCs w:val="16"/>
                <w:lang w:val="en-GB"/>
              </w:rPr>
              <w:t>-setting  Fragment tolerance = 0.1 Da</w:t>
            </w:r>
          </w:p>
          <w:p w:rsidR="007A1183" w:rsidRPr="00C2227A" w:rsidRDefault="007A1183" w:rsidP="007A1183">
            <w:pPr>
              <w:rPr>
                <w:rFonts w:ascii="Courier New" w:hAnsi="Courier New" w:cs="Courier New"/>
                <w:sz w:val="16"/>
                <w:szCs w:val="16"/>
                <w:lang w:val="en-GB"/>
              </w:rPr>
            </w:pPr>
            <w:r>
              <w:rPr>
                <w:rFonts w:ascii="Courier New" w:hAnsi="Courier New" w:cs="Courier New"/>
                <w:sz w:val="16"/>
                <w:szCs w:val="16"/>
                <w:lang w:val="en-GB"/>
              </w:rPr>
              <w:t xml:space="preserve">MTD  </w:t>
            </w:r>
            <w:del w:id="1237" w:author="jonesar" w:date="2013-05-14T11:21:00Z">
              <w:r w:rsidDel="00AC4D55">
                <w:rPr>
                  <w:rFonts w:ascii="Courier New" w:hAnsi="Courier New" w:cs="Courier New"/>
                  <w:sz w:val="16"/>
                  <w:szCs w:val="16"/>
                  <w:lang w:val="en-GB"/>
                </w:rPr>
                <w:delText>PRIDE_1234-</w:delText>
              </w:r>
            </w:del>
            <w:r>
              <w:rPr>
                <w:rFonts w:ascii="Courier New" w:hAnsi="Courier New" w:cs="Courier New"/>
                <w:sz w:val="16"/>
                <w:szCs w:val="16"/>
                <w:lang w:val="en-GB"/>
              </w:rPr>
              <w:t>software[1]-setting  Parent tolerance = 0.5 Da</w:t>
            </w:r>
          </w:p>
        </w:tc>
      </w:tr>
    </w:tbl>
    <w:p w:rsidR="007A1183" w:rsidRPr="009D5A4B" w:rsidRDefault="007A1183" w:rsidP="007A1183">
      <w:pPr>
        <w:pStyle w:val="nobreak"/>
      </w:pPr>
    </w:p>
    <w:p w:rsidR="007A1183" w:rsidRDefault="007A1183" w:rsidP="007A1183">
      <w:pPr>
        <w:pStyle w:val="Heading3"/>
        <w:rPr>
          <w:lang w:val="en-GB"/>
        </w:rPr>
      </w:pPr>
      <w:del w:id="1238" w:author="jonesar" w:date="2013-05-14T11:19:00Z">
        <w:r w:rsidRPr="005448F9" w:rsidDel="00AC4D55">
          <w:rPr>
            <w:lang w:val="en-GB"/>
          </w:rPr>
          <w:delText>{UNIT_ID}-</w:delText>
        </w:r>
      </w:del>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 xml:space="preserve">The </w:t>
            </w:r>
            <w:ins w:id="1239" w:author="jonesar" w:date="2013-05-14T11:23:00Z">
              <w:r w:rsidR="007A54B0">
                <w:rPr>
                  <w:lang w:val="en-GB"/>
                </w:rPr>
                <w:t>file</w:t>
              </w:r>
            </w:ins>
            <w:del w:id="1240" w:author="jonesar" w:date="2013-05-14T11:23:00Z">
              <w:r w:rsidRPr="00EC2317" w:rsidDel="007A54B0">
                <w:rPr>
                  <w:lang w:val="en-GB"/>
                </w:rPr>
                <w:delText>unit</w:delText>
              </w:r>
            </w:del>
            <w:r w:rsidRPr="00EC2317">
              <w:rPr>
                <w:lang w:val="en-GB"/>
              </w:rPr>
              <w:t xml:space="preserve">’s false discovery rate(s) reported at the </w:t>
            </w:r>
            <w:commentRangeStart w:id="1241"/>
            <w:ins w:id="1242" w:author="jonesar" w:date="2013-05-13T11:50:00Z">
              <w:r w:rsidR="00F548ED">
                <w:rPr>
                  <w:lang w:val="en-GB"/>
                </w:rPr>
                <w:t xml:space="preserve">PSM, </w:t>
              </w:r>
            </w:ins>
            <w:r w:rsidRPr="00EC2317">
              <w:rPr>
                <w:lang w:val="en-GB"/>
              </w:rPr>
              <w:t>peptide</w:t>
            </w:r>
            <w:ins w:id="1243" w:author="jonesar" w:date="2013-05-13T11:50:00Z">
              <w:r w:rsidR="00F548ED">
                <w:rPr>
                  <w:lang w:val="en-GB"/>
                </w:rPr>
                <w:t>,</w:t>
              </w:r>
            </w:ins>
            <w:r w:rsidRPr="00EC2317">
              <w:rPr>
                <w:lang w:val="en-GB"/>
              </w:rPr>
              <w:t xml:space="preserve"> and/or protein level. </w:t>
            </w:r>
            <w:commentRangeEnd w:id="1241"/>
            <w:r w:rsidR="003F6BA6">
              <w:rPr>
                <w:rStyle w:val="CommentReference"/>
              </w:rPr>
              <w:commentReference w:id="1241"/>
            </w:r>
            <w:r w:rsidRPr="00EC2317">
              <w:rPr>
                <w:lang w:val="en-GB"/>
              </w:rPr>
              <w:t>Multiple parameters MUST be separated by “|”.</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 List</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5D530E">
            <w:pPr>
              <w:rPr>
                <w:lang w:val="en-GB"/>
              </w:rPr>
            </w:pPr>
            <w:r w:rsidRPr="00EC2317">
              <w:rPr>
                <w:lang w:val="en-GB"/>
              </w:rPr>
              <w:t xml:space="preserve">0 .. </w:t>
            </w:r>
            <w:del w:id="1244" w:author="sachsenb" w:date="2013-04-17T12:47:00Z">
              <w:r w:rsidRPr="00EC2317" w:rsidDel="005D530E">
                <w:rPr>
                  <w:lang w:val="en-GB"/>
                </w:rPr>
                <w:delText>*</w:delText>
              </w:r>
            </w:del>
            <w:ins w:id="1245" w:author="sachsenb" w:date="2013-04-17T12:47:00Z">
              <w:r w:rsidR="005D530E">
                <w:rPr>
                  <w:lang w:val="en-GB"/>
                </w:rPr>
                <w:t>1</w:t>
              </w:r>
            </w:ins>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46" w:author="jonesar" w:date="2013-05-14T11:21:00Z">
              <w:r w:rsidRPr="00E92C27" w:rsidDel="00AC4D55">
                <w:rPr>
                  <w:rFonts w:cs="Courier New"/>
                </w:rPr>
                <w:delText>PRIDE_1234-</w:delText>
              </w:r>
            </w:del>
            <w:r w:rsidRPr="00E92C27">
              <w:rPr>
                <w:rFonts w:cs="Courier New"/>
              </w:rPr>
              <w:t>false_discovery_rate  [MS, MS:1001364, pep:global FDR, 0.01]|…</w:t>
            </w:r>
            <w:r w:rsidRPr="00E92C27">
              <w:rPr>
                <w:rFonts w:cs="Courier New"/>
              </w:rPr>
              <w:br/>
              <w:t xml:space="preserve">                                               [MS, MS:1001214, prot:global FDR, 0.08]</w:t>
            </w:r>
          </w:p>
        </w:tc>
      </w:tr>
    </w:tbl>
    <w:p w:rsidR="007A1183" w:rsidRDefault="007A1183" w:rsidP="007A1183">
      <w:pPr>
        <w:pStyle w:val="Heading3"/>
        <w:rPr>
          <w:lang w:val="en-GB"/>
        </w:rPr>
      </w:pPr>
      <w:del w:id="1247" w:author="jonesar" w:date="2013-05-14T11:19:00Z">
        <w:r w:rsidRPr="005448F9" w:rsidDel="00AC4D55">
          <w:rPr>
            <w:lang w:val="en-GB"/>
          </w:rPr>
          <w:delText>{UNIT_ID}-</w:delText>
        </w:r>
      </w:del>
      <w:r w:rsidRPr="005448F9">
        <w:rPr>
          <w:lang w:val="en-GB"/>
        </w:rPr>
        <w:t>publication</w:t>
      </w:r>
      <w:ins w:id="1248" w:author="sachsenb" w:date="2013-04-17T12:50:00Z">
        <w:r w:rsidR="005D530E">
          <w:rPr>
            <w:lang w:val="en-GB"/>
          </w:rPr>
          <w:t>[1-n]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B4B93">
            <w:pPr>
              <w:rPr>
                <w:lang w:val="en-GB"/>
              </w:rPr>
            </w:pPr>
            <w:r w:rsidRPr="00EC2317">
              <w:rPr>
                <w:lang w:val="en-GB"/>
              </w:rPr>
              <w:t xml:space="preserve">A publication </w:t>
            </w:r>
            <w:ins w:id="1249" w:author="jonesar" w:date="2013-05-14T11:24:00Z">
              <w:r w:rsidR="007B4B93">
                <w:rPr>
                  <w:lang w:val="en-GB"/>
                </w:rPr>
                <w:t>associated with</w:t>
              </w:r>
            </w:ins>
            <w:del w:id="1250" w:author="jonesar" w:date="2013-05-14T11:24:00Z">
              <w:r w:rsidRPr="00EC2317" w:rsidDel="007B4B93">
                <w:rPr>
                  <w:lang w:val="en-GB"/>
                </w:rPr>
                <w:delText>on</w:delText>
              </w:r>
            </w:del>
            <w:r w:rsidRPr="00EC2317">
              <w:rPr>
                <w:lang w:val="en-GB"/>
              </w:rPr>
              <w:t xml:space="preserve"> this </w:t>
            </w:r>
            <w:ins w:id="1251" w:author="jonesar" w:date="2013-05-14T11:24:00Z">
              <w:r w:rsidR="007B4B93">
                <w:rPr>
                  <w:lang w:val="en-GB"/>
                </w:rPr>
                <w:t>file</w:t>
              </w:r>
            </w:ins>
            <w:del w:id="1252" w:author="jonesar" w:date="2013-05-14T11:24:00Z">
              <w:r w:rsidRPr="00EC2317" w:rsidDel="007B4B93">
                <w:rPr>
                  <w:lang w:val="en-GB"/>
                </w:rPr>
                <w:delText>unit</w:delText>
              </w:r>
            </w:del>
            <w:r w:rsidRPr="00EC2317">
              <w:rPr>
                <w:lang w:val="en-GB"/>
              </w:rPr>
              <w:t xml:space="preserve">. </w:t>
            </w:r>
            <w:ins w:id="1253" w:author="sachsenb" w:date="2013-04-17T12:50:00Z">
              <w:r w:rsidR="005D530E">
                <w:rPr>
                  <w:lang w:val="en-GB"/>
                </w:rPr>
                <w:t xml:space="preserve">Several publications can be given by indicating the number in the square brackets after “publication”. </w:t>
              </w:r>
            </w:ins>
            <w:r w:rsidRPr="00EC2317">
              <w:rPr>
                <w:lang w:val="en-GB"/>
              </w:rPr>
              <w:t>PubMed ids must be prefixed by “pubmed:”, DOIs by “doi:”. Multiple identifiers MUST be separated by “|”.</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 List</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54" w:author="jonesar" w:date="2013-05-14T11:21:00Z">
              <w:r w:rsidRPr="00E92C27" w:rsidDel="00AC4D55">
                <w:rPr>
                  <w:rFonts w:cs="Courier New"/>
                </w:rPr>
                <w:delText>PRIDE_1234-</w:delText>
              </w:r>
            </w:del>
            <w:r w:rsidRPr="00E92C27">
              <w:rPr>
                <w:rFonts w:cs="Courier New"/>
              </w:rPr>
              <w:t>publication</w:t>
            </w:r>
            <w:ins w:id="1255" w:author="jonesar" w:date="2013-05-14T11:45:00Z">
              <w:r w:rsidR="009B2C52">
                <w:rPr>
                  <w:rFonts w:cs="Courier New"/>
                </w:rPr>
                <w:t>[1]</w:t>
              </w:r>
            </w:ins>
            <w:r w:rsidRPr="00E92C27">
              <w:rPr>
                <w:rFonts w:cs="Courier New"/>
              </w:rPr>
              <w:t xml:space="preserve">  pubmed:21063943|doi:10.1007/978-1-60761-987-1_6</w:t>
            </w:r>
            <w:r w:rsidRPr="00E92C27">
              <w:rPr>
                <w:rFonts w:cs="Courier New"/>
              </w:rPr>
              <w:br/>
              <w:t xml:space="preserve">MTD  </w:t>
            </w:r>
            <w:del w:id="1256" w:author="jonesar" w:date="2013-05-14T11:21:00Z">
              <w:r w:rsidRPr="00E92C27" w:rsidDel="00AC4D55">
                <w:rPr>
                  <w:rFonts w:cs="Courier New"/>
                </w:rPr>
                <w:delText>PRIDE_1234-</w:delText>
              </w:r>
            </w:del>
            <w:r w:rsidRPr="00E92C27">
              <w:rPr>
                <w:rFonts w:cs="Courier New"/>
              </w:rPr>
              <w:t>publication</w:t>
            </w:r>
            <w:ins w:id="1257" w:author="jonesar" w:date="2013-05-14T11:45:00Z">
              <w:r w:rsidR="009B2C52">
                <w:rPr>
                  <w:rFonts w:cs="Courier New"/>
                </w:rPr>
                <w:t>[2]</w:t>
              </w:r>
            </w:ins>
            <w:r w:rsidRPr="00E92C27">
              <w:rPr>
                <w:rFonts w:cs="Courier New"/>
              </w:rPr>
              <w:t xml:space="preserve">  pubmed:20615486|doi:10.1016/j.jprot.2010.06.008</w:t>
            </w:r>
          </w:p>
        </w:tc>
      </w:tr>
    </w:tbl>
    <w:p w:rsidR="007A1183" w:rsidRDefault="007A1183" w:rsidP="007A1183">
      <w:pPr>
        <w:pStyle w:val="Heading3"/>
        <w:rPr>
          <w:lang w:val="en-GB"/>
        </w:rPr>
      </w:pPr>
      <w:del w:id="1258" w:author="jonesar" w:date="2013-05-14T11:19:00Z">
        <w:r w:rsidRPr="005448F9" w:rsidDel="00AC4D55">
          <w:rPr>
            <w:lang w:val="en-GB"/>
          </w:rPr>
          <w:delText>{UNIT_ID}-</w:delText>
        </w:r>
      </w:del>
      <w:r w:rsidRPr="005448F9">
        <w:rPr>
          <w:lang w:val="en-GB"/>
        </w:rPr>
        <w:t>contact[1-n]-name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 xml:space="preserve">The contact's name. Several contacts can be given by indicating the number in the square brackets after "contact". A contact has to be supplied in the </w:t>
            </w:r>
            <w:r w:rsidRPr="00EC2317">
              <w:rPr>
                <w:lang w:val="en-GB"/>
              </w:rPr>
              <w:lastRenderedPageBreak/>
              <w:t>format [first name] [initials] [last name] (see example).</w:t>
            </w:r>
          </w:p>
        </w:tc>
      </w:tr>
      <w:tr w:rsidR="007A1183">
        <w:tc>
          <w:tcPr>
            <w:tcW w:w="1526" w:type="dxa"/>
            <w:vAlign w:val="center"/>
          </w:tcPr>
          <w:p w:rsidR="007A1183" w:rsidRPr="00EC2317" w:rsidRDefault="007A1183" w:rsidP="007A1183">
            <w:pPr>
              <w:rPr>
                <w:b/>
                <w:lang w:val="en-GB"/>
              </w:rPr>
            </w:pPr>
            <w:r w:rsidRPr="00EC2317">
              <w:rPr>
                <w:b/>
                <w:lang w:val="en-GB"/>
              </w:rPr>
              <w:lastRenderedPageBreak/>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59" w:author="jonesar" w:date="2013-05-14T11:21:00Z">
              <w:r w:rsidRPr="00E92C27" w:rsidDel="00AC4D55">
                <w:rPr>
                  <w:rFonts w:cs="Courier New"/>
                </w:rPr>
                <w:delText>PRIDE_1234-</w:delText>
              </w:r>
            </w:del>
            <w:r w:rsidRPr="00E92C27">
              <w:rPr>
                <w:rFonts w:cs="Courier New"/>
              </w:rPr>
              <w:t>contact[1]-name  James D. Watson</w:t>
            </w:r>
            <w:r w:rsidRPr="00E92C27">
              <w:rPr>
                <w:rFonts w:cs="Courier New"/>
              </w:rPr>
              <w:br/>
              <w:t>…</w:t>
            </w:r>
            <w:r w:rsidRPr="00E92C27">
              <w:rPr>
                <w:rFonts w:cs="Courier New"/>
              </w:rPr>
              <w:br/>
              <w:t xml:space="preserve">MTD  </w:t>
            </w:r>
            <w:del w:id="1260" w:author="jonesar" w:date="2013-05-14T11:21:00Z">
              <w:r w:rsidRPr="00E92C27" w:rsidDel="00AC4D55">
                <w:rPr>
                  <w:rFonts w:cs="Courier New"/>
                </w:rPr>
                <w:delText>PRIDE_1234-</w:delText>
              </w:r>
            </w:del>
            <w:r w:rsidRPr="00E92C27">
              <w:rPr>
                <w:rFonts w:cs="Courier New"/>
              </w:rPr>
              <w:t>contact[2]-name  Francis Crick</w:t>
            </w:r>
          </w:p>
        </w:tc>
      </w:tr>
    </w:tbl>
    <w:p w:rsidR="007A1183" w:rsidRDefault="007A1183" w:rsidP="007A1183">
      <w:pPr>
        <w:pStyle w:val="Heading3"/>
        <w:rPr>
          <w:lang w:val="en-GB"/>
        </w:rPr>
      </w:pPr>
      <w:del w:id="1261" w:author="jonesar" w:date="2013-05-14T11:19:00Z">
        <w:r w:rsidRPr="005448F9" w:rsidDel="00AC4D55">
          <w:rPr>
            <w:lang w:val="en-GB"/>
          </w:rPr>
          <w:delText>{UNIT_ID}-</w:delText>
        </w:r>
      </w:del>
      <w:r w:rsidRPr="005448F9">
        <w:rPr>
          <w:lang w:val="en-GB"/>
        </w:rPr>
        <w:t>contact[1-n]-affiliation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contact’s affiliation.</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62" w:author="jonesar" w:date="2013-05-14T11:21:00Z">
              <w:r w:rsidRPr="00E92C27" w:rsidDel="00AC4D55">
                <w:rPr>
                  <w:rFonts w:cs="Courier New"/>
                </w:rPr>
                <w:delText>PRIDE_1234-</w:delText>
              </w:r>
            </w:del>
            <w:r w:rsidRPr="00E92C27">
              <w:rPr>
                <w:rFonts w:cs="Courier New"/>
              </w:rPr>
              <w:t>contact[1]-affiliation  Cambridge University, UK</w:t>
            </w:r>
            <w:r w:rsidRPr="00E92C27">
              <w:rPr>
                <w:rFonts w:cs="Courier New"/>
              </w:rPr>
              <w:br/>
              <w:t xml:space="preserve">MTD  </w:t>
            </w:r>
            <w:del w:id="1263" w:author="jonesar" w:date="2013-05-14T11:21:00Z">
              <w:r w:rsidRPr="00E92C27" w:rsidDel="00AC4D55">
                <w:rPr>
                  <w:rFonts w:cs="Courier New"/>
                </w:rPr>
                <w:delText>PRIDE_1234-</w:delText>
              </w:r>
            </w:del>
            <w:r w:rsidRPr="00E92C27">
              <w:rPr>
                <w:rFonts w:cs="Courier New"/>
              </w:rPr>
              <w:t>contact[2]-affiliation  Cambridge University, UK</w:t>
            </w:r>
          </w:p>
        </w:tc>
      </w:tr>
    </w:tbl>
    <w:p w:rsidR="007A1183" w:rsidRDefault="007A1183" w:rsidP="007A1183">
      <w:pPr>
        <w:pStyle w:val="Heading3"/>
        <w:rPr>
          <w:lang w:val="en-GB"/>
        </w:rPr>
      </w:pPr>
      <w:del w:id="1264" w:author="jonesar" w:date="2013-05-14T11:19:00Z">
        <w:r w:rsidRPr="005448F9" w:rsidDel="00AC4D55">
          <w:rPr>
            <w:lang w:val="en-GB"/>
          </w:rPr>
          <w:delText>{UNIT_ID}-</w:delText>
        </w:r>
      </w:del>
      <w:r w:rsidRPr="005448F9">
        <w:rPr>
          <w:lang w:val="en-GB"/>
        </w:rPr>
        <w:t>contact[1-n]-email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contact’s e-mail address.</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65" w:author="jonesar" w:date="2013-05-14T11:21:00Z">
              <w:r w:rsidRPr="00E92C27" w:rsidDel="00AC4D55">
                <w:rPr>
                  <w:rFonts w:cs="Courier New"/>
                </w:rPr>
                <w:delText>PRIDE_1234-</w:delText>
              </w:r>
            </w:del>
            <w:r w:rsidRPr="00E92C27">
              <w:rPr>
                <w:rFonts w:cs="Courier New"/>
              </w:rPr>
              <w:t>contact[1]-email  watson@cam.ac.uk</w:t>
            </w:r>
            <w:r w:rsidRPr="00E92C27">
              <w:rPr>
                <w:rFonts w:cs="Courier New"/>
              </w:rPr>
              <w:br/>
              <w:t>…</w:t>
            </w:r>
            <w:r w:rsidRPr="00E92C27">
              <w:rPr>
                <w:rFonts w:cs="Courier New"/>
              </w:rPr>
              <w:br/>
              <w:t xml:space="preserve">MTD  </w:t>
            </w:r>
            <w:del w:id="1266" w:author="jonesar" w:date="2013-05-14T11:21:00Z">
              <w:r w:rsidRPr="00E92C27" w:rsidDel="00AC4D55">
                <w:rPr>
                  <w:rFonts w:cs="Courier New"/>
                </w:rPr>
                <w:delText>PRIDE_1234-</w:delText>
              </w:r>
            </w:del>
            <w:r w:rsidRPr="00E92C27">
              <w:rPr>
                <w:rFonts w:cs="Courier New"/>
              </w:rPr>
              <w:t xml:space="preserve">contact[2]-email  </w:t>
            </w:r>
            <w:ins w:id="1267" w:author="jonesar" w:date="2013-05-14T11:24:00Z">
              <w:r w:rsidR="000F5AD7" w:rsidRPr="000F5AD7">
                <w:rPr>
                  <w:rFonts w:cs="Courier New"/>
                  <w:rPrChange w:id="1268" w:author="jonesar" w:date="2013-05-14T11:24:00Z">
                    <w:rPr>
                      <w:rStyle w:val="Hyperlink"/>
                      <w:rFonts w:cs="Courier New"/>
                    </w:rPr>
                  </w:rPrChange>
                </w:rPr>
                <w:t>crick@cam.ac.uk</w:t>
              </w:r>
            </w:ins>
          </w:p>
        </w:tc>
      </w:tr>
    </w:tbl>
    <w:p w:rsidR="007A1183" w:rsidRDefault="007A1183" w:rsidP="007A1183">
      <w:pPr>
        <w:pStyle w:val="Heading3"/>
        <w:rPr>
          <w:lang w:val="en-GB"/>
        </w:rPr>
      </w:pPr>
      <w:del w:id="1269" w:author="jonesar" w:date="2013-05-14T11:19:00Z">
        <w:r w:rsidRPr="00F2225A" w:rsidDel="00AC4D55">
          <w:rPr>
            <w:lang w:val="en-GB"/>
          </w:rPr>
          <w:delText>{UNIT_ID}-</w:delText>
        </w:r>
      </w:del>
      <w:r w:rsidRPr="00F2225A">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commentRangeStart w:id="1270"/>
            <w:r w:rsidRPr="00EC2317">
              <w:rPr>
                <w:lang w:val="en-GB"/>
              </w:rPr>
              <w:t xml:space="preserve">A URI pointing to the </w:t>
            </w:r>
            <w:ins w:id="1271" w:author="jonesar" w:date="2013-05-14T11:24:00Z">
              <w:r w:rsidR="000F5AD7">
                <w:rPr>
                  <w:lang w:val="en-GB"/>
                </w:rPr>
                <w:t>file</w:t>
              </w:r>
            </w:ins>
            <w:del w:id="1272" w:author="jonesar" w:date="2013-05-14T11:24:00Z">
              <w:r w:rsidRPr="00EC2317" w:rsidDel="000F5AD7">
                <w:rPr>
                  <w:lang w:val="en-GB"/>
                </w:rPr>
                <w:delText>unit</w:delText>
              </w:r>
            </w:del>
            <w:r w:rsidRPr="00EC2317">
              <w:rPr>
                <w:lang w:val="en-GB"/>
              </w:rPr>
              <w:t>'s source data (e.g., a PRIDE experiment or a PeptideAtlas built)</w:t>
            </w:r>
            <w:ins w:id="1273" w:author="jonesar" w:date="2013-05-14T11:46:00Z">
              <w:r w:rsidR="002E1FAF">
                <w:rPr>
                  <w:lang w:val="en-GB"/>
                </w:rPr>
                <w:t>.</w:t>
              </w:r>
              <w:commentRangeEnd w:id="1270"/>
              <w:r w:rsidR="002E1FAF">
                <w:rPr>
                  <w:rStyle w:val="CommentReference"/>
                </w:rPr>
                <w:commentReference w:id="1270"/>
              </w:r>
            </w:ins>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URI</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74" w:author="jonesar" w:date="2013-05-14T11:21:00Z">
              <w:r w:rsidRPr="00E92C27" w:rsidDel="00AC4D55">
                <w:rPr>
                  <w:rFonts w:cs="Courier New"/>
                </w:rPr>
                <w:delText>PRIDE_1234-</w:delText>
              </w:r>
            </w:del>
            <w:r w:rsidRPr="00E92C27">
              <w:rPr>
                <w:rFonts w:cs="Courier New"/>
              </w:rPr>
              <w:t>uri  http://www.ebi.ac.uk/pride/url/to/experiment</w:t>
            </w:r>
          </w:p>
          <w:p w:rsidR="007A1183" w:rsidRPr="00E92C27" w:rsidRDefault="007A1183" w:rsidP="007A1183">
            <w:pPr>
              <w:pStyle w:val="Code"/>
              <w:rPr>
                <w:rFonts w:cs="Courier New"/>
              </w:rPr>
            </w:pPr>
            <w:r w:rsidRPr="00E92C27">
              <w:rPr>
                <w:rFonts w:cs="Courier New"/>
              </w:rPr>
              <w:t xml:space="preserve">MTD  </w:t>
            </w:r>
            <w:del w:id="1275" w:author="jonesar" w:date="2013-05-14T11:21:00Z">
              <w:r w:rsidRPr="00E92C27" w:rsidDel="00AC4D55">
                <w:rPr>
                  <w:rFonts w:cs="Courier New"/>
                </w:rPr>
                <w:delText>PRIDE_1234-</w:delText>
              </w:r>
            </w:del>
            <w:r w:rsidRPr="00E92C27">
              <w:rPr>
                <w:rFonts w:cs="Courier New"/>
              </w:rPr>
              <w:t>uri  http://proteomecentral.proteomexchange.org/cgi/GetDataset</w:t>
            </w:r>
          </w:p>
        </w:tc>
      </w:tr>
    </w:tbl>
    <w:p w:rsidR="007A1183" w:rsidRDefault="007A1183" w:rsidP="007A1183">
      <w:pPr>
        <w:pStyle w:val="Heading3"/>
        <w:rPr>
          <w:lang w:val="en-GB"/>
        </w:rPr>
      </w:pPr>
      <w:commentRangeStart w:id="1276"/>
      <w:del w:id="1277" w:author="jonesar" w:date="2013-05-14T11:19:00Z">
        <w:r w:rsidRPr="00F2225A" w:rsidDel="00AC4D55">
          <w:rPr>
            <w:lang w:val="en-GB"/>
          </w:rPr>
          <w:delText>{UNIT_ID}-</w:delText>
        </w:r>
      </w:del>
      <w:r w:rsidRPr="00F2225A">
        <w:rPr>
          <w:lang w:val="en-GB"/>
        </w:rPr>
        <w:t>mod</w:t>
      </w:r>
      <w:commentRangeEnd w:id="1276"/>
      <w:r w:rsidR="00CB51BD">
        <w:rPr>
          <w:rStyle w:val="CommentReference"/>
          <w:rFonts w:ascii="Arial" w:hAnsi="Arial"/>
          <w:b w:val="0"/>
          <w:bCs w:val="0"/>
        </w:rPr>
        <w:commentReference w:id="127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CE15FD">
            <w:pPr>
              <w:rPr>
                <w:lang w:val="en-GB"/>
              </w:rPr>
            </w:pPr>
            <w:r w:rsidRPr="00EC2317">
              <w:rPr>
                <w:lang w:val="en-GB"/>
              </w:rPr>
              <w:t xml:space="preserve">A list of “|” separated parameters describing all (distinct) </w:t>
            </w:r>
            <w:del w:id="1278" w:author="jonesar" w:date="2013-05-13T11:53:00Z">
              <w:r w:rsidRPr="00EC2317" w:rsidDel="00CE15FD">
                <w:rPr>
                  <w:lang w:val="en-GB"/>
                </w:rPr>
                <w:delText xml:space="preserve">PTMs </w:delText>
              </w:r>
            </w:del>
            <w:ins w:id="1279" w:author="jonesar" w:date="2013-05-13T11:53:00Z">
              <w:r w:rsidR="00CE15FD">
                <w:rPr>
                  <w:lang w:val="en-GB"/>
                </w:rPr>
                <w:t>modifications</w:t>
              </w:r>
              <w:r w:rsidR="00CE15FD" w:rsidRPr="00EC2317">
                <w:rPr>
                  <w:lang w:val="en-GB"/>
                </w:rPr>
                <w:t xml:space="preserve"> </w:t>
              </w:r>
            </w:ins>
            <w:r w:rsidRPr="00EC2317">
              <w:rPr>
                <w:lang w:val="en-GB"/>
              </w:rPr>
              <w:t>reported in this unit.</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 List</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0 .. 1</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80" w:author="jonesar" w:date="2013-05-14T11:21:00Z">
              <w:r w:rsidRPr="00E92C27" w:rsidDel="00AC4D55">
                <w:rPr>
                  <w:rFonts w:cs="Courier New"/>
                </w:rPr>
                <w:delText>PRIDE_1234-</w:delText>
              </w:r>
            </w:del>
            <w:r w:rsidRPr="00E92C27">
              <w:rPr>
                <w:rFonts w:cs="Courier New"/>
              </w:rPr>
              <w:t>mod  [MOD, MOD:00397, iodoacetamide derivatized residue, ]|…</w:t>
            </w:r>
            <w:r w:rsidRPr="00E92C27">
              <w:rPr>
                <w:rFonts w:cs="Courier New"/>
              </w:rPr>
              <w:br/>
              <w:t xml:space="preserve">                                                  [MOD, MOD:00675, oxidized residue, ]</w:t>
            </w:r>
          </w:p>
        </w:tc>
      </w:tr>
    </w:tbl>
    <w:p w:rsidR="007A1183" w:rsidRDefault="007A1183" w:rsidP="007A1183">
      <w:pPr>
        <w:pStyle w:val="Heading3"/>
        <w:rPr>
          <w:lang w:val="en-GB"/>
        </w:rPr>
      </w:pPr>
      <w:del w:id="1281" w:author="jonesar" w:date="2013-05-14T11:19:00Z">
        <w:r w:rsidRPr="00F2225A" w:rsidDel="00AC4D55">
          <w:rPr>
            <w:lang w:val="en-GB"/>
          </w:rPr>
          <w:delText>{UNIT_ID}-</w:delText>
        </w:r>
      </w:del>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6A29C0">
            <w:pPr>
              <w:rPr>
                <w:lang w:val="en-GB"/>
              </w:rPr>
            </w:pPr>
            <w:r w:rsidRPr="00EC2317">
              <w:rPr>
                <w:lang w:val="en-GB"/>
              </w:rPr>
              <w:t>The quantification method used in th</w:t>
            </w:r>
            <w:ins w:id="1282" w:author="jonesar" w:date="2013-05-14T11:47:00Z">
              <w:r w:rsidR="006A29C0">
                <w:rPr>
                  <w:lang w:val="en-GB"/>
                </w:rPr>
                <w:t>e experiment reported in the</w:t>
              </w:r>
            </w:ins>
            <w:del w:id="1283" w:author="jonesar" w:date="2013-05-14T11:47:00Z">
              <w:r w:rsidRPr="00EC2317" w:rsidDel="006A29C0">
                <w:rPr>
                  <w:lang w:val="en-GB"/>
                </w:rPr>
                <w:delText>is</w:delText>
              </w:r>
            </w:del>
            <w:r w:rsidRPr="00EC2317">
              <w:rPr>
                <w:lang w:val="en-GB"/>
              </w:rPr>
              <w:t xml:space="preserve"> </w:t>
            </w:r>
            <w:ins w:id="1284" w:author="jonesar" w:date="2013-05-14T11:24:00Z">
              <w:r w:rsidR="000F5AD7">
                <w:rPr>
                  <w:lang w:val="en-GB"/>
                </w:rPr>
                <w:t>file</w:t>
              </w:r>
            </w:ins>
            <w:del w:id="1285" w:author="jonesar" w:date="2013-05-14T11:24:00Z">
              <w:r w:rsidRPr="00EC2317" w:rsidDel="000F5AD7">
                <w:rPr>
                  <w:lang w:val="en-GB"/>
                </w:rPr>
                <w:delText>unit</w:delText>
              </w:r>
            </w:del>
            <w:del w:id="1286" w:author="jonesar" w:date="2013-05-14T11:47:00Z">
              <w:r w:rsidRPr="00EC2317" w:rsidDel="006A29C0">
                <w:rPr>
                  <w:lang w:val="en-GB"/>
                </w:rPr>
                <w:delText xml:space="preserve"> (most of the times experiment) (if any)</w:delText>
              </w:r>
            </w:del>
            <w:r w:rsidRPr="00EC2317">
              <w:rPr>
                <w:lang w:val="en-GB"/>
              </w:rPr>
              <w:t>.</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0 .. 1</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9C3873">
            <w:pPr>
              <w:pStyle w:val="Code"/>
              <w:rPr>
                <w:rFonts w:cs="Courier New"/>
              </w:rPr>
            </w:pPr>
            <w:r w:rsidRPr="00E92C27">
              <w:rPr>
                <w:rFonts w:cs="Courier New"/>
              </w:rPr>
              <w:t xml:space="preserve">MTD  </w:t>
            </w:r>
            <w:del w:id="1287" w:author="jonesar" w:date="2013-05-14T11:21:00Z">
              <w:r w:rsidRPr="00E92C27" w:rsidDel="00AC4D55">
                <w:rPr>
                  <w:rFonts w:cs="Courier New"/>
                </w:rPr>
                <w:delText>PRIDE_1234-</w:delText>
              </w:r>
            </w:del>
            <w:r w:rsidRPr="00E92C27">
              <w:rPr>
                <w:rFonts w:cs="Courier New"/>
              </w:rPr>
              <w:t xml:space="preserve">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rsidR="007A1183" w:rsidRDefault="007A1183" w:rsidP="007A1183">
      <w:pPr>
        <w:pStyle w:val="Heading3"/>
        <w:rPr>
          <w:lang w:val="en-GB"/>
        </w:rPr>
      </w:pPr>
      <w:del w:id="1288" w:author="jonesar" w:date="2013-05-14T11:19:00Z">
        <w:r w:rsidRPr="00F2225A" w:rsidDel="00AC4D55">
          <w:rPr>
            <w:lang w:val="en-GB"/>
          </w:rPr>
          <w:delText>{UNIT_ID}-</w:delText>
        </w:r>
      </w:del>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Defines what type of units is reported in the protein quantification fields.</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0 .. 1</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89" w:author="jonesar" w:date="2013-05-14T11:21:00Z">
              <w:r w:rsidRPr="00E92C27" w:rsidDel="00AC4D55">
                <w:rPr>
                  <w:rFonts w:cs="Courier New"/>
                </w:rPr>
                <w:delText>PRIDE_1234-</w:delText>
              </w:r>
            </w:del>
            <w:r w:rsidRPr="00E92C27">
              <w:rPr>
                <w:rFonts w:cs="Courier New"/>
              </w:rPr>
              <w:t>protein-quantification_unit  [PRIDE, PRIDE:0000395, Ratio, ]</w:t>
            </w:r>
          </w:p>
        </w:tc>
      </w:tr>
    </w:tbl>
    <w:p w:rsidR="007A1183" w:rsidRDefault="007A1183" w:rsidP="007A1183">
      <w:pPr>
        <w:pStyle w:val="Heading3"/>
        <w:rPr>
          <w:lang w:val="en-GB"/>
        </w:rPr>
      </w:pPr>
      <w:del w:id="1290" w:author="jonesar" w:date="2013-05-14T11:19:00Z">
        <w:r w:rsidRPr="00F2225A" w:rsidDel="00AC4D55">
          <w:rPr>
            <w:lang w:val="en-GB"/>
          </w:rPr>
          <w:delText>{UNIT_ID}-</w:delText>
        </w:r>
      </w:del>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Defines what type of units is reported in the peptide quantification fields.</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tc>
          <w:tcPr>
            <w:tcW w:w="1617" w:type="dxa"/>
            <w:vAlign w:val="center"/>
          </w:tcPr>
          <w:p w:rsidR="007A1183" w:rsidRPr="00EC2317" w:rsidRDefault="007A1183" w:rsidP="007A1183">
            <w:pPr>
              <w:rPr>
                <w:b/>
                <w:lang w:val="en-GB"/>
              </w:rPr>
            </w:pPr>
            <w:r w:rsidRPr="00EC2317">
              <w:rPr>
                <w:b/>
                <w:lang w:val="en-GB"/>
              </w:rPr>
              <w:lastRenderedPageBreak/>
              <w:t>Multiplicity:</w:t>
            </w:r>
          </w:p>
        </w:tc>
        <w:tc>
          <w:tcPr>
            <w:tcW w:w="8571" w:type="dxa"/>
          </w:tcPr>
          <w:p w:rsidR="007A1183" w:rsidRPr="00EC2317" w:rsidRDefault="007A1183" w:rsidP="007A1183">
            <w:pPr>
              <w:rPr>
                <w:lang w:val="en-GB"/>
              </w:rPr>
            </w:pPr>
            <w:r w:rsidRPr="00EC2317">
              <w:rPr>
                <w:lang w:val="en-GB"/>
              </w:rPr>
              <w:t>0 .. 1</w:t>
            </w: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 xml:space="preserve">MTD  </w:t>
            </w:r>
            <w:del w:id="1291" w:author="jonesar" w:date="2013-05-14T11:21:00Z">
              <w:r w:rsidRPr="00E92C27" w:rsidDel="00AC4D55">
                <w:rPr>
                  <w:rFonts w:cs="Courier New"/>
                </w:rPr>
                <w:delText>PRIDE_1234-</w:delText>
              </w:r>
            </w:del>
            <w:r w:rsidRPr="00E92C27">
              <w:rPr>
                <w:rFonts w:cs="Courier New"/>
              </w:rPr>
              <w:t>peptide-quantification_unit  [PRIDE, PRIDE:0000395, Ratio, ]</w:t>
            </w:r>
          </w:p>
        </w:tc>
      </w:tr>
    </w:tbl>
    <w:p w:rsidR="00FA574B" w:rsidRDefault="00FA574B" w:rsidP="00FA574B">
      <w:pPr>
        <w:pStyle w:val="Heading3"/>
        <w:rPr>
          <w:lang w:val="en-GB"/>
        </w:rPr>
      </w:pPr>
      <w:del w:id="1292" w:author="jonesar" w:date="2013-05-14T11:19:00Z">
        <w:r w:rsidRPr="00F2225A" w:rsidDel="00AC4D55">
          <w:rPr>
            <w:lang w:val="en-GB"/>
          </w:rPr>
          <w:delText>{UNIT_ID}-</w:delText>
        </w:r>
      </w:del>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FA574B">
        <w:tc>
          <w:tcPr>
            <w:tcW w:w="1526" w:type="dxa"/>
            <w:vAlign w:val="center"/>
          </w:tcPr>
          <w:p w:rsidR="00FA574B" w:rsidRPr="00EC2317" w:rsidRDefault="00FA574B" w:rsidP="009C3873">
            <w:pPr>
              <w:rPr>
                <w:b/>
                <w:lang w:val="en-GB"/>
              </w:rPr>
            </w:pPr>
            <w:r w:rsidRPr="00EC2317">
              <w:rPr>
                <w:b/>
                <w:lang w:val="en-GB"/>
              </w:rPr>
              <w:t>Description:</w:t>
            </w:r>
          </w:p>
        </w:tc>
        <w:tc>
          <w:tcPr>
            <w:tcW w:w="8586" w:type="dxa"/>
          </w:tcPr>
          <w:p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tc>
          <w:tcPr>
            <w:tcW w:w="1526" w:type="dxa"/>
            <w:vAlign w:val="center"/>
          </w:tcPr>
          <w:p w:rsidR="00FA574B" w:rsidRPr="00EC2317" w:rsidRDefault="00FA574B" w:rsidP="009C3873">
            <w:pPr>
              <w:rPr>
                <w:b/>
                <w:lang w:val="en-GB"/>
              </w:rPr>
            </w:pPr>
            <w:r w:rsidRPr="00EC2317">
              <w:rPr>
                <w:b/>
                <w:lang w:val="en-GB"/>
              </w:rPr>
              <w:t>Type:</w:t>
            </w:r>
          </w:p>
        </w:tc>
        <w:tc>
          <w:tcPr>
            <w:tcW w:w="8586" w:type="dxa"/>
          </w:tcPr>
          <w:p w:rsidR="00FA574B" w:rsidRPr="00EC2317" w:rsidRDefault="00FA574B" w:rsidP="009C3873">
            <w:pPr>
              <w:rPr>
                <w:lang w:val="en-GB"/>
              </w:rPr>
            </w:pPr>
            <w:r w:rsidRPr="00EC2317">
              <w:rPr>
                <w:lang w:val="en-GB"/>
              </w:rPr>
              <w:t>Parameter</w:t>
            </w:r>
          </w:p>
        </w:tc>
      </w:tr>
      <w:tr w:rsidR="00FA574B">
        <w:tc>
          <w:tcPr>
            <w:tcW w:w="1526" w:type="dxa"/>
            <w:vAlign w:val="center"/>
          </w:tcPr>
          <w:p w:rsidR="00FA574B" w:rsidRPr="00EC2317" w:rsidRDefault="00FA574B" w:rsidP="009C3873">
            <w:pPr>
              <w:rPr>
                <w:b/>
                <w:lang w:val="en-GB"/>
              </w:rPr>
            </w:pPr>
            <w:r w:rsidRPr="00EC2317">
              <w:rPr>
                <w:b/>
                <w:lang w:val="en-GB"/>
              </w:rPr>
              <w:t>Multiplicity:</w:t>
            </w:r>
          </w:p>
        </w:tc>
        <w:tc>
          <w:tcPr>
            <w:tcW w:w="8586" w:type="dxa"/>
          </w:tcPr>
          <w:p w:rsidR="00FA574B" w:rsidRPr="00EC2317" w:rsidRDefault="00FA574B" w:rsidP="009C3873">
            <w:pPr>
              <w:rPr>
                <w:lang w:val="en-GB"/>
              </w:rPr>
            </w:pPr>
            <w:r>
              <w:rPr>
                <w:lang w:val="en-GB"/>
              </w:rPr>
              <w:t>0 .. 1</w:t>
            </w:r>
          </w:p>
        </w:tc>
      </w:tr>
      <w:tr w:rsidR="00FA574B">
        <w:tc>
          <w:tcPr>
            <w:tcW w:w="1526" w:type="dxa"/>
            <w:vAlign w:val="center"/>
          </w:tcPr>
          <w:p w:rsidR="00FA574B" w:rsidRPr="00EC2317" w:rsidRDefault="00FA574B" w:rsidP="009C3873">
            <w:pPr>
              <w:rPr>
                <w:b/>
                <w:lang w:val="en-GB"/>
              </w:rPr>
            </w:pPr>
            <w:r w:rsidRPr="00EC2317">
              <w:rPr>
                <w:b/>
                <w:lang w:val="en-GB"/>
              </w:rPr>
              <w:t>Example:</w:t>
            </w:r>
          </w:p>
        </w:tc>
        <w:tc>
          <w:tcPr>
            <w:tcW w:w="8586" w:type="dxa"/>
          </w:tcPr>
          <w:p w:rsidR="00FA574B" w:rsidRPr="00E92C27" w:rsidRDefault="00FA574B" w:rsidP="00FA574B">
            <w:pPr>
              <w:pStyle w:val="Code"/>
              <w:rPr>
                <w:rFonts w:cs="Courier New"/>
              </w:rPr>
            </w:pPr>
            <w:r w:rsidRPr="00FA574B">
              <w:rPr>
                <w:rFonts w:cs="Courier New"/>
              </w:rPr>
              <w:t xml:space="preserve">MTD  </w:t>
            </w:r>
            <w:del w:id="1293" w:author="jonesar" w:date="2013-05-14T11:21:00Z">
              <w:r w:rsidRPr="00FA574B" w:rsidDel="00AC4D55">
                <w:rPr>
                  <w:rFonts w:cs="Courier New"/>
                </w:rPr>
                <w:delText>PRIDE_1234-</w:delText>
              </w:r>
            </w:del>
            <w:r>
              <w:rPr>
                <w:rFonts w:cs="Courier New"/>
              </w:rPr>
              <w:t>small_molecule</w:t>
            </w:r>
            <w:r w:rsidRPr="00FA574B">
              <w:rPr>
                <w:rFonts w:cs="Courier New"/>
              </w:rPr>
              <w:t>-quantification_unit  [PRIDE, PRIDE:0000395, Ratio, ]</w:t>
            </w:r>
          </w:p>
        </w:tc>
      </w:tr>
    </w:tbl>
    <w:p w:rsidR="007A1183" w:rsidRDefault="007A1183" w:rsidP="007A1183">
      <w:pPr>
        <w:pStyle w:val="Heading3"/>
        <w:rPr>
          <w:lang w:val="en-GB"/>
        </w:rPr>
      </w:pPr>
      <w:del w:id="1294" w:author="jonesar" w:date="2013-05-14T11:19:00Z">
        <w:r w:rsidRPr="00F2225A" w:rsidDel="00AC4D55">
          <w:rPr>
            <w:lang w:val="en-GB"/>
          </w:rPr>
          <w:delText>{UNIT_ID}-</w:delText>
        </w:r>
      </w:del>
      <w:r w:rsidRPr="00F2225A">
        <w:rPr>
          <w:lang w:val="en-GB"/>
        </w:rPr>
        <w:t>ms_file[1-n]-format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A parameter specifying the data format of the external MS data file.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295" w:author="jonesar" w:date="2013-05-14T11:21:00Z">
              <w:r w:rsidRPr="00E92C27" w:rsidDel="00AC4D55">
                <w:rPr>
                  <w:rFonts w:cs="Courier New"/>
                </w:rPr>
                <w:delText>PRIDE_1234-</w:delText>
              </w:r>
            </w:del>
            <w:r w:rsidRPr="00E92C27">
              <w:rPr>
                <w:rFonts w:cs="Courier New"/>
              </w:rPr>
              <w:t>ms_file[1]-format  [MS, MS:1000584, mzML file, ]</w:t>
            </w:r>
            <w:r w:rsidRPr="00E92C27">
              <w:rPr>
                <w:rFonts w:cs="Courier New"/>
              </w:rPr>
              <w:br/>
              <w:t>…</w:t>
            </w:r>
            <w:r w:rsidRPr="00E92C27">
              <w:rPr>
                <w:rFonts w:cs="Courier New"/>
              </w:rPr>
              <w:br/>
              <w:t xml:space="preserve">MTD  </w:t>
            </w:r>
            <w:del w:id="1296" w:author="jonesar" w:date="2013-05-14T11:21:00Z">
              <w:r w:rsidRPr="00E92C27" w:rsidDel="00AC4D55">
                <w:rPr>
                  <w:rFonts w:cs="Courier New"/>
                </w:rPr>
                <w:delText>PRIDE_1234-</w:delText>
              </w:r>
            </w:del>
            <w:r w:rsidRPr="00E92C27">
              <w:rPr>
                <w:rFonts w:cs="Courier New"/>
              </w:rPr>
              <w:t>ms_file[2]-format  [MS, MS:1001062, Mascot MGF file, ]</w:t>
            </w:r>
          </w:p>
        </w:tc>
      </w:tr>
    </w:tbl>
    <w:p w:rsidR="007A1183" w:rsidRDefault="007A1183" w:rsidP="007A1183">
      <w:pPr>
        <w:pStyle w:val="Heading3"/>
        <w:rPr>
          <w:lang w:val="en-GB"/>
        </w:rPr>
      </w:pPr>
      <w:del w:id="1297" w:author="jonesar" w:date="2013-05-14T11:19:00Z">
        <w:r w:rsidRPr="00CA3B0E" w:rsidDel="00AC4D55">
          <w:rPr>
            <w:lang w:val="en-GB"/>
          </w:rPr>
          <w:delText>{UNIT_ID}-</w:delText>
        </w:r>
      </w:del>
      <w:r w:rsidRPr="00CA3B0E">
        <w:rPr>
          <w:lang w:val="en-GB"/>
        </w:rPr>
        <w:t>ms_file[1-n]-location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B31BD8">
            <w:pPr>
              <w:rPr>
                <w:lang w:val="en-GB"/>
              </w:rPr>
            </w:pPr>
            <w:r w:rsidRPr="00EC2317">
              <w:rPr>
                <w:lang w:val="en-GB"/>
              </w:rPr>
              <w:t>Location of the external data file.</w:t>
            </w:r>
            <w:ins w:id="1298" w:author="Juan Antonio Vizcaino" w:date="2013-04-23T11:47:00Z">
              <w:r w:rsidR="00450A5B">
                <w:rPr>
                  <w:lang w:val="en-GB"/>
                </w:rPr>
                <w:t xml:space="preserve"> </w:t>
              </w:r>
              <w:del w:id="1299" w:author="jonesar" w:date="2013-05-14T12:51:00Z">
                <w:r w:rsidR="00450A5B" w:rsidDel="00CC74F2">
                  <w:rPr>
                    <w:lang w:val="en-GB"/>
                  </w:rPr>
                  <w:delText xml:space="preserve">It is </w:delText>
                </w:r>
              </w:del>
              <w:del w:id="1300" w:author="jonesar" w:date="2013-05-13T11:54:00Z">
                <w:r w:rsidR="00450A5B" w:rsidDel="00996166">
                  <w:rPr>
                    <w:lang w:val="en-GB"/>
                  </w:rPr>
                  <w:delText>mandatory</w:delText>
                </w:r>
              </w:del>
              <w:del w:id="1301" w:author="jonesar" w:date="2013-05-14T12:51:00Z">
                <w:r w:rsidR="00450A5B" w:rsidDel="00CC74F2">
                  <w:rPr>
                    <w:lang w:val="en-GB"/>
                  </w:rPr>
                  <w:delText xml:space="preserve"> if external spectra are referenced in the “spectra_ref” element.</w:delText>
                </w:r>
              </w:del>
            </w:ins>
            <w:ins w:id="1302" w:author="jonesar" w:date="2013-05-14T14:41:00Z">
              <w:r w:rsidR="00B31BD8">
                <w:rPr>
                  <w:lang w:val="en-GB"/>
                </w:rPr>
                <w:t>If assays are reported or if a PSM section is present in the file, these attributes are MANDATORY</w:t>
              </w:r>
            </w:ins>
            <w:ins w:id="1303" w:author="jonesar" w:date="2013-05-14T12:51:00Z">
              <w:r w:rsidR="00CC74F2">
                <w:rPr>
                  <w:lang w:val="en-GB"/>
                </w:rPr>
                <w:t>, since back references to the MS file MUST be provided in certain sections. If the actual location of the MS file is unknown, a place holder value SHOULD be inserted.</w:t>
              </w:r>
            </w:ins>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URL</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304" w:author="jonesar" w:date="2013-05-14T11:21:00Z">
              <w:r w:rsidRPr="00E92C27" w:rsidDel="00AC4D55">
                <w:rPr>
                  <w:rFonts w:cs="Courier New"/>
                </w:rPr>
                <w:delText>PRIDE_1234-</w:delText>
              </w:r>
            </w:del>
            <w:r w:rsidRPr="00E92C27">
              <w:rPr>
                <w:rFonts w:cs="Courier New"/>
              </w:rPr>
              <w:t>ms_file[1]-location  file://C:\path\to\my\file</w:t>
            </w:r>
            <w:r w:rsidRPr="00E92C27">
              <w:rPr>
                <w:rFonts w:cs="Courier New"/>
              </w:rPr>
              <w:br/>
              <w:t>…</w:t>
            </w:r>
            <w:r w:rsidRPr="00E92C27">
              <w:rPr>
                <w:rFonts w:cs="Courier New"/>
              </w:rPr>
              <w:br/>
              <w:t xml:space="preserve">MTD  </w:t>
            </w:r>
            <w:del w:id="1305" w:author="jonesar" w:date="2013-05-14T11:21:00Z">
              <w:r w:rsidRPr="00E92C27" w:rsidDel="00AC4D55">
                <w:rPr>
                  <w:rFonts w:cs="Courier New"/>
                </w:rPr>
                <w:delText>PRIDE_1234-</w:delText>
              </w:r>
            </w:del>
            <w:r w:rsidRPr="00E92C27">
              <w:rPr>
                <w:rFonts w:cs="Courier New"/>
              </w:rPr>
              <w:t xml:space="preserve">ms_file[2]-location  </w:t>
            </w:r>
            <w:ins w:id="1306" w:author="jonesar" w:date="2013-05-14T14:41:00Z">
              <w:r w:rsidR="00613FC9">
                <w:rPr>
                  <w:rFonts w:cs="Courier New"/>
                </w:rPr>
                <w:fldChar w:fldCharType="begin"/>
              </w:r>
              <w:r w:rsidR="00613FC9">
                <w:rPr>
                  <w:rFonts w:cs="Courier New"/>
                </w:rPr>
                <w:instrText xml:space="preserve"> HYPERLINK "</w:instrText>
              </w:r>
            </w:ins>
            <w:ins w:id="1307" w:author="jonesar" w:date="2013-05-14T11:48:00Z">
              <w:r w:rsidR="00613FC9" w:rsidRPr="00A93D7D">
                <w:rPr>
                  <w:rFonts w:cs="Courier New"/>
                  <w:rPrChange w:id="1308" w:author="jonesar" w:date="2013-05-14T11:48:00Z">
                    <w:rPr>
                      <w:rStyle w:val="Hyperlink"/>
                      <w:rFonts w:cs="Courier New"/>
                    </w:rPr>
                  </w:rPrChange>
                </w:rPr>
                <w:instrText>ftp://ftp.ebi.ac.uk/path/to/file</w:instrText>
              </w:r>
            </w:ins>
            <w:ins w:id="1309" w:author="jonesar" w:date="2013-05-14T14:41:00Z">
              <w:r w:rsidR="00613FC9">
                <w:rPr>
                  <w:rFonts w:cs="Courier New"/>
                </w:rPr>
                <w:instrText xml:space="preserve">" </w:instrText>
              </w:r>
              <w:r w:rsidR="00613FC9">
                <w:rPr>
                  <w:rFonts w:cs="Courier New"/>
                </w:rPr>
                <w:fldChar w:fldCharType="separate"/>
              </w:r>
            </w:ins>
            <w:ins w:id="1310" w:author="jonesar" w:date="2013-05-14T11:48:00Z">
              <w:r w:rsidR="00613FC9" w:rsidRPr="00B03F9C">
                <w:rPr>
                  <w:rStyle w:val="Hyperlink"/>
                  <w:rFonts w:cs="Courier New"/>
                </w:rPr>
                <w:t>ftp://ftp.ebi.ac.uk/path/to/file</w:t>
              </w:r>
            </w:ins>
            <w:ins w:id="1311" w:author="jonesar" w:date="2013-05-14T14:41:00Z">
              <w:r w:rsidR="00613FC9">
                <w:rPr>
                  <w:rFonts w:cs="Courier New"/>
                </w:rPr>
                <w:fldChar w:fldCharType="end"/>
              </w:r>
            </w:ins>
          </w:p>
        </w:tc>
      </w:tr>
    </w:tbl>
    <w:p w:rsidR="007A1183" w:rsidRDefault="007A1183" w:rsidP="007A1183">
      <w:pPr>
        <w:pStyle w:val="Heading3"/>
        <w:rPr>
          <w:lang w:val="en-GB"/>
        </w:rPr>
      </w:pPr>
      <w:del w:id="1312" w:author="jonesar" w:date="2013-05-14T11:19:00Z">
        <w:r w:rsidRPr="00CA3B0E" w:rsidDel="00AC4D55">
          <w:rPr>
            <w:lang w:val="en-GB"/>
          </w:rPr>
          <w:delText>{UNIT_ID}-</w:delText>
        </w:r>
      </w:del>
      <w:commentRangeStart w:id="1313"/>
      <w:r w:rsidRPr="00CA3B0E">
        <w:rPr>
          <w:lang w:val="en-GB"/>
        </w:rPr>
        <w:t>ms_file[1-n]-</w:t>
      </w:r>
      <w:commentRangeEnd w:id="1313"/>
      <w:r w:rsidR="00DC63F3">
        <w:rPr>
          <w:rStyle w:val="CommentReference"/>
          <w:rFonts w:ascii="Arial" w:hAnsi="Arial"/>
          <w:b w:val="0"/>
          <w:bCs w:val="0"/>
        </w:rPr>
        <w:commentReference w:id="1313"/>
      </w:r>
      <w:r w:rsidRPr="00CA3B0E">
        <w:rPr>
          <w:lang w:val="en-GB"/>
        </w:rPr>
        <w:t>id_format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Parameter specifying the id format used in the external data file.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314" w:author="jonesar" w:date="2013-05-14T11:21:00Z">
              <w:r w:rsidRPr="00E92C27" w:rsidDel="00AC4D55">
                <w:rPr>
                  <w:rFonts w:cs="Courier New"/>
                </w:rPr>
                <w:delText>PRIDE_1234-</w:delText>
              </w:r>
            </w:del>
            <w:r w:rsidRPr="00E92C27">
              <w:rPr>
                <w:rFonts w:cs="Courier New"/>
              </w:rPr>
              <w:t>ms_file[1]-id_format  [MS, MS:1001530, mzML unique identifier, ]</w:t>
            </w:r>
            <w:r w:rsidRPr="00E92C27">
              <w:rPr>
                <w:rFonts w:cs="Courier New"/>
              </w:rPr>
              <w:br/>
              <w:t>…</w:t>
            </w:r>
            <w:r w:rsidRPr="00E92C27">
              <w:rPr>
                <w:rFonts w:cs="Courier New"/>
              </w:rPr>
              <w:br/>
              <w:t xml:space="preserve">MTD  </w:t>
            </w:r>
            <w:del w:id="1315" w:author="jonesar" w:date="2013-05-14T11:21:00Z">
              <w:r w:rsidRPr="00E92C27" w:rsidDel="00AC4D55">
                <w:rPr>
                  <w:rFonts w:cs="Courier New"/>
                </w:rPr>
                <w:delText>PRIDE_1234-</w:delText>
              </w:r>
            </w:del>
            <w:r w:rsidRPr="00E92C27">
              <w:rPr>
                <w:rFonts w:cs="Courier New"/>
              </w:rPr>
              <w:t>ms_file[2]-id_format  [MS, MS:1000774, multiple peak list …</w:t>
            </w:r>
            <w:r w:rsidRPr="00E92C27">
              <w:rPr>
                <w:rFonts w:cs="Courier New"/>
              </w:rPr>
              <w:br/>
              <w:t xml:space="preserve">                                                                     nativeID format, ]</w:t>
            </w:r>
          </w:p>
        </w:tc>
      </w:tr>
    </w:tbl>
    <w:p w:rsidR="007A1183" w:rsidRDefault="007A1183" w:rsidP="007A1183">
      <w:pPr>
        <w:pStyle w:val="Heading3"/>
        <w:rPr>
          <w:lang w:val="en-GB"/>
        </w:rPr>
      </w:pPr>
      <w:del w:id="1316" w:author="jonesar" w:date="2013-05-14T11:19:00Z">
        <w:r w:rsidRPr="00184979" w:rsidDel="00AC4D55">
          <w:rPr>
            <w:lang w:val="en-GB"/>
          </w:rPr>
          <w:delText>{UNIT_ID}-</w:delText>
        </w:r>
      </w:del>
      <w:r w:rsidRPr="00184979">
        <w:rPr>
          <w:lang w:val="en-GB"/>
        </w:rPr>
        <w:t>custom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 xml:space="preserve">Any additional parameters describing the </w:t>
            </w:r>
            <w:ins w:id="1317" w:author="jonesar" w:date="2013-05-14T11:48:00Z">
              <w:r w:rsidR="00A93D7D">
                <w:rPr>
                  <w:lang w:val="en-GB"/>
                </w:rPr>
                <w:t>analysis reported</w:t>
              </w:r>
            </w:ins>
            <w:del w:id="1318" w:author="jonesar" w:date="2013-05-14T11:48:00Z">
              <w:r w:rsidRPr="00EC2317" w:rsidDel="00A93D7D">
                <w:rPr>
                  <w:lang w:val="en-GB"/>
                </w:rPr>
                <w:delText>unit</w:delText>
              </w:r>
            </w:del>
            <w:r w:rsidRPr="00EC2317">
              <w:rPr>
                <w:lang w:val="en-GB"/>
              </w:rPr>
              <w:t>.</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319" w:author="jonesar" w:date="2013-05-14T11:21:00Z">
              <w:r w:rsidRPr="00E92C27" w:rsidDel="00AC4D55">
                <w:rPr>
                  <w:rFonts w:cs="Courier New"/>
                </w:rPr>
                <w:delText>PRIDE_1234-</w:delText>
              </w:r>
            </w:del>
            <w:r w:rsidRPr="00E92C27">
              <w:rPr>
                <w:rFonts w:cs="Courier New"/>
              </w:rPr>
              <w:t>custom  [,,MS operator, Florian]</w:t>
            </w:r>
          </w:p>
        </w:tc>
      </w:tr>
    </w:tbl>
    <w:p w:rsidR="007A1183" w:rsidRDefault="007A1183" w:rsidP="007A1183">
      <w:pPr>
        <w:pStyle w:val="Heading3"/>
        <w:rPr>
          <w:lang w:val="en-GB"/>
        </w:rPr>
      </w:pPr>
      <w:bookmarkStart w:id="1320" w:name="_Ref312246776"/>
      <w:del w:id="1321" w:author="jonesar" w:date="2013-05-14T11:19:00Z">
        <w:r w:rsidRPr="00184979" w:rsidDel="00AC4D55">
          <w:rPr>
            <w:lang w:val="en-GB"/>
          </w:rPr>
          <w:delText>{UNIT_ID}</w:delText>
        </w:r>
      </w:del>
      <w:del w:id="1322" w:author="jonesar" w:date="2013-05-13T16:39:00Z">
        <w:r w:rsidRPr="00184979" w:rsidDel="00EB356A">
          <w:rPr>
            <w:lang w:val="en-GB"/>
          </w:rPr>
          <w:delText>(</w:delText>
        </w:r>
      </w:del>
      <w:del w:id="1323" w:author="jonesar" w:date="2013-05-14T11:19:00Z">
        <w:r w:rsidRPr="00184979" w:rsidDel="00AC4D55">
          <w:rPr>
            <w:lang w:val="en-GB"/>
          </w:rPr>
          <w:delText>-</w:delText>
        </w:r>
      </w:del>
      <w:r w:rsidRPr="00184979">
        <w:rPr>
          <w:lang w:val="en-GB"/>
        </w:rPr>
        <w:t>{</w:t>
      </w:r>
      <w:del w:id="1324" w:author="jonesar" w:date="2013-05-13T11:55:00Z">
        <w:r w:rsidRPr="00184979" w:rsidDel="00315D2C">
          <w:rPr>
            <w:lang w:val="en-GB"/>
          </w:rPr>
          <w:delText>SUB_ID</w:delText>
        </w:r>
      </w:del>
      <w:ins w:id="1325" w:author="jonesar" w:date="2013-05-13T16:35:00Z">
        <w:r w:rsidR="003D268D">
          <w:rPr>
            <w:lang w:val="en-GB"/>
          </w:rPr>
          <w:t>SAMPLE_ID</w:t>
        </w:r>
      </w:ins>
      <w:r w:rsidRPr="00184979">
        <w:rPr>
          <w:lang w:val="en-GB"/>
        </w:rPr>
        <w:t>}</w:t>
      </w:r>
      <w:del w:id="1326" w:author="jonesar" w:date="2013-05-13T16:39:00Z">
        <w:r w:rsidRPr="00184979" w:rsidDel="00EB356A">
          <w:rPr>
            <w:lang w:val="en-GB"/>
          </w:rPr>
          <w:delText>)</w:delText>
        </w:r>
      </w:del>
      <w:r w:rsidRPr="00184979">
        <w:rPr>
          <w:lang w:val="en-GB"/>
        </w:rPr>
        <w:t>-species[1-n]</w:t>
      </w:r>
      <w:bookmarkEnd w:id="1320"/>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AB350B">
            <w:pPr>
              <w:rPr>
                <w:lang w:val="en-GB"/>
              </w:rPr>
            </w:pPr>
            <w:r w:rsidRPr="00EC2317">
              <w:rPr>
                <w:lang w:val="en-GB"/>
              </w:rPr>
              <w:t>The respective species</w:t>
            </w:r>
            <w:ins w:id="1327" w:author="jonesar" w:date="2013-05-13T11:55:00Z">
              <w:r w:rsidR="00B272A4">
                <w:rPr>
                  <w:lang w:val="en-GB"/>
                </w:rPr>
                <w:t xml:space="preserve"> of the samples analysed</w:t>
              </w:r>
            </w:ins>
            <w:r w:rsidRPr="00EC2317">
              <w:rPr>
                <w:lang w:val="en-GB"/>
              </w:rPr>
              <w:t xml:space="preserve">. </w:t>
            </w:r>
            <w:del w:id="1328" w:author="jonesar" w:date="2013-05-13T11:56:00Z">
              <w:r w:rsidRPr="00EC2317" w:rsidDel="00DF7F89">
                <w:rPr>
                  <w:lang w:val="en-GB"/>
                </w:rPr>
                <w:delText xml:space="preserve">Multiple species can be supplied. If there were multiple subsamples analyzed in the respective unit these species should be given using the additional “–{SUB_ID}” part. </w:delText>
              </w:r>
            </w:del>
            <w:del w:id="1329" w:author="jonesar" w:date="2013-05-14T11:49:00Z">
              <w:r w:rsidRPr="00EC2317" w:rsidDel="00AB350B">
                <w:rPr>
                  <w:lang w:val="en-GB"/>
                </w:rPr>
                <w:delText>Subsample specific parameters describing one sample should all contain the same number between the brackets.</w:delText>
              </w:r>
            </w:del>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COM  Experiment where all </w:t>
            </w:r>
            <w:del w:id="1330" w:author="jonesar" w:date="2013-05-14T11:49:00Z">
              <w:r w:rsidRPr="00E92C27" w:rsidDel="00AB350B">
                <w:rPr>
                  <w:rFonts w:cs="Courier New"/>
                </w:rPr>
                <w:delText>sub</w:delText>
              </w:r>
            </w:del>
            <w:r w:rsidRPr="00E92C27">
              <w:rPr>
                <w:rFonts w:cs="Courier New"/>
              </w:rPr>
              <w:t>samples</w:t>
            </w:r>
            <w:del w:id="1331" w:author="jonesar" w:date="2013-05-14T11:49:00Z">
              <w:r w:rsidRPr="00E92C27" w:rsidDel="00AB350B">
                <w:rPr>
                  <w:rFonts w:cs="Courier New"/>
                </w:rPr>
                <w:delText xml:space="preserve"> (if any)</w:delText>
              </w:r>
            </w:del>
            <w:r w:rsidRPr="00E92C27">
              <w:rPr>
                <w:rFonts w:cs="Courier New"/>
              </w:rPr>
              <w:t xml:space="preserve"> consisted of the same two species</w:t>
            </w:r>
            <w:r w:rsidRPr="00E92C27">
              <w:rPr>
                <w:rFonts w:cs="Courier New"/>
              </w:rPr>
              <w:br/>
              <w:t xml:space="preserve">MTD  </w:t>
            </w:r>
            <w:del w:id="1332" w:author="jonesar" w:date="2013-05-14T11:21:00Z">
              <w:r w:rsidRPr="00E92C27" w:rsidDel="00AC4D55">
                <w:rPr>
                  <w:rFonts w:cs="Courier New"/>
                </w:rPr>
                <w:delText>PRIDE_1234-</w:delText>
              </w:r>
            </w:del>
            <w:ins w:id="1333" w:author="jonesar" w:date="2013-05-13T16:38:00Z">
              <w:r w:rsidR="00EB356A">
                <w:rPr>
                  <w:rFonts w:cs="Courier New"/>
                </w:rPr>
                <w:t>sample[1]-</w:t>
              </w:r>
            </w:ins>
            <w:r w:rsidRPr="00E92C27">
              <w:rPr>
                <w:rFonts w:cs="Courier New"/>
              </w:rPr>
              <w:t>species[1]  [NEWT, 9606, Homo sapiens (Human), ]</w:t>
            </w:r>
            <w:r w:rsidRPr="00E92C27">
              <w:rPr>
                <w:rFonts w:cs="Courier New"/>
              </w:rPr>
              <w:br/>
              <w:t xml:space="preserve">MTD  </w:t>
            </w:r>
            <w:del w:id="1334" w:author="jonesar" w:date="2013-05-14T11:21:00Z">
              <w:r w:rsidRPr="00E92C27" w:rsidDel="00AC4D55">
                <w:rPr>
                  <w:rFonts w:cs="Courier New"/>
                </w:rPr>
                <w:delText>PRIDE_1234-</w:delText>
              </w:r>
            </w:del>
            <w:ins w:id="1335" w:author="jonesar" w:date="2013-05-13T16:38:00Z">
              <w:r w:rsidR="00EB356A">
                <w:rPr>
                  <w:rFonts w:cs="Courier New"/>
                </w:rPr>
                <w:t>sample[1]-</w:t>
              </w:r>
            </w:ins>
            <w:r w:rsidRPr="00E92C27">
              <w:rPr>
                <w:rFonts w:cs="Courier New"/>
              </w:rPr>
              <w:t>species[2]  [NEWT, 12059, Rhinovirus, ]</w:t>
            </w:r>
          </w:p>
          <w:p w:rsidR="007A1183" w:rsidRPr="00E92C27" w:rsidRDefault="007A1183" w:rsidP="007A1183">
            <w:pPr>
              <w:pStyle w:val="Code"/>
              <w:pBdr>
                <w:bottom w:val="single" w:sz="6" w:space="1" w:color="auto"/>
              </w:pBdr>
              <w:rPr>
                <w:rFonts w:cs="Courier New"/>
              </w:rPr>
            </w:pPr>
          </w:p>
          <w:p w:rsidR="007A1183" w:rsidRPr="00E92C27" w:rsidRDefault="007A1183" w:rsidP="007A1183">
            <w:pPr>
              <w:pStyle w:val="Code"/>
              <w:rPr>
                <w:rFonts w:cs="Courier New"/>
              </w:rPr>
            </w:pPr>
          </w:p>
          <w:p w:rsidR="007A1183" w:rsidRPr="00E92C27" w:rsidRDefault="007A1183" w:rsidP="00AB350B">
            <w:pPr>
              <w:pStyle w:val="Code"/>
              <w:rPr>
                <w:rFonts w:cs="Courier New"/>
              </w:rPr>
            </w:pPr>
            <w:r w:rsidRPr="00E92C27">
              <w:rPr>
                <w:rFonts w:cs="Courier New"/>
              </w:rPr>
              <w:t xml:space="preserve">COM  Experiment where different </w:t>
            </w:r>
            <w:ins w:id="1336" w:author="jonesar" w:date="2013-05-14T11:49:00Z">
              <w:r w:rsidR="00AB350B">
                <w:rPr>
                  <w:rFonts w:cs="Courier New"/>
                </w:rPr>
                <w:t xml:space="preserve">two </w:t>
              </w:r>
            </w:ins>
            <w:r w:rsidRPr="00E92C27">
              <w:rPr>
                <w:rFonts w:cs="Courier New"/>
              </w:rPr>
              <w:t>samples from different species (combinations)</w:t>
            </w:r>
            <w:r w:rsidRPr="00E92C27">
              <w:rPr>
                <w:rFonts w:cs="Courier New"/>
              </w:rPr>
              <w:br/>
              <w:t>COM  w</w:t>
            </w:r>
            <w:del w:id="1337" w:author="jonesar" w:date="2013-05-14T11:49:00Z">
              <w:r w:rsidRPr="00E92C27" w:rsidDel="00AB350B">
                <w:rPr>
                  <w:rFonts w:cs="Courier New"/>
                </w:rPr>
                <w:delText>h</w:delText>
              </w:r>
            </w:del>
            <w:r w:rsidRPr="00E92C27">
              <w:rPr>
                <w:rFonts w:cs="Courier New"/>
              </w:rPr>
              <w:t xml:space="preserve">ere </w:t>
            </w:r>
            <w:del w:id="1338" w:author="jonesar" w:date="2013-05-14T11:49:00Z">
              <w:r w:rsidRPr="00E92C27" w:rsidDel="00AB350B">
                <w:rPr>
                  <w:rFonts w:cs="Courier New"/>
                </w:rPr>
                <w:delText>pooled in one single MS analysis</w:delText>
              </w:r>
            </w:del>
            <w:ins w:id="1339" w:author="jonesar" w:date="2013-05-14T11:49:00Z">
              <w:r w:rsidR="00AB350B">
                <w:rPr>
                  <w:rFonts w:cs="Courier New"/>
                </w:rPr>
                <w:t>analysed as biological replicates</w:t>
              </w:r>
            </w:ins>
            <w:r w:rsidRPr="00E92C27">
              <w:rPr>
                <w:rFonts w:cs="Courier New"/>
              </w:rPr>
              <w:t>.</w:t>
            </w:r>
            <w:r w:rsidRPr="00E92C27">
              <w:rPr>
                <w:rFonts w:cs="Courier New"/>
              </w:rPr>
              <w:br/>
            </w:r>
            <w:r w:rsidRPr="00E92C27">
              <w:rPr>
                <w:rFonts w:cs="Courier New"/>
              </w:rPr>
              <w:lastRenderedPageBreak/>
              <w:br/>
              <w:t xml:space="preserve">MTD  </w:t>
            </w:r>
            <w:del w:id="1340" w:author="jonesar" w:date="2013-05-14T11:37:00Z">
              <w:r w:rsidRPr="00E92C27" w:rsidDel="00D7555A">
                <w:rPr>
                  <w:rFonts w:cs="Courier New"/>
                </w:rPr>
                <w:delText>PRIDE_1235-</w:delText>
              </w:r>
            </w:del>
            <w:r w:rsidRPr="00E92C27">
              <w:rPr>
                <w:rFonts w:cs="Courier New"/>
              </w:rPr>
              <w:t>s</w:t>
            </w:r>
            <w:ins w:id="1341" w:author="jonesar" w:date="2013-05-13T16:38:00Z">
              <w:r w:rsidR="00EB356A">
                <w:rPr>
                  <w:rFonts w:cs="Courier New"/>
                </w:rPr>
                <w:t>ample</w:t>
              </w:r>
            </w:ins>
            <w:del w:id="1342" w:author="jonesar" w:date="2013-05-13T16:38:00Z">
              <w:r w:rsidRPr="00E92C27" w:rsidDel="00EB356A">
                <w:rPr>
                  <w:rFonts w:cs="Courier New"/>
                </w:rPr>
                <w:delText>ub</w:delText>
              </w:r>
            </w:del>
            <w:r w:rsidRPr="00E92C27">
              <w:rPr>
                <w:rFonts w:cs="Courier New"/>
              </w:rPr>
              <w:t>[1]-species[1]  [NEWT, 9606, Homo sapiens (Human), ]</w:t>
            </w:r>
            <w:r w:rsidRPr="00E92C27">
              <w:rPr>
                <w:rFonts w:cs="Courier New"/>
              </w:rPr>
              <w:br/>
              <w:t xml:space="preserve">MTD  </w:t>
            </w:r>
            <w:del w:id="1343" w:author="jonesar" w:date="2013-05-14T11:37:00Z">
              <w:r w:rsidRPr="00E92C27" w:rsidDel="00D7555A">
                <w:rPr>
                  <w:rFonts w:cs="Courier New"/>
                </w:rPr>
                <w:delText>PRIDE_1235-</w:delText>
              </w:r>
            </w:del>
            <w:r w:rsidRPr="00E92C27">
              <w:rPr>
                <w:rFonts w:cs="Courier New"/>
              </w:rPr>
              <w:t>s</w:t>
            </w:r>
            <w:ins w:id="1344" w:author="jonesar" w:date="2013-05-13T16:38:00Z">
              <w:r w:rsidR="00EB356A">
                <w:rPr>
                  <w:rFonts w:cs="Courier New"/>
                </w:rPr>
                <w:t>ample</w:t>
              </w:r>
            </w:ins>
            <w:del w:id="1345" w:author="jonesar" w:date="2013-05-13T16:38:00Z">
              <w:r w:rsidRPr="00E92C27" w:rsidDel="00EB356A">
                <w:rPr>
                  <w:rFonts w:cs="Courier New"/>
                </w:rPr>
                <w:delText>ub</w:delText>
              </w:r>
            </w:del>
            <w:r w:rsidRPr="00E92C27">
              <w:rPr>
                <w:rFonts w:cs="Courier New"/>
              </w:rPr>
              <w:t>[1]-species[2]  [NEWT, 573824, Human rhinovirus 1, ]</w:t>
            </w:r>
            <w:r w:rsidRPr="00E92C27">
              <w:rPr>
                <w:rFonts w:cs="Courier New"/>
              </w:rPr>
              <w:br/>
              <w:t xml:space="preserve">MTD  </w:t>
            </w:r>
            <w:del w:id="1346" w:author="jonesar" w:date="2013-05-14T11:37:00Z">
              <w:r w:rsidRPr="00E92C27" w:rsidDel="00D7555A">
                <w:rPr>
                  <w:rFonts w:cs="Courier New"/>
                </w:rPr>
                <w:delText>PRIDE_1235-</w:delText>
              </w:r>
            </w:del>
            <w:r w:rsidRPr="00E92C27">
              <w:rPr>
                <w:rFonts w:cs="Courier New"/>
              </w:rPr>
              <w:t>s</w:t>
            </w:r>
            <w:ins w:id="1347" w:author="jonesar" w:date="2013-05-13T16:38:00Z">
              <w:r w:rsidR="00EB356A">
                <w:rPr>
                  <w:rFonts w:cs="Courier New"/>
                </w:rPr>
                <w:t>ample</w:t>
              </w:r>
            </w:ins>
            <w:del w:id="1348" w:author="jonesar" w:date="2013-05-13T16:38:00Z">
              <w:r w:rsidRPr="00E92C27" w:rsidDel="00EB356A">
                <w:rPr>
                  <w:rFonts w:cs="Courier New"/>
                </w:rPr>
                <w:delText>ub</w:delText>
              </w:r>
            </w:del>
            <w:r w:rsidRPr="00E92C27">
              <w:rPr>
                <w:rFonts w:cs="Courier New"/>
              </w:rPr>
              <w:t>[2]-species[1]  [NEWT, 9606, Homo sapiens (Human), ]</w:t>
            </w:r>
            <w:r w:rsidRPr="00E92C27">
              <w:rPr>
                <w:rFonts w:cs="Courier New"/>
              </w:rPr>
              <w:br/>
              <w:t xml:space="preserve">MTD  </w:t>
            </w:r>
            <w:del w:id="1349" w:author="jonesar" w:date="2013-05-14T11:37:00Z">
              <w:r w:rsidRPr="00E92C27" w:rsidDel="00D7555A">
                <w:rPr>
                  <w:rFonts w:cs="Courier New"/>
                </w:rPr>
                <w:delText>PRIDE_1235-</w:delText>
              </w:r>
            </w:del>
            <w:r w:rsidRPr="00E92C27">
              <w:rPr>
                <w:rFonts w:cs="Courier New"/>
              </w:rPr>
              <w:t>s</w:t>
            </w:r>
            <w:ins w:id="1350" w:author="jonesar" w:date="2013-05-13T16:38:00Z">
              <w:r w:rsidR="00EB356A">
                <w:rPr>
                  <w:rFonts w:cs="Courier New"/>
                </w:rPr>
                <w:t>ample</w:t>
              </w:r>
            </w:ins>
            <w:del w:id="1351" w:author="jonesar" w:date="2013-05-13T16:38:00Z">
              <w:r w:rsidRPr="00E92C27" w:rsidDel="00EB356A">
                <w:rPr>
                  <w:rFonts w:cs="Courier New"/>
                </w:rPr>
                <w:delText>ub</w:delText>
              </w:r>
            </w:del>
            <w:r w:rsidRPr="00E92C27">
              <w:rPr>
                <w:rFonts w:cs="Courier New"/>
              </w:rPr>
              <w:t>[2]-species[2]  [NEWT, 12130, Human rhinovirus 2, ]</w:t>
            </w:r>
          </w:p>
        </w:tc>
      </w:tr>
    </w:tbl>
    <w:p w:rsidR="007A1183" w:rsidRDefault="007A1183" w:rsidP="007A1183">
      <w:pPr>
        <w:pStyle w:val="Heading3"/>
        <w:rPr>
          <w:lang w:val="en-GB"/>
        </w:rPr>
      </w:pPr>
      <w:del w:id="1352" w:author="jonesar" w:date="2013-05-14T11:29:00Z">
        <w:r w:rsidRPr="000140BC" w:rsidDel="00D74B95">
          <w:rPr>
            <w:lang w:val="en-GB"/>
          </w:rPr>
          <w:lastRenderedPageBreak/>
          <w:delText>{UNIT_ID}</w:delText>
        </w:r>
      </w:del>
      <w:del w:id="1353" w:author="jonesar" w:date="2013-05-13T16:39:00Z">
        <w:r w:rsidRPr="000140BC" w:rsidDel="00EB356A">
          <w:rPr>
            <w:lang w:val="en-GB"/>
          </w:rPr>
          <w:delText>(</w:delText>
        </w:r>
      </w:del>
      <w:del w:id="1354" w:author="jonesar" w:date="2013-05-14T11:29:00Z">
        <w:r w:rsidRPr="000140BC" w:rsidDel="00D74B95">
          <w:rPr>
            <w:lang w:val="en-GB"/>
          </w:rPr>
          <w:delText>-</w:delText>
        </w:r>
      </w:del>
      <w:r w:rsidRPr="000140BC">
        <w:rPr>
          <w:lang w:val="en-GB"/>
        </w:rPr>
        <w:t>{</w:t>
      </w:r>
      <w:del w:id="1355" w:author="jonesar" w:date="2013-05-13T11:57:00Z">
        <w:r w:rsidRPr="000140BC" w:rsidDel="006B0EDA">
          <w:rPr>
            <w:lang w:val="en-GB"/>
          </w:rPr>
          <w:delText>SUB_ID</w:delText>
        </w:r>
      </w:del>
      <w:ins w:id="1356" w:author="jonesar" w:date="2013-05-13T16:35:00Z">
        <w:r w:rsidR="003D268D">
          <w:rPr>
            <w:lang w:val="en-GB"/>
          </w:rPr>
          <w:t>SAMPLE_ID</w:t>
        </w:r>
      </w:ins>
      <w:r w:rsidRPr="000140BC">
        <w:rPr>
          <w:lang w:val="en-GB"/>
        </w:rPr>
        <w:t>}</w:t>
      </w:r>
      <w:del w:id="1357" w:author="jonesar" w:date="2013-05-13T16:39:00Z">
        <w:r w:rsidRPr="000140BC" w:rsidDel="00EB356A">
          <w:rPr>
            <w:lang w:val="en-GB"/>
          </w:rPr>
          <w:delText>)</w:delText>
        </w:r>
      </w:del>
      <w:r w:rsidRPr="000140BC">
        <w:rPr>
          <w:lang w:val="en-GB"/>
        </w:rPr>
        <w:t>-tissue[1-n]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AB350B">
            <w:pPr>
              <w:rPr>
                <w:lang w:val="en-GB"/>
              </w:rPr>
            </w:pPr>
            <w:r w:rsidRPr="00EC2317">
              <w:rPr>
                <w:lang w:val="en-GB"/>
              </w:rPr>
              <w:t>The respective tissue</w:t>
            </w:r>
            <w:ins w:id="1358" w:author="jonesar" w:date="2013-05-14T11:50:00Z">
              <w:r w:rsidR="00AB350B">
                <w:rPr>
                  <w:lang w:val="en-GB"/>
                </w:rPr>
                <w:t>(s)</w:t>
              </w:r>
            </w:ins>
            <w:del w:id="1359" w:author="jonesar" w:date="2013-05-14T11:50:00Z">
              <w:r w:rsidRPr="00EC2317" w:rsidDel="00AB350B">
                <w:rPr>
                  <w:lang w:val="en-GB"/>
                </w:rPr>
                <w:delText xml:space="preserve">. For detailed documentation see </w:delText>
              </w:r>
              <w:r w:rsidR="00775A3B" w:rsidRPr="00EC2317" w:rsidDel="00AB350B">
                <w:rPr>
                  <w:lang w:val="en-GB"/>
                </w:rPr>
                <w:fldChar w:fldCharType="begin"/>
              </w:r>
              <w:r w:rsidRPr="00EC2317" w:rsidDel="00AB350B">
                <w:rPr>
                  <w:lang w:val="en-GB"/>
                </w:rPr>
                <w:delInstrText xml:space="preserve"> REF _Ref312246776 \r \h </w:delInstrText>
              </w:r>
              <w:r w:rsidR="00775A3B" w:rsidRPr="00EC2317" w:rsidDel="00AB350B">
                <w:rPr>
                  <w:lang w:val="en-GB"/>
                </w:rPr>
              </w:r>
              <w:r w:rsidR="00775A3B" w:rsidRPr="00EC2317" w:rsidDel="00AB350B">
                <w:rPr>
                  <w:lang w:val="en-GB"/>
                </w:rPr>
                <w:fldChar w:fldCharType="separate"/>
              </w:r>
              <w:r w:rsidDel="00AB350B">
                <w:rPr>
                  <w:lang w:val="en-GB"/>
                </w:rPr>
                <w:delText>6.2.23</w:delText>
              </w:r>
              <w:r w:rsidR="00775A3B" w:rsidRPr="00EC2317" w:rsidDel="00AB350B">
                <w:rPr>
                  <w:lang w:val="en-GB"/>
                </w:rPr>
                <w:fldChar w:fldCharType="end"/>
              </w:r>
            </w:del>
            <w:ins w:id="1360" w:author="jonesar" w:date="2013-05-14T11:50:00Z">
              <w:r w:rsidR="00AB350B">
                <w:rPr>
                  <w:lang w:val="en-GB"/>
                </w:rPr>
                <w:t xml:space="preserve"> of the sample.</w:t>
              </w:r>
            </w:ins>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361" w:author="jonesar" w:date="2013-05-14T11:21:00Z">
              <w:r w:rsidRPr="00E92C27" w:rsidDel="00AC4D55">
                <w:rPr>
                  <w:rFonts w:cs="Courier New"/>
                </w:rPr>
                <w:delText>PRIDE_1234</w:delText>
              </w:r>
            </w:del>
            <w:ins w:id="1362" w:author="jonesar" w:date="2013-05-13T16:39:00Z">
              <w:r w:rsidR="00EB356A">
                <w:rPr>
                  <w:rFonts w:cs="Courier New"/>
                </w:rPr>
                <w:t>sample[1]</w:t>
              </w:r>
            </w:ins>
            <w:r w:rsidRPr="00E92C27">
              <w:rPr>
                <w:rFonts w:cs="Courier New"/>
              </w:rPr>
              <w:t>-tissue[1]  [BTO, BTO:0000759, liver, ]</w:t>
            </w:r>
          </w:p>
        </w:tc>
      </w:tr>
    </w:tbl>
    <w:p w:rsidR="007A1183" w:rsidRDefault="007A1183" w:rsidP="007A1183">
      <w:pPr>
        <w:pStyle w:val="Heading3"/>
        <w:rPr>
          <w:lang w:val="en-GB"/>
        </w:rPr>
      </w:pPr>
      <w:del w:id="1363" w:author="jonesar" w:date="2013-05-14T11:29:00Z">
        <w:r w:rsidRPr="000C1842" w:rsidDel="00D74B95">
          <w:rPr>
            <w:lang w:val="en-GB"/>
          </w:rPr>
          <w:delText>{UNIT_ID}</w:delText>
        </w:r>
      </w:del>
      <w:del w:id="1364" w:author="jonesar" w:date="2013-05-13T16:39:00Z">
        <w:r w:rsidRPr="000C1842" w:rsidDel="00EB356A">
          <w:rPr>
            <w:lang w:val="en-GB"/>
          </w:rPr>
          <w:delText>(</w:delText>
        </w:r>
      </w:del>
      <w:del w:id="1365" w:author="jonesar" w:date="2013-05-14T11:29:00Z">
        <w:r w:rsidRPr="000C1842" w:rsidDel="00D74B95">
          <w:rPr>
            <w:lang w:val="en-GB"/>
          </w:rPr>
          <w:delText>-</w:delText>
        </w:r>
      </w:del>
      <w:r w:rsidRPr="000C1842">
        <w:rPr>
          <w:lang w:val="en-GB"/>
        </w:rPr>
        <w:t>{</w:t>
      </w:r>
      <w:del w:id="1366" w:author="jonesar" w:date="2013-05-13T11:57:00Z">
        <w:r w:rsidRPr="000C1842" w:rsidDel="006B0EDA">
          <w:rPr>
            <w:lang w:val="en-GB"/>
          </w:rPr>
          <w:delText>SUB_ID</w:delText>
        </w:r>
      </w:del>
      <w:ins w:id="1367" w:author="jonesar" w:date="2013-05-13T16:35:00Z">
        <w:r w:rsidR="003D268D">
          <w:rPr>
            <w:lang w:val="en-GB"/>
          </w:rPr>
          <w:t>SAMPLE_ID</w:t>
        </w:r>
      </w:ins>
      <w:r w:rsidRPr="000C1842">
        <w:rPr>
          <w:lang w:val="en-GB"/>
        </w:rPr>
        <w:t>}</w:t>
      </w:r>
      <w:del w:id="1368" w:author="jonesar" w:date="2013-05-13T16:39:00Z">
        <w:r w:rsidRPr="000C1842" w:rsidDel="00EB356A">
          <w:rPr>
            <w:lang w:val="en-GB"/>
          </w:rPr>
          <w:delText>)</w:delText>
        </w:r>
      </w:del>
      <w:r w:rsidRPr="000C1842">
        <w:rPr>
          <w:lang w:val="en-GB"/>
        </w:rPr>
        <w:t>-cell_type[1-n]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F37F22">
            <w:pPr>
              <w:rPr>
                <w:lang w:val="en-GB"/>
              </w:rPr>
            </w:pPr>
            <w:r w:rsidRPr="00EC2317">
              <w:rPr>
                <w:lang w:val="en-GB"/>
              </w:rPr>
              <w:t>The respective cell type</w:t>
            </w:r>
            <w:ins w:id="1369" w:author="jonesar" w:date="2013-05-14T11:50:00Z">
              <w:r w:rsidR="00F37F22">
                <w:rPr>
                  <w:lang w:val="en-GB"/>
                </w:rPr>
                <w:t>(s) of the sample</w:t>
              </w:r>
            </w:ins>
            <w:r w:rsidRPr="00EC2317">
              <w:rPr>
                <w:lang w:val="en-GB"/>
              </w:rPr>
              <w:t>.</w:t>
            </w:r>
            <w:del w:id="1370" w:author="jonesar" w:date="2013-05-14T11:50:00Z">
              <w:r w:rsidRPr="00EC2317" w:rsidDel="00F37F22">
                <w:rPr>
                  <w:lang w:val="en-GB"/>
                </w:rPr>
                <w:delText xml:space="preserve"> For detailed documentation see </w:delText>
              </w:r>
              <w:r w:rsidR="00775A3B" w:rsidRPr="00EC2317" w:rsidDel="00F37F22">
                <w:rPr>
                  <w:lang w:val="en-GB"/>
                </w:rPr>
                <w:fldChar w:fldCharType="begin"/>
              </w:r>
              <w:r w:rsidRPr="00EC2317" w:rsidDel="00F37F22">
                <w:rPr>
                  <w:lang w:val="en-GB"/>
                </w:rPr>
                <w:delInstrText xml:space="preserve"> REF _Ref312246776 \r \h </w:delInstrText>
              </w:r>
              <w:r w:rsidR="00775A3B" w:rsidRPr="00EC2317" w:rsidDel="00F37F22">
                <w:rPr>
                  <w:lang w:val="en-GB"/>
                </w:rPr>
              </w:r>
              <w:r w:rsidR="00775A3B" w:rsidRPr="00EC2317" w:rsidDel="00F37F22">
                <w:rPr>
                  <w:lang w:val="en-GB"/>
                </w:rPr>
                <w:fldChar w:fldCharType="separate"/>
              </w:r>
              <w:r w:rsidDel="00AB350B">
                <w:rPr>
                  <w:lang w:val="en-GB"/>
                </w:rPr>
                <w:delText>6.2.23</w:delText>
              </w:r>
              <w:r w:rsidR="00775A3B" w:rsidRPr="00EC2317" w:rsidDel="00F37F22">
                <w:rPr>
                  <w:lang w:val="en-GB"/>
                </w:rPr>
                <w:fldChar w:fldCharType="end"/>
              </w:r>
            </w:del>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371" w:author="jonesar" w:date="2013-05-14T11:21:00Z">
              <w:r w:rsidRPr="00E92C27" w:rsidDel="00AC4D55">
                <w:rPr>
                  <w:rFonts w:cs="Courier New"/>
                </w:rPr>
                <w:delText>PRIDE_1234</w:delText>
              </w:r>
            </w:del>
            <w:ins w:id="1372" w:author="jonesar" w:date="2013-05-13T16:39:00Z">
              <w:r w:rsidR="00EB356A">
                <w:rPr>
                  <w:rFonts w:cs="Courier New"/>
                </w:rPr>
                <w:t>sample[1]</w:t>
              </w:r>
              <w:r w:rsidR="00EB356A" w:rsidRPr="00E92C27">
                <w:rPr>
                  <w:rFonts w:cs="Courier New"/>
                </w:rPr>
                <w:t>-</w:t>
              </w:r>
            </w:ins>
            <w:del w:id="1373" w:author="jonesar" w:date="2013-05-13T16:39:00Z">
              <w:r w:rsidRPr="00E92C27" w:rsidDel="00EB356A">
                <w:rPr>
                  <w:rFonts w:cs="Courier New"/>
                </w:rPr>
                <w:delText>-</w:delText>
              </w:r>
            </w:del>
            <w:r w:rsidRPr="00E92C27">
              <w:rPr>
                <w:rFonts w:cs="Courier New"/>
              </w:rPr>
              <w:t>cell_type[1]  [CL, CL:0000182, hepatocyte, ]</w:t>
            </w:r>
          </w:p>
        </w:tc>
      </w:tr>
    </w:tbl>
    <w:p w:rsidR="007A1183" w:rsidRDefault="007A1183" w:rsidP="007A1183">
      <w:pPr>
        <w:pStyle w:val="Heading3"/>
        <w:rPr>
          <w:lang w:val="en-GB"/>
        </w:rPr>
      </w:pPr>
      <w:del w:id="1374" w:author="jonesar" w:date="2013-05-14T11:29:00Z">
        <w:r w:rsidRPr="00710922" w:rsidDel="00D74B95">
          <w:rPr>
            <w:lang w:val="en-GB"/>
          </w:rPr>
          <w:delText>{UNIT_ID}</w:delText>
        </w:r>
      </w:del>
      <w:del w:id="1375" w:author="jonesar" w:date="2013-05-13T16:39:00Z">
        <w:r w:rsidRPr="00710922" w:rsidDel="00EB356A">
          <w:rPr>
            <w:lang w:val="en-GB"/>
          </w:rPr>
          <w:delText>(</w:delText>
        </w:r>
      </w:del>
      <w:del w:id="1376" w:author="jonesar" w:date="2013-05-14T11:29:00Z">
        <w:r w:rsidRPr="00710922" w:rsidDel="00D74B95">
          <w:rPr>
            <w:lang w:val="en-GB"/>
          </w:rPr>
          <w:delText>-</w:delText>
        </w:r>
      </w:del>
      <w:r w:rsidRPr="00710922">
        <w:rPr>
          <w:lang w:val="en-GB"/>
        </w:rPr>
        <w:t>{</w:t>
      </w:r>
      <w:del w:id="1377" w:author="jonesar" w:date="2013-05-13T11:57:00Z">
        <w:r w:rsidRPr="00710922" w:rsidDel="006B0EDA">
          <w:rPr>
            <w:lang w:val="en-GB"/>
          </w:rPr>
          <w:delText>SUB_ID</w:delText>
        </w:r>
      </w:del>
      <w:ins w:id="1378" w:author="jonesar" w:date="2013-05-13T16:35:00Z">
        <w:r w:rsidR="003D268D">
          <w:rPr>
            <w:lang w:val="en-GB"/>
          </w:rPr>
          <w:t>SAMPLE_ID</w:t>
        </w:r>
      </w:ins>
      <w:r w:rsidRPr="00710922">
        <w:rPr>
          <w:lang w:val="en-GB"/>
        </w:rPr>
        <w:t>}</w:t>
      </w:r>
      <w:del w:id="1379" w:author="jonesar" w:date="2013-05-13T16:39:00Z">
        <w:r w:rsidRPr="00710922" w:rsidDel="00EB356A">
          <w:rPr>
            <w:lang w:val="en-GB"/>
          </w:rPr>
          <w:delText>)</w:delText>
        </w:r>
      </w:del>
      <w:r w:rsidRPr="00710922">
        <w:rPr>
          <w:lang w:val="en-GB"/>
        </w:rPr>
        <w:t>-disease[1-n]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F37F22">
            <w:pPr>
              <w:rPr>
                <w:lang w:val="en-GB"/>
              </w:rPr>
            </w:pPr>
            <w:r w:rsidRPr="00EC2317">
              <w:rPr>
                <w:lang w:val="en-GB"/>
              </w:rPr>
              <w:t>The respective disease</w:t>
            </w:r>
            <w:ins w:id="1380" w:author="jonesar" w:date="2013-05-14T11:50:00Z">
              <w:r w:rsidR="00F37F22">
                <w:rPr>
                  <w:lang w:val="en-GB"/>
                </w:rPr>
                <w:t>(s) of the sample</w:t>
              </w:r>
            </w:ins>
            <w:r w:rsidRPr="00EC2317">
              <w:rPr>
                <w:lang w:val="en-GB"/>
              </w:rPr>
              <w:t xml:space="preserve">. </w:t>
            </w:r>
            <w:del w:id="1381" w:author="jonesar" w:date="2013-05-14T11:51:00Z">
              <w:r w:rsidRPr="00EC2317" w:rsidDel="00F37F22">
                <w:rPr>
                  <w:lang w:val="en-GB"/>
                </w:rPr>
                <w:delText xml:space="preserve">For detailed documentation see </w:delText>
              </w:r>
              <w:r w:rsidR="00775A3B" w:rsidRPr="00EC2317" w:rsidDel="00F37F22">
                <w:rPr>
                  <w:lang w:val="en-GB"/>
                </w:rPr>
                <w:fldChar w:fldCharType="begin"/>
              </w:r>
              <w:r w:rsidRPr="00EC2317" w:rsidDel="00F37F22">
                <w:rPr>
                  <w:lang w:val="en-GB"/>
                </w:rPr>
                <w:delInstrText xml:space="preserve"> REF _Ref312246776 \r \h </w:delInstrText>
              </w:r>
              <w:r w:rsidR="00775A3B" w:rsidRPr="00EC2317" w:rsidDel="00F37F22">
                <w:rPr>
                  <w:lang w:val="en-GB"/>
                </w:rPr>
              </w:r>
              <w:r w:rsidR="00775A3B" w:rsidRPr="00EC2317" w:rsidDel="00F37F22">
                <w:rPr>
                  <w:lang w:val="en-GB"/>
                </w:rPr>
                <w:fldChar w:fldCharType="separate"/>
              </w:r>
              <w:r w:rsidDel="00F37F22">
                <w:rPr>
                  <w:lang w:val="en-GB"/>
                </w:rPr>
                <w:delText>6.2.23</w:delText>
              </w:r>
              <w:r w:rsidR="00775A3B" w:rsidRPr="00EC2317" w:rsidDel="00F37F22">
                <w:rPr>
                  <w:lang w:val="en-GB"/>
                </w:rPr>
                <w:fldChar w:fldCharType="end"/>
              </w:r>
            </w:del>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382" w:author="jonesar" w:date="2013-05-14T11:21:00Z">
              <w:r w:rsidRPr="00E92C27" w:rsidDel="00AC4D55">
                <w:rPr>
                  <w:rFonts w:cs="Courier New"/>
                </w:rPr>
                <w:delText>PRIDE_1234</w:delText>
              </w:r>
            </w:del>
            <w:ins w:id="1383" w:author="jonesar" w:date="2013-05-13T16:39:00Z">
              <w:r w:rsidR="00EB356A">
                <w:rPr>
                  <w:rFonts w:cs="Courier New"/>
                </w:rPr>
                <w:t>sample[1]</w:t>
              </w:r>
            </w:ins>
            <w:r w:rsidRPr="00E92C27">
              <w:rPr>
                <w:rFonts w:cs="Courier New"/>
              </w:rPr>
              <w:t>-disease[1]  [DOID, DOID:684, hepatocellular carcinoma, ]</w:t>
            </w:r>
            <w:r w:rsidRPr="00E92C27">
              <w:rPr>
                <w:rFonts w:cs="Courier New"/>
              </w:rPr>
              <w:br/>
              <w:t xml:space="preserve">MTD  </w:t>
            </w:r>
            <w:del w:id="1384" w:author="jonesar" w:date="2013-05-14T11:21:00Z">
              <w:r w:rsidRPr="00E92C27" w:rsidDel="00AC4D55">
                <w:rPr>
                  <w:rFonts w:cs="Courier New"/>
                </w:rPr>
                <w:delText>PRIDE_1234</w:delText>
              </w:r>
            </w:del>
            <w:ins w:id="1385" w:author="jonesar" w:date="2013-05-13T16:40:00Z">
              <w:r w:rsidR="00EB356A">
                <w:rPr>
                  <w:rFonts w:cs="Courier New"/>
                </w:rPr>
                <w:t>sample[1]</w:t>
              </w:r>
            </w:ins>
            <w:r w:rsidRPr="00E92C27">
              <w:rPr>
                <w:rFonts w:cs="Courier New"/>
              </w:rPr>
              <w:t>-disease[2]  [DOID, DOID:9451, alcoholic fatty liver, ]</w:t>
            </w:r>
          </w:p>
        </w:tc>
      </w:tr>
    </w:tbl>
    <w:p w:rsidR="007A1183" w:rsidRDefault="007A1183" w:rsidP="007A1183">
      <w:pPr>
        <w:pStyle w:val="Heading3"/>
        <w:rPr>
          <w:lang w:val="en-GB"/>
        </w:rPr>
      </w:pPr>
      <w:del w:id="1386" w:author="jonesar" w:date="2013-05-14T11:19:00Z">
        <w:r w:rsidRPr="00CD1345" w:rsidDel="00AC4D55">
          <w:rPr>
            <w:lang w:val="en-GB"/>
          </w:rPr>
          <w:delText>{UNIT_ID}-</w:delText>
        </w:r>
      </w:del>
      <w:r w:rsidRPr="00CD1345">
        <w:rPr>
          <w:lang w:val="en-GB"/>
        </w:rPr>
        <w:t>{</w:t>
      </w:r>
      <w:ins w:id="1387" w:author="jonesar" w:date="2013-05-13T16:35:00Z">
        <w:r w:rsidR="003D268D">
          <w:rPr>
            <w:lang w:val="en-GB"/>
          </w:rPr>
          <w:t>SAMPLE_ID</w:t>
        </w:r>
      </w:ins>
      <w:del w:id="1388" w:author="jonesar" w:date="2013-05-13T16:35:00Z">
        <w:r w:rsidRPr="00CD1345" w:rsidDel="003D268D">
          <w:rPr>
            <w:lang w:val="en-GB"/>
          </w:rPr>
          <w:delText>SUB_ID</w:delText>
        </w:r>
      </w:del>
      <w:r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 xml:space="preserve">A human readable description of the </w:t>
            </w:r>
            <w:del w:id="1389" w:author="jonesar" w:date="2013-05-13T16:40:00Z">
              <w:r w:rsidRPr="00EC2317" w:rsidDel="00270090">
                <w:rPr>
                  <w:lang w:val="en-GB"/>
                </w:rPr>
                <w:delText>sub</w:delText>
              </w:r>
            </w:del>
            <w:r w:rsidRPr="00EC2317">
              <w:rPr>
                <w:lang w:val="en-GB"/>
              </w:rPr>
              <w:t>sample.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Multiplicity:</w:t>
            </w:r>
          </w:p>
        </w:tc>
        <w:tc>
          <w:tcPr>
            <w:tcW w:w="8586" w:type="dxa"/>
          </w:tcPr>
          <w:p w:rsidR="007A1183" w:rsidRPr="00EC2317" w:rsidRDefault="007A1183" w:rsidP="007A1183">
            <w:pPr>
              <w:rPr>
                <w:lang w:val="en-GB"/>
              </w:rPr>
            </w:pPr>
            <w:r w:rsidRPr="00EC2317">
              <w:rPr>
                <w:lang w:val="en-GB"/>
              </w:rPr>
              <w:t>0 .. *</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MTD  </w:t>
            </w:r>
            <w:del w:id="1390" w:author="jonesar" w:date="2013-05-14T11:21:00Z">
              <w:r w:rsidRPr="00E92C27" w:rsidDel="00AC4D55">
                <w:rPr>
                  <w:rFonts w:cs="Courier New"/>
                </w:rPr>
                <w:delText>PRIDE_1234-</w:delText>
              </w:r>
            </w:del>
            <w:r w:rsidRPr="00E92C27">
              <w:rPr>
                <w:rFonts w:cs="Courier New"/>
              </w:rPr>
              <w:t>s</w:t>
            </w:r>
            <w:ins w:id="1391" w:author="jonesar" w:date="2013-05-13T16:40:00Z">
              <w:r w:rsidR="00270090">
                <w:rPr>
                  <w:rFonts w:cs="Courier New"/>
                </w:rPr>
                <w:t>ample</w:t>
              </w:r>
            </w:ins>
            <w:del w:id="1392" w:author="jonesar" w:date="2013-05-13T16:40:00Z">
              <w:r w:rsidRPr="00E92C27" w:rsidDel="00270090">
                <w:rPr>
                  <w:rFonts w:cs="Courier New"/>
                </w:rPr>
                <w:delText>ub</w:delText>
              </w:r>
            </w:del>
            <w:r w:rsidRPr="00E92C27">
              <w:rPr>
                <w:rFonts w:cs="Courier New"/>
              </w:rPr>
              <w:t>[1]-description  Hepatocellular carcinoma samples.</w:t>
            </w:r>
            <w:r w:rsidRPr="00E92C27">
              <w:rPr>
                <w:rFonts w:cs="Courier New"/>
              </w:rPr>
              <w:br/>
              <w:t xml:space="preserve">MTD  </w:t>
            </w:r>
            <w:del w:id="1393" w:author="jonesar" w:date="2013-05-14T11:21:00Z">
              <w:r w:rsidRPr="00E92C27" w:rsidDel="00AC4D55">
                <w:rPr>
                  <w:rFonts w:cs="Courier New"/>
                </w:rPr>
                <w:delText>PRIDE_1234-</w:delText>
              </w:r>
            </w:del>
            <w:r w:rsidRPr="00E92C27">
              <w:rPr>
                <w:rFonts w:cs="Courier New"/>
              </w:rPr>
              <w:t>s</w:t>
            </w:r>
            <w:ins w:id="1394" w:author="jonesar" w:date="2013-05-13T16:40:00Z">
              <w:r w:rsidR="00270090">
                <w:rPr>
                  <w:rFonts w:cs="Courier New"/>
                </w:rPr>
                <w:t>ample</w:t>
              </w:r>
            </w:ins>
            <w:del w:id="1395" w:author="jonesar" w:date="2013-05-13T16:40:00Z">
              <w:r w:rsidRPr="00E92C27" w:rsidDel="00270090">
                <w:rPr>
                  <w:rFonts w:cs="Courier New"/>
                </w:rPr>
                <w:delText>ub</w:delText>
              </w:r>
            </w:del>
            <w:r w:rsidRPr="00E92C27">
              <w:rPr>
                <w:rFonts w:cs="Courier New"/>
              </w:rPr>
              <w:t>[2]-description  Healthy control samples.</w:t>
            </w:r>
          </w:p>
        </w:tc>
      </w:tr>
    </w:tbl>
    <w:p w:rsidR="007A1183" w:rsidDel="00250231" w:rsidRDefault="007A1183" w:rsidP="007A1183">
      <w:pPr>
        <w:pStyle w:val="Heading3"/>
        <w:rPr>
          <w:del w:id="1396" w:author="jonesar" w:date="2013-05-14T11:30:00Z"/>
          <w:lang w:val="en-GB"/>
        </w:rPr>
      </w:pPr>
      <w:del w:id="1397" w:author="jonesar" w:date="2013-05-14T11:19:00Z">
        <w:r w:rsidRPr="00CD1345" w:rsidDel="00AC4D55">
          <w:rPr>
            <w:lang w:val="en-GB"/>
          </w:rPr>
          <w:delText>{UNIT_ID}-</w:delText>
        </w:r>
      </w:del>
      <w:del w:id="1398" w:author="jonesar" w:date="2013-05-14T11:30:00Z">
        <w:r w:rsidRPr="00CD1345" w:rsidDel="00250231">
          <w:rPr>
            <w:lang w:val="en-GB"/>
          </w:rPr>
          <w:delText>{</w:delText>
        </w:r>
      </w:del>
      <w:del w:id="1399" w:author="jonesar" w:date="2013-05-13T16:35:00Z">
        <w:r w:rsidRPr="00CD1345" w:rsidDel="003D268D">
          <w:rPr>
            <w:lang w:val="en-GB"/>
          </w:rPr>
          <w:delText>SUB_ID</w:delText>
        </w:r>
      </w:del>
      <w:del w:id="1400" w:author="jonesar" w:date="2013-05-14T11:30:00Z">
        <w:r w:rsidRPr="00CD1345" w:rsidDel="00250231">
          <w:rPr>
            <w:lang w:val="en-GB"/>
          </w:rPr>
          <w:delText>}-quantification_reagent</w:delText>
        </w:r>
      </w:del>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Del="00250231" w:rsidTr="00E93C54">
        <w:trPr>
          <w:del w:id="1401" w:author="jonesar" w:date="2013-05-14T11:30:00Z"/>
        </w:trPr>
        <w:tc>
          <w:tcPr>
            <w:tcW w:w="1617" w:type="dxa"/>
            <w:vAlign w:val="center"/>
          </w:tcPr>
          <w:p w:rsidR="007A1183" w:rsidRPr="00EC2317" w:rsidDel="00250231" w:rsidRDefault="007A1183" w:rsidP="007A1183">
            <w:pPr>
              <w:rPr>
                <w:del w:id="1402" w:author="jonesar" w:date="2013-05-14T11:30:00Z"/>
                <w:b/>
                <w:lang w:val="en-GB"/>
              </w:rPr>
            </w:pPr>
            <w:del w:id="1403" w:author="jonesar" w:date="2013-05-14T11:30:00Z">
              <w:r w:rsidRPr="00EC2317" w:rsidDel="00250231">
                <w:rPr>
                  <w:b/>
                  <w:lang w:val="en-GB"/>
                </w:rPr>
                <w:delText>Description:</w:delText>
              </w:r>
            </w:del>
          </w:p>
        </w:tc>
        <w:tc>
          <w:tcPr>
            <w:tcW w:w="8571" w:type="dxa"/>
          </w:tcPr>
          <w:p w:rsidR="007A1183" w:rsidRPr="00EC2317" w:rsidDel="00250231" w:rsidRDefault="007A1183" w:rsidP="007A1183">
            <w:pPr>
              <w:rPr>
                <w:del w:id="1404" w:author="jonesar" w:date="2013-05-14T11:30:00Z"/>
                <w:lang w:val="en-GB"/>
              </w:rPr>
            </w:pPr>
            <w:del w:id="1405" w:author="jonesar" w:date="2013-05-14T11:30:00Z">
              <w:r w:rsidRPr="00EC2317" w:rsidDel="00250231">
                <w:rPr>
                  <w:lang w:val="en-GB"/>
                </w:rPr>
                <w:delText xml:space="preserve">The reagent used to label </w:delText>
              </w:r>
            </w:del>
            <w:del w:id="1406" w:author="jonesar" w:date="2013-05-13T16:40:00Z">
              <w:r w:rsidRPr="00EC2317" w:rsidDel="00270090">
                <w:rPr>
                  <w:lang w:val="en-GB"/>
                </w:rPr>
                <w:delText>the given sub</w:delText>
              </w:r>
            </w:del>
            <w:del w:id="1407" w:author="jonesar" w:date="2013-05-14T11:30:00Z">
              <w:r w:rsidRPr="00EC2317" w:rsidDel="00250231">
                <w:rPr>
                  <w:lang w:val="en-GB"/>
                </w:rPr>
                <w:delText>sample.</w:delText>
              </w:r>
            </w:del>
          </w:p>
        </w:tc>
      </w:tr>
      <w:tr w:rsidR="007A1183" w:rsidDel="00250231" w:rsidTr="00E93C54">
        <w:trPr>
          <w:del w:id="1408" w:author="jonesar" w:date="2013-05-14T11:30:00Z"/>
        </w:trPr>
        <w:tc>
          <w:tcPr>
            <w:tcW w:w="1617" w:type="dxa"/>
            <w:vAlign w:val="center"/>
          </w:tcPr>
          <w:p w:rsidR="007A1183" w:rsidRPr="00EC2317" w:rsidDel="00250231" w:rsidRDefault="007A1183" w:rsidP="007A1183">
            <w:pPr>
              <w:rPr>
                <w:del w:id="1409" w:author="jonesar" w:date="2013-05-14T11:30:00Z"/>
                <w:b/>
                <w:lang w:val="en-GB"/>
              </w:rPr>
            </w:pPr>
            <w:del w:id="1410" w:author="jonesar" w:date="2013-05-14T11:30:00Z">
              <w:r w:rsidRPr="00EC2317" w:rsidDel="00250231">
                <w:rPr>
                  <w:b/>
                  <w:lang w:val="en-GB"/>
                </w:rPr>
                <w:delText>Type:</w:delText>
              </w:r>
            </w:del>
          </w:p>
        </w:tc>
        <w:tc>
          <w:tcPr>
            <w:tcW w:w="8571" w:type="dxa"/>
          </w:tcPr>
          <w:p w:rsidR="007A1183" w:rsidRPr="00EC2317" w:rsidDel="00250231" w:rsidRDefault="007A1183" w:rsidP="007A1183">
            <w:pPr>
              <w:rPr>
                <w:del w:id="1411" w:author="jonesar" w:date="2013-05-14T11:30:00Z"/>
                <w:lang w:val="en-GB"/>
              </w:rPr>
            </w:pPr>
            <w:del w:id="1412" w:author="jonesar" w:date="2013-05-14T11:30:00Z">
              <w:r w:rsidRPr="00EC2317" w:rsidDel="00250231">
                <w:rPr>
                  <w:lang w:val="en-GB"/>
                </w:rPr>
                <w:delText>Parameter</w:delText>
              </w:r>
            </w:del>
          </w:p>
        </w:tc>
      </w:tr>
      <w:tr w:rsidR="007A1183" w:rsidDel="00250231" w:rsidTr="00E93C54">
        <w:trPr>
          <w:del w:id="1413" w:author="jonesar" w:date="2013-05-14T11:30:00Z"/>
        </w:trPr>
        <w:tc>
          <w:tcPr>
            <w:tcW w:w="1617" w:type="dxa"/>
            <w:vAlign w:val="center"/>
          </w:tcPr>
          <w:p w:rsidR="007A1183" w:rsidRPr="00EC2317" w:rsidDel="00250231" w:rsidRDefault="007A1183" w:rsidP="007A1183">
            <w:pPr>
              <w:rPr>
                <w:del w:id="1414" w:author="jonesar" w:date="2013-05-14T11:30:00Z"/>
                <w:b/>
                <w:lang w:val="en-GB"/>
              </w:rPr>
            </w:pPr>
            <w:del w:id="1415" w:author="jonesar" w:date="2013-05-14T11:30:00Z">
              <w:r w:rsidRPr="00EC2317" w:rsidDel="00250231">
                <w:rPr>
                  <w:b/>
                  <w:lang w:val="en-GB"/>
                </w:rPr>
                <w:delText>Multiplicity:</w:delText>
              </w:r>
            </w:del>
          </w:p>
        </w:tc>
        <w:tc>
          <w:tcPr>
            <w:tcW w:w="8571" w:type="dxa"/>
          </w:tcPr>
          <w:p w:rsidR="007A1183" w:rsidRPr="00EC2317" w:rsidDel="00250231" w:rsidRDefault="007A1183" w:rsidP="007A1183">
            <w:pPr>
              <w:rPr>
                <w:del w:id="1416" w:author="jonesar" w:date="2013-05-14T11:30:00Z"/>
                <w:lang w:val="en-GB"/>
              </w:rPr>
            </w:pPr>
            <w:del w:id="1417" w:author="jonesar" w:date="2013-05-14T11:30:00Z">
              <w:r w:rsidRPr="00EC2317" w:rsidDel="00250231">
                <w:rPr>
                  <w:lang w:val="en-GB"/>
                </w:rPr>
                <w:delText>0 .. *</w:delText>
              </w:r>
            </w:del>
          </w:p>
        </w:tc>
      </w:tr>
      <w:tr w:rsidR="007A1183" w:rsidDel="00250231" w:rsidTr="00E93C54">
        <w:trPr>
          <w:del w:id="1418" w:author="jonesar" w:date="2013-05-14T11:30:00Z"/>
        </w:trPr>
        <w:tc>
          <w:tcPr>
            <w:tcW w:w="1617" w:type="dxa"/>
            <w:vAlign w:val="center"/>
          </w:tcPr>
          <w:p w:rsidR="007A1183" w:rsidRPr="00EC2317" w:rsidDel="00250231" w:rsidRDefault="007A1183" w:rsidP="007A1183">
            <w:pPr>
              <w:rPr>
                <w:del w:id="1419" w:author="jonesar" w:date="2013-05-14T11:30:00Z"/>
                <w:b/>
                <w:lang w:val="en-GB"/>
              </w:rPr>
            </w:pPr>
            <w:del w:id="1420" w:author="jonesar" w:date="2013-05-14T11:30:00Z">
              <w:r w:rsidRPr="00EC2317" w:rsidDel="00250231">
                <w:rPr>
                  <w:b/>
                  <w:lang w:val="en-GB"/>
                </w:rPr>
                <w:delText>Example:</w:delText>
              </w:r>
            </w:del>
          </w:p>
        </w:tc>
        <w:tc>
          <w:tcPr>
            <w:tcW w:w="8571" w:type="dxa"/>
          </w:tcPr>
          <w:p w:rsidR="007A1183" w:rsidRPr="00E92C27" w:rsidDel="00250231" w:rsidRDefault="007A1183" w:rsidP="00EB356A">
            <w:pPr>
              <w:pStyle w:val="Code"/>
              <w:rPr>
                <w:del w:id="1421" w:author="jonesar" w:date="2013-05-14T11:30:00Z"/>
                <w:rFonts w:cs="Courier New"/>
              </w:rPr>
            </w:pPr>
            <w:del w:id="1422" w:author="jonesar" w:date="2013-05-14T11:30:00Z">
              <w:r w:rsidRPr="00E92C27" w:rsidDel="00250231">
                <w:rPr>
                  <w:rFonts w:cs="Courier New"/>
                </w:rPr>
                <w:delText xml:space="preserve">MTD  </w:delText>
              </w:r>
            </w:del>
            <w:del w:id="1423" w:author="jonesar" w:date="2013-05-14T11:21:00Z">
              <w:r w:rsidRPr="00E92C27" w:rsidDel="00AC4D55">
                <w:rPr>
                  <w:rFonts w:cs="Courier New"/>
                </w:rPr>
                <w:delText>PRIDE_1234-</w:delText>
              </w:r>
            </w:del>
            <w:del w:id="1424" w:author="jonesar" w:date="2013-05-13T16:37:00Z">
              <w:r w:rsidRPr="00E92C27" w:rsidDel="00EB356A">
                <w:rPr>
                  <w:rFonts w:cs="Courier New"/>
                </w:rPr>
                <w:delText>sub</w:delText>
              </w:r>
            </w:del>
            <w:del w:id="1425" w:author="jonesar" w:date="2013-05-14T11:30:00Z">
              <w:r w:rsidRPr="00E92C27" w:rsidDel="00250231">
                <w:rPr>
                  <w:rFonts w:cs="Courier New"/>
                </w:rPr>
                <w:delText>[1]-quantification_reagent  [PRIDE,PRIDE:0000114,iTRAQ reagent,114]</w:delText>
              </w:r>
              <w:r w:rsidRPr="00E92C27" w:rsidDel="00250231">
                <w:rPr>
                  <w:rFonts w:cs="Courier New"/>
                </w:rPr>
                <w:br/>
                <w:delText xml:space="preserve">MTD  </w:delText>
              </w:r>
            </w:del>
            <w:del w:id="1426" w:author="jonesar" w:date="2013-05-14T11:21:00Z">
              <w:r w:rsidRPr="00E92C27" w:rsidDel="00AC4D55">
                <w:rPr>
                  <w:rFonts w:cs="Courier New"/>
                </w:rPr>
                <w:delText>PRIDE_1234-</w:delText>
              </w:r>
            </w:del>
            <w:del w:id="1427" w:author="jonesar" w:date="2013-05-13T16:38:00Z">
              <w:r w:rsidRPr="00E92C27" w:rsidDel="00EB356A">
                <w:rPr>
                  <w:rFonts w:cs="Courier New"/>
                </w:rPr>
                <w:delText>sub</w:delText>
              </w:r>
            </w:del>
            <w:del w:id="1428" w:author="jonesar" w:date="2013-05-14T11:30:00Z">
              <w:r w:rsidRPr="00E92C27" w:rsidDel="00250231">
                <w:rPr>
                  <w:rFonts w:cs="Courier New"/>
                </w:rPr>
                <w:delText>[2]-quantification_reagent  [PRIDE,PRIDE:0000115,iTRAQ reagent,115]</w:delText>
              </w:r>
            </w:del>
          </w:p>
        </w:tc>
      </w:tr>
    </w:tbl>
    <w:p w:rsidR="007A1183" w:rsidRDefault="007A1183" w:rsidP="007A1183">
      <w:pPr>
        <w:pStyle w:val="Heading3"/>
        <w:rPr>
          <w:lang w:val="en-GB"/>
        </w:rPr>
      </w:pPr>
      <w:del w:id="1429" w:author="jonesar" w:date="2013-05-14T11:19:00Z">
        <w:r w:rsidRPr="00CD1345" w:rsidDel="00AC4D55">
          <w:rPr>
            <w:lang w:val="en-GB"/>
          </w:rPr>
          <w:delText>{UNIT_ID}-</w:delText>
        </w:r>
      </w:del>
      <w:r w:rsidRPr="00CD1345">
        <w:rPr>
          <w:lang w:val="en-GB"/>
        </w:rPr>
        <w:t>{S</w:t>
      </w:r>
      <w:ins w:id="1430" w:author="jonesar" w:date="2013-05-13T16:41:00Z">
        <w:r w:rsidR="00C0382C">
          <w:rPr>
            <w:lang w:val="en-GB"/>
          </w:rPr>
          <w:t>AMPLE</w:t>
        </w:r>
      </w:ins>
      <w:del w:id="1431" w:author="jonesar" w:date="2013-05-13T16:41:00Z">
        <w:r w:rsidRPr="00CD1345" w:rsidDel="00C0382C">
          <w:rPr>
            <w:lang w:val="en-GB"/>
          </w:rPr>
          <w:delText>UB</w:delText>
        </w:r>
      </w:del>
      <w:r w:rsidRPr="00CD1345">
        <w:rPr>
          <w:lang w:val="en-GB"/>
        </w:rPr>
        <w:t>_ID}-custom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Tr="00250231">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Parameters describing the </w:t>
            </w:r>
            <w:del w:id="1432" w:author="jonesar" w:date="2013-05-14T11:51:00Z">
              <w:r w:rsidRPr="00EC2317" w:rsidDel="00F37F22">
                <w:rPr>
                  <w:lang w:val="en-GB"/>
                </w:rPr>
                <w:delText>sub</w:delText>
              </w:r>
            </w:del>
            <w:r w:rsidRPr="00EC2317">
              <w:rPr>
                <w:lang w:val="en-GB"/>
              </w:rPr>
              <w:t>sample’s additional properties.</w:t>
            </w:r>
          </w:p>
        </w:tc>
      </w:tr>
      <w:tr w:rsidR="007A1183" w:rsidTr="00250231">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w:t>
            </w:r>
          </w:p>
        </w:tc>
      </w:tr>
      <w:tr w:rsidR="007A1183" w:rsidTr="00250231">
        <w:tc>
          <w:tcPr>
            <w:tcW w:w="1617" w:type="dxa"/>
            <w:vAlign w:val="center"/>
          </w:tcPr>
          <w:p w:rsidR="007A1183" w:rsidRPr="00EC2317" w:rsidRDefault="007A1183" w:rsidP="007A1183">
            <w:pPr>
              <w:rPr>
                <w:b/>
                <w:lang w:val="en-GB"/>
              </w:rPr>
            </w:pPr>
            <w:r w:rsidRPr="00EC2317">
              <w:rPr>
                <w:b/>
                <w:lang w:val="en-GB"/>
              </w:rPr>
              <w:t>Multiplicity:</w:t>
            </w:r>
          </w:p>
        </w:tc>
        <w:tc>
          <w:tcPr>
            <w:tcW w:w="8571" w:type="dxa"/>
          </w:tcPr>
          <w:p w:rsidR="007A1183" w:rsidRPr="00EC2317" w:rsidRDefault="007A1183" w:rsidP="007A1183">
            <w:pPr>
              <w:rPr>
                <w:lang w:val="en-GB"/>
              </w:rPr>
            </w:pPr>
            <w:r w:rsidRPr="00EC2317">
              <w:rPr>
                <w:lang w:val="en-GB"/>
              </w:rPr>
              <w:t>0 .. *</w:t>
            </w:r>
          </w:p>
        </w:tc>
      </w:tr>
      <w:tr w:rsidR="007A1183" w:rsidTr="00250231">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 xml:space="preserve">MTD  </w:t>
            </w:r>
            <w:del w:id="1433" w:author="jonesar" w:date="2013-05-14T11:21:00Z">
              <w:r w:rsidRPr="00E92C27" w:rsidDel="00AC4D55">
                <w:rPr>
                  <w:rFonts w:cs="Courier New"/>
                </w:rPr>
                <w:delText>PRIDE_1234-</w:delText>
              </w:r>
            </w:del>
            <w:r w:rsidRPr="00E92C27">
              <w:rPr>
                <w:rFonts w:cs="Courier New"/>
              </w:rPr>
              <w:t>s</w:t>
            </w:r>
            <w:ins w:id="1434" w:author="jonesar" w:date="2013-05-13T16:41:00Z">
              <w:r w:rsidR="00C0382C">
                <w:rPr>
                  <w:rFonts w:cs="Courier New"/>
                </w:rPr>
                <w:t>ample</w:t>
              </w:r>
            </w:ins>
            <w:del w:id="1435" w:author="jonesar" w:date="2013-05-13T16:41:00Z">
              <w:r w:rsidRPr="00E92C27" w:rsidDel="00C0382C">
                <w:rPr>
                  <w:rFonts w:cs="Courier New"/>
                </w:rPr>
                <w:delText>ub</w:delText>
              </w:r>
            </w:del>
            <w:r w:rsidRPr="00E92C27">
              <w:rPr>
                <w:rFonts w:cs="Courier New"/>
              </w:rPr>
              <w:t>[1]-custom   [,,Extraction date, 2011-12-21]</w:t>
            </w:r>
            <w:r w:rsidRPr="00E92C27">
              <w:rPr>
                <w:rFonts w:cs="Courier New"/>
              </w:rPr>
              <w:br/>
              <w:t xml:space="preserve">MTD  </w:t>
            </w:r>
            <w:del w:id="1436" w:author="jonesar" w:date="2013-05-14T11:21:00Z">
              <w:r w:rsidRPr="00E92C27" w:rsidDel="00AC4D55">
                <w:rPr>
                  <w:rFonts w:cs="Courier New"/>
                </w:rPr>
                <w:delText>PRIDE_1234-</w:delText>
              </w:r>
            </w:del>
            <w:r w:rsidRPr="00E92C27">
              <w:rPr>
                <w:rFonts w:cs="Courier New"/>
              </w:rPr>
              <w:t>s</w:t>
            </w:r>
            <w:ins w:id="1437" w:author="jonesar" w:date="2013-05-13T16:41:00Z">
              <w:r w:rsidR="00C0382C">
                <w:rPr>
                  <w:rFonts w:cs="Courier New"/>
                </w:rPr>
                <w:t>ample</w:t>
              </w:r>
            </w:ins>
            <w:del w:id="1438" w:author="jonesar" w:date="2013-05-13T16:41:00Z">
              <w:r w:rsidRPr="00E92C27" w:rsidDel="00C0382C">
                <w:rPr>
                  <w:rFonts w:cs="Courier New"/>
                </w:rPr>
                <w:delText>ub</w:delText>
              </w:r>
            </w:del>
            <w:r w:rsidRPr="00E92C27">
              <w:rPr>
                <w:rFonts w:cs="Courier New"/>
              </w:rPr>
              <w:t>[1]-custom   [,,Extraction reason, liver biopsy]</w:t>
            </w:r>
          </w:p>
        </w:tc>
      </w:tr>
    </w:tbl>
    <w:p w:rsidR="00250231" w:rsidRDefault="00250231" w:rsidP="00250231">
      <w:pPr>
        <w:pStyle w:val="Heading3"/>
        <w:rPr>
          <w:ins w:id="1439" w:author="jonesar" w:date="2013-05-14T11:31:00Z"/>
          <w:lang w:val="en-GB"/>
        </w:rPr>
      </w:pPr>
      <w:ins w:id="1440" w:author="jonesar" w:date="2013-05-14T11:31:00Z">
        <w:r w:rsidRPr="00CD1345">
          <w:rPr>
            <w:lang w:val="en-GB"/>
          </w:rPr>
          <w:t>{</w:t>
        </w:r>
        <w:r>
          <w:rPr>
            <w:lang w:val="en-GB"/>
          </w:rPr>
          <w:t>ASSAY_ID</w:t>
        </w:r>
        <w:r w:rsidRPr="00CD1345">
          <w:rPr>
            <w:lang w:val="en-GB"/>
          </w:rPr>
          <w:t>}-quantification_reagent</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250231" w:rsidTr="00E571A8">
        <w:trPr>
          <w:ins w:id="1441" w:author="jonesar" w:date="2013-05-14T11:31:00Z"/>
        </w:trPr>
        <w:tc>
          <w:tcPr>
            <w:tcW w:w="1617" w:type="dxa"/>
            <w:vAlign w:val="center"/>
          </w:tcPr>
          <w:p w:rsidR="00250231" w:rsidRPr="00EC2317" w:rsidRDefault="00250231" w:rsidP="00E571A8">
            <w:pPr>
              <w:rPr>
                <w:ins w:id="1442" w:author="jonesar" w:date="2013-05-14T11:31:00Z"/>
                <w:b/>
                <w:lang w:val="en-GB"/>
              </w:rPr>
            </w:pPr>
            <w:ins w:id="1443" w:author="jonesar" w:date="2013-05-14T11:31:00Z">
              <w:r w:rsidRPr="00EC2317">
                <w:rPr>
                  <w:b/>
                  <w:lang w:val="en-GB"/>
                </w:rPr>
                <w:t>Description:</w:t>
              </w:r>
            </w:ins>
          </w:p>
        </w:tc>
        <w:tc>
          <w:tcPr>
            <w:tcW w:w="8571" w:type="dxa"/>
          </w:tcPr>
          <w:p w:rsidR="00250231" w:rsidRPr="00EC2317" w:rsidRDefault="00250231" w:rsidP="00E571A8">
            <w:pPr>
              <w:rPr>
                <w:ins w:id="1444" w:author="jonesar" w:date="2013-05-14T11:31:00Z"/>
                <w:lang w:val="en-GB"/>
              </w:rPr>
            </w:pPr>
            <w:ins w:id="1445" w:author="jonesar" w:date="2013-05-14T11:31:00Z">
              <w:r w:rsidRPr="00EC2317">
                <w:rPr>
                  <w:lang w:val="en-GB"/>
                </w:rPr>
                <w:t xml:space="preserve">The reagent used to label </w:t>
              </w:r>
            </w:ins>
            <w:ins w:id="1446" w:author="jonesar" w:date="2013-05-14T11:51:00Z">
              <w:r w:rsidR="00F37F22">
                <w:rPr>
                  <w:lang w:val="en-GB"/>
                </w:rPr>
                <w:t xml:space="preserve">the </w:t>
              </w:r>
            </w:ins>
            <w:ins w:id="1447" w:author="jonesar" w:date="2013-05-14T11:31:00Z">
              <w:r w:rsidRPr="00EC2317">
                <w:rPr>
                  <w:lang w:val="en-GB"/>
                </w:rPr>
                <w:t>sample</w:t>
              </w:r>
              <w:r>
                <w:rPr>
                  <w:lang w:val="en-GB"/>
                </w:rPr>
                <w:t xml:space="preserve"> in the assay</w:t>
              </w:r>
              <w:r w:rsidRPr="00EC2317">
                <w:rPr>
                  <w:lang w:val="en-GB"/>
                </w:rPr>
                <w:t>.</w:t>
              </w:r>
            </w:ins>
            <w:ins w:id="1448" w:author="jonesar" w:date="2013-05-14T11:51:00Z">
              <w:r w:rsidR="00F37F22">
                <w:rPr>
                  <w:lang w:val="en-GB"/>
                </w:rPr>
                <w:t xml:space="preserve"> For label-free analyses and for the </w:t>
              </w:r>
            </w:ins>
            <w:ins w:id="1449" w:author="jonesar" w:date="2013-05-14T11:52:00Z">
              <w:r w:rsidR="00F37F22">
                <w:rPr>
                  <w:lang w:val="en-GB"/>
                </w:rPr>
                <w:t>“</w:t>
              </w:r>
            </w:ins>
            <w:ins w:id="1450" w:author="jonesar" w:date="2013-05-14T11:51:00Z">
              <w:r w:rsidR="00F37F22">
                <w:rPr>
                  <w:lang w:val="en-GB"/>
                </w:rPr>
                <w:t>light</w:t>
              </w:r>
            </w:ins>
            <w:ins w:id="1451" w:author="jonesar" w:date="2013-05-14T11:52:00Z">
              <w:r w:rsidR="00F37F22">
                <w:rPr>
                  <w:lang w:val="en-GB"/>
                </w:rPr>
                <w:t>”</w:t>
              </w:r>
              <w:r w:rsidR="00F37F22">
                <w:rPr>
                  <w:lang w:val="en-GB"/>
                </w:rPr>
                <w:t xml:space="preserve"> channel in label-based experiments, the </w:t>
              </w:r>
              <w:r w:rsidR="00F37F22">
                <w:rPr>
                  <w:lang w:val="en-GB"/>
                </w:rPr>
                <w:t>“</w:t>
              </w:r>
              <w:r w:rsidR="00F37F22">
                <w:rPr>
                  <w:lang w:val="en-GB"/>
                </w:rPr>
                <w:t>unlabeled sample</w:t>
              </w:r>
              <w:r w:rsidR="00F37F22">
                <w:rPr>
                  <w:lang w:val="en-GB"/>
                </w:rPr>
                <w:t>”</w:t>
              </w:r>
              <w:r w:rsidR="00F37F22">
                <w:rPr>
                  <w:lang w:val="en-GB"/>
                </w:rPr>
                <w:t xml:space="preserve"> CV term SHOULD be used.</w:t>
              </w:r>
            </w:ins>
            <w:ins w:id="1452" w:author="jonesar" w:date="2013-05-14T14:36:00Z">
              <w:r w:rsidR="009C40DB">
                <w:rPr>
                  <w:lang w:val="en-GB"/>
                </w:rPr>
                <w:t xml:space="preserve"> If assays are reported in the file, the quantification reagent is MANDATORY.</w:t>
              </w:r>
            </w:ins>
          </w:p>
        </w:tc>
      </w:tr>
      <w:tr w:rsidR="00250231" w:rsidTr="00E571A8">
        <w:trPr>
          <w:ins w:id="1453" w:author="jonesar" w:date="2013-05-14T11:31:00Z"/>
        </w:trPr>
        <w:tc>
          <w:tcPr>
            <w:tcW w:w="1617" w:type="dxa"/>
            <w:vAlign w:val="center"/>
          </w:tcPr>
          <w:p w:rsidR="00250231" w:rsidRPr="00EC2317" w:rsidRDefault="00250231" w:rsidP="00E571A8">
            <w:pPr>
              <w:rPr>
                <w:ins w:id="1454" w:author="jonesar" w:date="2013-05-14T11:31:00Z"/>
                <w:b/>
                <w:lang w:val="en-GB"/>
              </w:rPr>
            </w:pPr>
            <w:ins w:id="1455" w:author="jonesar" w:date="2013-05-14T11:31:00Z">
              <w:r w:rsidRPr="00EC2317">
                <w:rPr>
                  <w:b/>
                  <w:lang w:val="en-GB"/>
                </w:rPr>
                <w:t>Type:</w:t>
              </w:r>
            </w:ins>
          </w:p>
        </w:tc>
        <w:tc>
          <w:tcPr>
            <w:tcW w:w="8571" w:type="dxa"/>
          </w:tcPr>
          <w:p w:rsidR="00250231" w:rsidRPr="00EC2317" w:rsidRDefault="00250231" w:rsidP="00E571A8">
            <w:pPr>
              <w:rPr>
                <w:ins w:id="1456" w:author="jonesar" w:date="2013-05-14T11:31:00Z"/>
                <w:lang w:val="en-GB"/>
              </w:rPr>
            </w:pPr>
            <w:ins w:id="1457" w:author="jonesar" w:date="2013-05-14T11:31:00Z">
              <w:r w:rsidRPr="00EC2317">
                <w:rPr>
                  <w:lang w:val="en-GB"/>
                </w:rPr>
                <w:t>Parameter</w:t>
              </w:r>
            </w:ins>
          </w:p>
        </w:tc>
      </w:tr>
      <w:tr w:rsidR="00250231" w:rsidTr="00E571A8">
        <w:trPr>
          <w:ins w:id="1458" w:author="jonesar" w:date="2013-05-14T11:31:00Z"/>
        </w:trPr>
        <w:tc>
          <w:tcPr>
            <w:tcW w:w="1617" w:type="dxa"/>
            <w:vAlign w:val="center"/>
          </w:tcPr>
          <w:p w:rsidR="00250231" w:rsidRPr="00EC2317" w:rsidRDefault="00250231" w:rsidP="00E571A8">
            <w:pPr>
              <w:rPr>
                <w:ins w:id="1459" w:author="jonesar" w:date="2013-05-14T11:31:00Z"/>
                <w:b/>
                <w:lang w:val="en-GB"/>
              </w:rPr>
            </w:pPr>
            <w:ins w:id="1460" w:author="jonesar" w:date="2013-05-14T11:31:00Z">
              <w:r w:rsidRPr="00EC2317">
                <w:rPr>
                  <w:b/>
                  <w:lang w:val="en-GB"/>
                </w:rPr>
                <w:t>Multiplicity:</w:t>
              </w:r>
            </w:ins>
          </w:p>
        </w:tc>
        <w:tc>
          <w:tcPr>
            <w:tcW w:w="8571" w:type="dxa"/>
          </w:tcPr>
          <w:p w:rsidR="00250231" w:rsidRPr="00EC2317" w:rsidRDefault="00250231" w:rsidP="00E571A8">
            <w:pPr>
              <w:rPr>
                <w:ins w:id="1461" w:author="jonesar" w:date="2013-05-14T11:31:00Z"/>
                <w:lang w:val="en-GB"/>
              </w:rPr>
            </w:pPr>
            <w:ins w:id="1462" w:author="jonesar" w:date="2013-05-14T11:31:00Z">
              <w:r w:rsidRPr="00EC2317">
                <w:rPr>
                  <w:lang w:val="en-GB"/>
                </w:rPr>
                <w:t>0 .. *</w:t>
              </w:r>
            </w:ins>
          </w:p>
        </w:tc>
      </w:tr>
      <w:tr w:rsidR="00250231" w:rsidTr="00E571A8">
        <w:trPr>
          <w:ins w:id="1463" w:author="jonesar" w:date="2013-05-14T11:31:00Z"/>
        </w:trPr>
        <w:tc>
          <w:tcPr>
            <w:tcW w:w="1617" w:type="dxa"/>
            <w:vAlign w:val="center"/>
          </w:tcPr>
          <w:p w:rsidR="00250231" w:rsidRPr="00EC2317" w:rsidRDefault="00250231" w:rsidP="00E571A8">
            <w:pPr>
              <w:rPr>
                <w:ins w:id="1464" w:author="jonesar" w:date="2013-05-14T11:31:00Z"/>
                <w:b/>
                <w:lang w:val="en-GB"/>
              </w:rPr>
            </w:pPr>
            <w:ins w:id="1465" w:author="jonesar" w:date="2013-05-14T11:31:00Z">
              <w:r w:rsidRPr="00EC2317">
                <w:rPr>
                  <w:b/>
                  <w:lang w:val="en-GB"/>
                </w:rPr>
                <w:t>Example:</w:t>
              </w:r>
            </w:ins>
          </w:p>
        </w:tc>
        <w:tc>
          <w:tcPr>
            <w:tcW w:w="8571" w:type="dxa"/>
          </w:tcPr>
          <w:p w:rsidR="00250231" w:rsidRDefault="00250231" w:rsidP="00E571A8">
            <w:pPr>
              <w:pStyle w:val="Code"/>
              <w:rPr>
                <w:ins w:id="1466" w:author="jonesar" w:date="2013-05-14T11:51:00Z"/>
                <w:rFonts w:cs="Courier New"/>
              </w:rPr>
            </w:pPr>
            <w:ins w:id="1467" w:author="jonesar" w:date="2013-05-14T11:31:00Z">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ins>
          </w:p>
          <w:p w:rsidR="00F37F22" w:rsidRDefault="00F37F22" w:rsidP="00E571A8">
            <w:pPr>
              <w:pStyle w:val="Code"/>
              <w:rPr>
                <w:ins w:id="1468" w:author="jonesar" w:date="2013-05-14T11:51:00Z"/>
                <w:rFonts w:cs="Courier New"/>
              </w:rPr>
            </w:pPr>
          </w:p>
          <w:p w:rsidR="00F37F22" w:rsidRDefault="00F37F22" w:rsidP="00E571A8">
            <w:pPr>
              <w:pStyle w:val="Code"/>
              <w:rPr>
                <w:ins w:id="1469" w:author="jonesar" w:date="2013-05-14T11:51:00Z"/>
                <w:rFonts w:cs="Courier New"/>
              </w:rPr>
            </w:pPr>
            <w:ins w:id="1470" w:author="jonesar" w:date="2013-05-14T11:51:00Z">
              <w:r>
                <w:rPr>
                  <w:rFonts w:cs="Courier New"/>
                </w:rPr>
                <w:t>OR</w:t>
              </w:r>
            </w:ins>
          </w:p>
          <w:p w:rsidR="00F37F22" w:rsidRDefault="00F37F22" w:rsidP="00E571A8">
            <w:pPr>
              <w:pStyle w:val="Code"/>
              <w:rPr>
                <w:ins w:id="1471" w:author="jonesar" w:date="2013-05-14T11:51:00Z"/>
                <w:rFonts w:cs="Courier New"/>
              </w:rPr>
            </w:pPr>
          </w:p>
          <w:p w:rsidR="00F37F22" w:rsidRPr="00E92C27" w:rsidRDefault="00F37F22" w:rsidP="00E571A8">
            <w:pPr>
              <w:pStyle w:val="Code"/>
              <w:rPr>
                <w:ins w:id="1472" w:author="jonesar" w:date="2013-05-14T11:31:00Z"/>
                <w:rFonts w:cs="Courier New"/>
              </w:rPr>
            </w:pPr>
            <w:ins w:id="1473" w:author="jonesar" w:date="2013-05-14T11:51:00Z">
              <w:r w:rsidRPr="00F37F22">
                <w:rPr>
                  <w:rFonts w:cs="Courier New"/>
                </w:rPr>
                <w:t>MTD</w:t>
              </w:r>
              <w:r w:rsidRPr="00F37F22">
                <w:rPr>
                  <w:rFonts w:cs="Courier New"/>
                </w:rPr>
                <w:tab/>
                <w:t>assay[1]-quantification_reagent</w:t>
              </w:r>
              <w:r w:rsidRPr="00F37F22">
                <w:rPr>
                  <w:rFonts w:cs="Courier New"/>
                </w:rPr>
                <w:tab/>
                <w:t>[MS,MS:1002038,unlabeled sample,]</w:t>
              </w:r>
            </w:ins>
          </w:p>
        </w:tc>
      </w:tr>
    </w:tbl>
    <w:p w:rsidR="00250231" w:rsidRDefault="00250231" w:rsidP="00250231">
      <w:pPr>
        <w:pStyle w:val="Heading3"/>
        <w:rPr>
          <w:ins w:id="1474" w:author="jonesar" w:date="2013-05-14T11:31:00Z"/>
          <w:lang w:val="en-GB"/>
        </w:rPr>
      </w:pPr>
      <w:ins w:id="1475" w:author="jonesar" w:date="2013-05-14T11:31:00Z">
        <w:r w:rsidRPr="00CD1345">
          <w:rPr>
            <w:lang w:val="en-GB"/>
          </w:rPr>
          <w:t>{</w:t>
        </w:r>
        <w:r>
          <w:rPr>
            <w:lang w:val="en-GB"/>
          </w:rPr>
          <w:t>ASSAY_ID</w:t>
        </w:r>
        <w:r w:rsidRPr="00CD1345">
          <w:rPr>
            <w:lang w:val="en-GB"/>
          </w:rPr>
          <w:t>}-</w:t>
        </w:r>
        <w:r>
          <w:rPr>
            <w:lang w:val="en-GB"/>
          </w:rPr>
          <w:t xml:space="preserve">sample_ref </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250231" w:rsidTr="00E571A8">
        <w:trPr>
          <w:ins w:id="1476" w:author="jonesar" w:date="2013-05-14T11:31:00Z"/>
        </w:trPr>
        <w:tc>
          <w:tcPr>
            <w:tcW w:w="1617" w:type="dxa"/>
            <w:vAlign w:val="center"/>
          </w:tcPr>
          <w:p w:rsidR="00250231" w:rsidRPr="00EC2317" w:rsidRDefault="00250231" w:rsidP="00E571A8">
            <w:pPr>
              <w:rPr>
                <w:ins w:id="1477" w:author="jonesar" w:date="2013-05-14T11:31:00Z"/>
                <w:b/>
                <w:lang w:val="en-GB"/>
              </w:rPr>
            </w:pPr>
            <w:ins w:id="1478" w:author="jonesar" w:date="2013-05-14T11:31:00Z">
              <w:r w:rsidRPr="00EC2317">
                <w:rPr>
                  <w:b/>
                  <w:lang w:val="en-GB"/>
                </w:rPr>
                <w:t>Description:</w:t>
              </w:r>
            </w:ins>
          </w:p>
        </w:tc>
        <w:tc>
          <w:tcPr>
            <w:tcW w:w="8571" w:type="dxa"/>
          </w:tcPr>
          <w:p w:rsidR="00250231" w:rsidRPr="00EC2317" w:rsidRDefault="00250231" w:rsidP="00E571A8">
            <w:pPr>
              <w:rPr>
                <w:ins w:id="1479" w:author="jonesar" w:date="2013-05-14T11:31:00Z"/>
                <w:lang w:val="en-GB"/>
              </w:rPr>
            </w:pPr>
            <w:ins w:id="1480" w:author="jonesar" w:date="2013-05-14T11:31:00Z">
              <w:r w:rsidRPr="00EC2317">
                <w:rPr>
                  <w:lang w:val="en-GB"/>
                </w:rPr>
                <w:t>A</w:t>
              </w:r>
              <w:r>
                <w:rPr>
                  <w:lang w:val="en-GB"/>
                </w:rPr>
                <w:t>n association from a given assay to the sample analysed.</w:t>
              </w:r>
            </w:ins>
          </w:p>
        </w:tc>
      </w:tr>
      <w:tr w:rsidR="00250231" w:rsidTr="00E571A8">
        <w:trPr>
          <w:ins w:id="1481" w:author="jonesar" w:date="2013-05-14T11:31:00Z"/>
        </w:trPr>
        <w:tc>
          <w:tcPr>
            <w:tcW w:w="1617" w:type="dxa"/>
            <w:vAlign w:val="center"/>
          </w:tcPr>
          <w:p w:rsidR="00250231" w:rsidRPr="00EC2317" w:rsidRDefault="00250231" w:rsidP="00E571A8">
            <w:pPr>
              <w:rPr>
                <w:ins w:id="1482" w:author="jonesar" w:date="2013-05-14T11:31:00Z"/>
                <w:b/>
                <w:lang w:val="en-GB"/>
              </w:rPr>
            </w:pPr>
            <w:ins w:id="1483" w:author="jonesar" w:date="2013-05-14T11:31:00Z">
              <w:r w:rsidRPr="00EC2317">
                <w:rPr>
                  <w:b/>
                  <w:lang w:val="en-GB"/>
                </w:rPr>
                <w:lastRenderedPageBreak/>
                <w:t>Type:</w:t>
              </w:r>
            </w:ins>
          </w:p>
        </w:tc>
        <w:tc>
          <w:tcPr>
            <w:tcW w:w="8571" w:type="dxa"/>
          </w:tcPr>
          <w:p w:rsidR="00250231" w:rsidRPr="00EC2317" w:rsidRDefault="00250231" w:rsidP="00E571A8">
            <w:pPr>
              <w:rPr>
                <w:ins w:id="1484" w:author="jonesar" w:date="2013-05-14T11:31:00Z"/>
                <w:lang w:val="en-GB"/>
              </w:rPr>
            </w:pPr>
            <w:ins w:id="1485" w:author="jonesar" w:date="2013-05-14T11:31:00Z">
              <w:r>
                <w:rPr>
                  <w:lang w:val="en-GB"/>
                </w:rPr>
                <w:t>{SAMPLE_ID}</w:t>
              </w:r>
            </w:ins>
          </w:p>
        </w:tc>
      </w:tr>
      <w:tr w:rsidR="00250231" w:rsidTr="00E571A8">
        <w:trPr>
          <w:ins w:id="1486" w:author="jonesar" w:date="2013-05-14T11:31:00Z"/>
        </w:trPr>
        <w:tc>
          <w:tcPr>
            <w:tcW w:w="1617" w:type="dxa"/>
            <w:vAlign w:val="center"/>
          </w:tcPr>
          <w:p w:rsidR="00250231" w:rsidRPr="00EC2317" w:rsidRDefault="00250231" w:rsidP="00E571A8">
            <w:pPr>
              <w:rPr>
                <w:ins w:id="1487" w:author="jonesar" w:date="2013-05-14T11:31:00Z"/>
                <w:b/>
                <w:lang w:val="en-GB"/>
              </w:rPr>
            </w:pPr>
            <w:ins w:id="1488" w:author="jonesar" w:date="2013-05-14T11:31:00Z">
              <w:r w:rsidRPr="00EC2317">
                <w:rPr>
                  <w:b/>
                  <w:lang w:val="en-GB"/>
                </w:rPr>
                <w:t>Multiplicity:</w:t>
              </w:r>
            </w:ins>
          </w:p>
        </w:tc>
        <w:tc>
          <w:tcPr>
            <w:tcW w:w="8571" w:type="dxa"/>
          </w:tcPr>
          <w:p w:rsidR="00250231" w:rsidRPr="00EC2317" w:rsidRDefault="00250231" w:rsidP="00E571A8">
            <w:pPr>
              <w:rPr>
                <w:ins w:id="1489" w:author="jonesar" w:date="2013-05-14T11:31:00Z"/>
                <w:lang w:val="en-GB"/>
              </w:rPr>
            </w:pPr>
            <w:ins w:id="1490" w:author="jonesar" w:date="2013-05-14T11:31:00Z">
              <w:r w:rsidRPr="00EC2317">
                <w:rPr>
                  <w:lang w:val="en-GB"/>
                </w:rPr>
                <w:t>0 .. *</w:t>
              </w:r>
            </w:ins>
          </w:p>
        </w:tc>
      </w:tr>
      <w:tr w:rsidR="00250231" w:rsidTr="00E571A8">
        <w:trPr>
          <w:ins w:id="1491" w:author="jonesar" w:date="2013-05-14T11:31:00Z"/>
        </w:trPr>
        <w:tc>
          <w:tcPr>
            <w:tcW w:w="1617" w:type="dxa"/>
            <w:vAlign w:val="center"/>
          </w:tcPr>
          <w:p w:rsidR="00250231" w:rsidRPr="00EC2317" w:rsidRDefault="00250231" w:rsidP="00E571A8">
            <w:pPr>
              <w:rPr>
                <w:ins w:id="1492" w:author="jonesar" w:date="2013-05-14T11:31:00Z"/>
                <w:b/>
                <w:lang w:val="en-GB"/>
              </w:rPr>
            </w:pPr>
            <w:ins w:id="1493" w:author="jonesar" w:date="2013-05-14T11:31:00Z">
              <w:r w:rsidRPr="00EC2317">
                <w:rPr>
                  <w:b/>
                  <w:lang w:val="en-GB"/>
                </w:rPr>
                <w:t>Example:</w:t>
              </w:r>
            </w:ins>
          </w:p>
        </w:tc>
        <w:tc>
          <w:tcPr>
            <w:tcW w:w="8571" w:type="dxa"/>
          </w:tcPr>
          <w:p w:rsidR="00250231" w:rsidRPr="00E92C27" w:rsidRDefault="00250231" w:rsidP="00E571A8">
            <w:pPr>
              <w:pStyle w:val="Code"/>
              <w:rPr>
                <w:ins w:id="1494" w:author="jonesar" w:date="2013-05-14T11:31:00Z"/>
                <w:rFonts w:cs="Courier New"/>
              </w:rPr>
            </w:pPr>
            <w:ins w:id="1495" w:author="jonesar" w:date="2013-05-14T11:31:00Z">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ins>
          </w:p>
        </w:tc>
      </w:tr>
    </w:tbl>
    <w:p w:rsidR="00250231" w:rsidRDefault="00250231" w:rsidP="00250231">
      <w:pPr>
        <w:pStyle w:val="Heading3"/>
        <w:rPr>
          <w:ins w:id="1496" w:author="jonesar" w:date="2013-05-14T11:31:00Z"/>
          <w:lang w:val="en-GB"/>
        </w:rPr>
      </w:pPr>
      <w:ins w:id="1497" w:author="jonesar" w:date="2013-05-14T11:31:00Z">
        <w:r w:rsidRPr="00CD1345">
          <w:rPr>
            <w:lang w:val="en-GB"/>
          </w:rPr>
          <w:t>{</w:t>
        </w:r>
        <w:r>
          <w:rPr>
            <w:lang w:val="en-GB"/>
          </w:rPr>
          <w:t>ASSAY_ID</w:t>
        </w:r>
        <w:r w:rsidRPr="00CD1345">
          <w:rPr>
            <w:lang w:val="en-GB"/>
          </w:rPr>
          <w:t>}-</w:t>
        </w:r>
      </w:ins>
      <w:ins w:id="1498" w:author="jonesar" w:date="2013-05-14T11:35:00Z">
        <w:r w:rsidR="00EC6EC8">
          <w:rPr>
            <w:lang w:val="en-GB"/>
          </w:rPr>
          <w:t>ms_file</w:t>
        </w:r>
      </w:ins>
      <w:ins w:id="1499" w:author="jonesar" w:date="2013-05-14T11:31:00Z">
        <w:r>
          <w:rPr>
            <w:lang w:val="en-GB"/>
          </w:rPr>
          <w:t xml:space="preserve">_ref </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250231" w:rsidTr="00E571A8">
        <w:trPr>
          <w:ins w:id="1500" w:author="jonesar" w:date="2013-05-14T11:31:00Z"/>
        </w:trPr>
        <w:tc>
          <w:tcPr>
            <w:tcW w:w="1617" w:type="dxa"/>
            <w:vAlign w:val="center"/>
          </w:tcPr>
          <w:p w:rsidR="00250231" w:rsidRPr="00EC2317" w:rsidRDefault="00250231" w:rsidP="00E571A8">
            <w:pPr>
              <w:rPr>
                <w:ins w:id="1501" w:author="jonesar" w:date="2013-05-14T11:31:00Z"/>
                <w:b/>
                <w:lang w:val="en-GB"/>
              </w:rPr>
            </w:pPr>
            <w:ins w:id="1502" w:author="jonesar" w:date="2013-05-14T11:31:00Z">
              <w:r w:rsidRPr="00EC2317">
                <w:rPr>
                  <w:b/>
                  <w:lang w:val="en-GB"/>
                </w:rPr>
                <w:t>Description:</w:t>
              </w:r>
            </w:ins>
          </w:p>
        </w:tc>
        <w:tc>
          <w:tcPr>
            <w:tcW w:w="8571" w:type="dxa"/>
          </w:tcPr>
          <w:p w:rsidR="00250231" w:rsidRPr="00EC2317" w:rsidRDefault="00250231" w:rsidP="00EC6EC8">
            <w:pPr>
              <w:rPr>
                <w:ins w:id="1503" w:author="jonesar" w:date="2013-05-14T11:31:00Z"/>
                <w:lang w:val="en-GB"/>
              </w:rPr>
            </w:pPr>
            <w:ins w:id="1504" w:author="jonesar" w:date="2013-05-14T11:31:00Z">
              <w:r w:rsidRPr="00EC2317">
                <w:rPr>
                  <w:lang w:val="en-GB"/>
                </w:rPr>
                <w:t>A</w:t>
              </w:r>
              <w:r>
                <w:rPr>
                  <w:lang w:val="en-GB"/>
                </w:rPr>
                <w:t xml:space="preserve">n association from a given assay to the </w:t>
              </w:r>
            </w:ins>
            <w:ins w:id="1505" w:author="jonesar" w:date="2013-05-14T11:35:00Z">
              <w:r w:rsidR="00EC6EC8">
                <w:rPr>
                  <w:lang w:val="en-GB"/>
                </w:rPr>
                <w:t>source MS file</w:t>
              </w:r>
            </w:ins>
            <w:ins w:id="1506" w:author="jonesar" w:date="2013-05-14T11:31:00Z">
              <w:r>
                <w:rPr>
                  <w:lang w:val="en-GB"/>
                </w:rPr>
                <w:t>.</w:t>
              </w:r>
            </w:ins>
            <w:ins w:id="1507" w:author="jonesar" w:date="2013-05-14T14:35:00Z">
              <w:r w:rsidR="005A0C7F">
                <w:rPr>
                  <w:lang w:val="en-GB"/>
                </w:rPr>
                <w:t xml:space="preserve"> If assays are reported in the file, the ms_file reference is MANDATORY.</w:t>
              </w:r>
            </w:ins>
          </w:p>
        </w:tc>
      </w:tr>
      <w:tr w:rsidR="00250231" w:rsidTr="00E571A8">
        <w:trPr>
          <w:ins w:id="1508" w:author="jonesar" w:date="2013-05-14T11:31:00Z"/>
        </w:trPr>
        <w:tc>
          <w:tcPr>
            <w:tcW w:w="1617" w:type="dxa"/>
            <w:vAlign w:val="center"/>
          </w:tcPr>
          <w:p w:rsidR="00250231" w:rsidRPr="00EC2317" w:rsidRDefault="00250231" w:rsidP="00E571A8">
            <w:pPr>
              <w:rPr>
                <w:ins w:id="1509" w:author="jonesar" w:date="2013-05-14T11:31:00Z"/>
                <w:b/>
                <w:lang w:val="en-GB"/>
              </w:rPr>
            </w:pPr>
            <w:ins w:id="1510" w:author="jonesar" w:date="2013-05-14T11:31:00Z">
              <w:r w:rsidRPr="00EC2317">
                <w:rPr>
                  <w:b/>
                  <w:lang w:val="en-GB"/>
                </w:rPr>
                <w:t>Type:</w:t>
              </w:r>
            </w:ins>
          </w:p>
        </w:tc>
        <w:tc>
          <w:tcPr>
            <w:tcW w:w="8571" w:type="dxa"/>
          </w:tcPr>
          <w:p w:rsidR="00250231" w:rsidRPr="00EC2317" w:rsidRDefault="00250231" w:rsidP="006F6018">
            <w:pPr>
              <w:rPr>
                <w:ins w:id="1511" w:author="jonesar" w:date="2013-05-14T11:31:00Z"/>
                <w:lang w:val="en-GB"/>
              </w:rPr>
            </w:pPr>
            <w:ins w:id="1512" w:author="jonesar" w:date="2013-05-14T11:31:00Z">
              <w:r>
                <w:rPr>
                  <w:lang w:val="en-GB"/>
                </w:rPr>
                <w:t>{</w:t>
              </w:r>
            </w:ins>
            <w:ins w:id="1513" w:author="jonesar" w:date="2013-05-14T11:35:00Z">
              <w:r w:rsidR="006F6018">
                <w:rPr>
                  <w:lang w:val="en-GB"/>
                </w:rPr>
                <w:t>MS_FILE</w:t>
              </w:r>
            </w:ins>
            <w:ins w:id="1514" w:author="jonesar" w:date="2013-05-14T11:31:00Z">
              <w:r>
                <w:rPr>
                  <w:lang w:val="en-GB"/>
                </w:rPr>
                <w:t>_ID}</w:t>
              </w:r>
            </w:ins>
          </w:p>
        </w:tc>
      </w:tr>
      <w:tr w:rsidR="00250231" w:rsidTr="00E571A8">
        <w:trPr>
          <w:ins w:id="1515" w:author="jonesar" w:date="2013-05-14T11:31:00Z"/>
        </w:trPr>
        <w:tc>
          <w:tcPr>
            <w:tcW w:w="1617" w:type="dxa"/>
            <w:vAlign w:val="center"/>
          </w:tcPr>
          <w:p w:rsidR="00250231" w:rsidRPr="00EC2317" w:rsidRDefault="00250231" w:rsidP="00E571A8">
            <w:pPr>
              <w:rPr>
                <w:ins w:id="1516" w:author="jonesar" w:date="2013-05-14T11:31:00Z"/>
                <w:b/>
                <w:lang w:val="en-GB"/>
              </w:rPr>
            </w:pPr>
            <w:ins w:id="1517" w:author="jonesar" w:date="2013-05-14T11:31:00Z">
              <w:r w:rsidRPr="00EC2317">
                <w:rPr>
                  <w:b/>
                  <w:lang w:val="en-GB"/>
                </w:rPr>
                <w:t>Multiplicity:</w:t>
              </w:r>
            </w:ins>
          </w:p>
        </w:tc>
        <w:tc>
          <w:tcPr>
            <w:tcW w:w="8571" w:type="dxa"/>
          </w:tcPr>
          <w:p w:rsidR="00250231" w:rsidRPr="00EC2317" w:rsidRDefault="00250231" w:rsidP="00E571A8">
            <w:pPr>
              <w:rPr>
                <w:ins w:id="1518" w:author="jonesar" w:date="2013-05-14T11:31:00Z"/>
                <w:lang w:val="en-GB"/>
              </w:rPr>
            </w:pPr>
            <w:ins w:id="1519" w:author="jonesar" w:date="2013-05-14T11:31:00Z">
              <w:r w:rsidRPr="00EC2317">
                <w:rPr>
                  <w:lang w:val="en-GB"/>
                </w:rPr>
                <w:t>0 .. *</w:t>
              </w:r>
            </w:ins>
          </w:p>
        </w:tc>
      </w:tr>
      <w:tr w:rsidR="00250231" w:rsidTr="00E571A8">
        <w:trPr>
          <w:ins w:id="1520" w:author="jonesar" w:date="2013-05-14T11:31:00Z"/>
        </w:trPr>
        <w:tc>
          <w:tcPr>
            <w:tcW w:w="1617" w:type="dxa"/>
            <w:vAlign w:val="center"/>
          </w:tcPr>
          <w:p w:rsidR="00250231" w:rsidRPr="00EC2317" w:rsidRDefault="00250231" w:rsidP="00E571A8">
            <w:pPr>
              <w:rPr>
                <w:ins w:id="1521" w:author="jonesar" w:date="2013-05-14T11:31:00Z"/>
                <w:b/>
                <w:lang w:val="en-GB"/>
              </w:rPr>
            </w:pPr>
            <w:ins w:id="1522" w:author="jonesar" w:date="2013-05-14T11:31:00Z">
              <w:r w:rsidRPr="00EC2317">
                <w:rPr>
                  <w:b/>
                  <w:lang w:val="en-GB"/>
                </w:rPr>
                <w:t>Example:</w:t>
              </w:r>
            </w:ins>
          </w:p>
        </w:tc>
        <w:tc>
          <w:tcPr>
            <w:tcW w:w="8571" w:type="dxa"/>
          </w:tcPr>
          <w:p w:rsidR="00250231" w:rsidRPr="00E92C27" w:rsidRDefault="00987F66" w:rsidP="00E571A8">
            <w:pPr>
              <w:pStyle w:val="Code"/>
              <w:rPr>
                <w:ins w:id="1523" w:author="jonesar" w:date="2013-05-14T11:31:00Z"/>
                <w:rFonts w:cs="Courier New"/>
              </w:rPr>
            </w:pPr>
            <w:ins w:id="1524" w:author="jonesar" w:date="2013-05-14T11:36:00Z">
              <w:r w:rsidRPr="00987F66">
                <w:rPr>
                  <w:rFonts w:cs="Courier New"/>
                </w:rPr>
                <w:t>MTD</w:t>
              </w:r>
              <w:r w:rsidRPr="00987F66">
                <w:rPr>
                  <w:rFonts w:cs="Courier New"/>
                </w:rPr>
                <w:tab/>
                <w:t>assay[1]-ms_file_ref</w:t>
              </w:r>
              <w:r w:rsidRPr="00987F66">
                <w:rPr>
                  <w:rFonts w:cs="Courier New"/>
                </w:rPr>
                <w:tab/>
                <w:t>ms_file[1]</w:t>
              </w:r>
            </w:ins>
          </w:p>
        </w:tc>
      </w:tr>
    </w:tbl>
    <w:p w:rsidR="00C9007E" w:rsidRDefault="00C9007E" w:rsidP="00C9007E">
      <w:pPr>
        <w:pStyle w:val="Heading3"/>
        <w:rPr>
          <w:ins w:id="1525" w:author="jonesar" w:date="2013-05-14T11:33:00Z"/>
          <w:lang w:val="en-GB"/>
        </w:rPr>
      </w:pPr>
      <w:ins w:id="1526" w:author="jonesar" w:date="2013-05-14T11:33:00Z">
        <w:r w:rsidRPr="00CD1345">
          <w:rPr>
            <w:lang w:val="en-GB"/>
          </w:rPr>
          <w:t>{</w:t>
        </w:r>
        <w:r>
          <w:rPr>
            <w:lang w:val="en-GB"/>
          </w:rPr>
          <w:t>STUDY_VARIABLE_ID</w:t>
        </w:r>
        <w:r w:rsidRPr="00CD1345">
          <w:rPr>
            <w:lang w:val="en-GB"/>
          </w:rPr>
          <w:t>}-</w:t>
        </w:r>
        <w:r>
          <w:rPr>
            <w:lang w:val="en-GB"/>
          </w:rPr>
          <w:t>assay_refs</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C9007E" w:rsidTr="00E571A8">
        <w:trPr>
          <w:ins w:id="1527" w:author="jonesar" w:date="2013-05-14T11:33:00Z"/>
        </w:trPr>
        <w:tc>
          <w:tcPr>
            <w:tcW w:w="1617" w:type="dxa"/>
            <w:vAlign w:val="center"/>
          </w:tcPr>
          <w:p w:rsidR="00C9007E" w:rsidRPr="00EC2317" w:rsidRDefault="00C9007E" w:rsidP="00E571A8">
            <w:pPr>
              <w:rPr>
                <w:ins w:id="1528" w:author="jonesar" w:date="2013-05-14T11:33:00Z"/>
                <w:b/>
                <w:lang w:val="en-GB"/>
              </w:rPr>
            </w:pPr>
            <w:ins w:id="1529" w:author="jonesar" w:date="2013-05-14T11:33:00Z">
              <w:r w:rsidRPr="00EC2317">
                <w:rPr>
                  <w:b/>
                  <w:lang w:val="en-GB"/>
                </w:rPr>
                <w:t>Description:</w:t>
              </w:r>
            </w:ins>
          </w:p>
        </w:tc>
        <w:tc>
          <w:tcPr>
            <w:tcW w:w="8571" w:type="dxa"/>
          </w:tcPr>
          <w:p w:rsidR="00C9007E" w:rsidRPr="00EC2317" w:rsidRDefault="00C9007E" w:rsidP="00832C71">
            <w:pPr>
              <w:rPr>
                <w:ins w:id="1530" w:author="jonesar" w:date="2013-05-14T11:33:00Z"/>
                <w:lang w:val="en-GB"/>
              </w:rPr>
            </w:pPr>
            <w:commentRangeStart w:id="1531"/>
            <w:ins w:id="1532" w:author="jonesar" w:date="2013-05-14T11:33:00Z">
              <w:r>
                <w:rPr>
                  <w:lang w:val="en-GB"/>
                </w:rPr>
                <w:t xml:space="preserve">Comma-separated references to </w:t>
              </w:r>
            </w:ins>
            <w:ins w:id="1533" w:author="jonesar" w:date="2013-05-14T11:52:00Z">
              <w:r w:rsidR="00832C71">
                <w:rPr>
                  <w:lang w:val="en-GB"/>
                </w:rPr>
                <w:t xml:space="preserve">the </w:t>
              </w:r>
            </w:ins>
            <w:ins w:id="1534" w:author="jonesar" w:date="2013-05-14T11:33:00Z">
              <w:r>
                <w:rPr>
                  <w:lang w:val="en-GB"/>
                </w:rPr>
                <w:t>I</w:t>
              </w:r>
            </w:ins>
            <w:ins w:id="1535" w:author="jonesar" w:date="2013-05-14T14:35:00Z">
              <w:r w:rsidR="006F7196">
                <w:rPr>
                  <w:lang w:val="en-GB"/>
                </w:rPr>
                <w:t>D</w:t>
              </w:r>
            </w:ins>
            <w:ins w:id="1536" w:author="jonesar" w:date="2013-05-14T11:33:00Z">
              <w:r>
                <w:rPr>
                  <w:lang w:val="en-GB"/>
                </w:rPr>
                <w:t>s</w:t>
              </w:r>
            </w:ins>
            <w:ins w:id="1537" w:author="jonesar" w:date="2013-05-14T11:52:00Z">
              <w:r w:rsidR="00832C71">
                <w:rPr>
                  <w:lang w:val="en-GB"/>
                </w:rPr>
                <w:t xml:space="preserve"> of assays grouped in the study variable</w:t>
              </w:r>
            </w:ins>
            <w:ins w:id="1538" w:author="jonesar" w:date="2013-05-14T11:33:00Z">
              <w:r w:rsidRPr="00EC2317">
                <w:rPr>
                  <w:lang w:val="en-GB"/>
                </w:rPr>
                <w:t>.</w:t>
              </w:r>
            </w:ins>
            <w:commentRangeEnd w:id="1531"/>
            <w:ins w:id="1539" w:author="jonesar" w:date="2013-05-14T12:16:00Z">
              <w:r w:rsidR="0009573E">
                <w:rPr>
                  <w:rStyle w:val="CommentReference"/>
                </w:rPr>
                <w:commentReference w:id="1531"/>
              </w:r>
            </w:ins>
            <w:ins w:id="1540" w:author="jonesar" w:date="2013-05-14T14:35:00Z">
              <w:r w:rsidR="006F7196">
                <w:rPr>
                  <w:lang w:val="en-GB"/>
                </w:rPr>
                <w:t xml:space="preserve"> If both assays and study variables are reported in the file, the references are MANDATORY.</w:t>
              </w:r>
            </w:ins>
          </w:p>
        </w:tc>
      </w:tr>
      <w:tr w:rsidR="00C9007E" w:rsidTr="00E571A8">
        <w:trPr>
          <w:ins w:id="1541" w:author="jonesar" w:date="2013-05-14T11:33:00Z"/>
        </w:trPr>
        <w:tc>
          <w:tcPr>
            <w:tcW w:w="1617" w:type="dxa"/>
            <w:vAlign w:val="center"/>
          </w:tcPr>
          <w:p w:rsidR="00C9007E" w:rsidRPr="00EC2317" w:rsidRDefault="00C9007E" w:rsidP="00E571A8">
            <w:pPr>
              <w:rPr>
                <w:ins w:id="1542" w:author="jonesar" w:date="2013-05-14T11:33:00Z"/>
                <w:b/>
                <w:lang w:val="en-GB"/>
              </w:rPr>
            </w:pPr>
            <w:ins w:id="1543" w:author="jonesar" w:date="2013-05-14T11:33:00Z">
              <w:r w:rsidRPr="00EC2317">
                <w:rPr>
                  <w:b/>
                  <w:lang w:val="en-GB"/>
                </w:rPr>
                <w:t>Type:</w:t>
              </w:r>
            </w:ins>
          </w:p>
        </w:tc>
        <w:tc>
          <w:tcPr>
            <w:tcW w:w="8571" w:type="dxa"/>
          </w:tcPr>
          <w:p w:rsidR="00C9007E" w:rsidRPr="00EC2317" w:rsidRDefault="00C9007E" w:rsidP="00E571A8">
            <w:pPr>
              <w:rPr>
                <w:ins w:id="1544" w:author="jonesar" w:date="2013-05-14T11:33:00Z"/>
                <w:lang w:val="en-GB"/>
              </w:rPr>
            </w:pPr>
            <w:ins w:id="1545" w:author="jonesar" w:date="2013-05-14T11:33:00Z">
              <w:r>
                <w:rPr>
                  <w:lang w:val="en-GB"/>
                </w:rPr>
                <w:t xml:space="preserve">{ASSAY_ID}, ...   </w:t>
              </w:r>
            </w:ins>
          </w:p>
        </w:tc>
      </w:tr>
      <w:tr w:rsidR="00C9007E" w:rsidTr="00E571A8">
        <w:trPr>
          <w:ins w:id="1546" w:author="jonesar" w:date="2013-05-14T11:33:00Z"/>
        </w:trPr>
        <w:tc>
          <w:tcPr>
            <w:tcW w:w="1617" w:type="dxa"/>
            <w:vAlign w:val="center"/>
          </w:tcPr>
          <w:p w:rsidR="00C9007E" w:rsidRPr="00EC2317" w:rsidRDefault="00C9007E" w:rsidP="00E571A8">
            <w:pPr>
              <w:rPr>
                <w:ins w:id="1547" w:author="jonesar" w:date="2013-05-14T11:33:00Z"/>
                <w:b/>
                <w:lang w:val="en-GB"/>
              </w:rPr>
            </w:pPr>
            <w:ins w:id="1548" w:author="jonesar" w:date="2013-05-14T11:33:00Z">
              <w:r w:rsidRPr="00EC2317">
                <w:rPr>
                  <w:b/>
                  <w:lang w:val="en-GB"/>
                </w:rPr>
                <w:t>Multiplicity:</w:t>
              </w:r>
            </w:ins>
          </w:p>
        </w:tc>
        <w:tc>
          <w:tcPr>
            <w:tcW w:w="8571" w:type="dxa"/>
          </w:tcPr>
          <w:p w:rsidR="00C9007E" w:rsidRPr="00EC2317" w:rsidRDefault="00C9007E" w:rsidP="00E571A8">
            <w:pPr>
              <w:rPr>
                <w:ins w:id="1549" w:author="jonesar" w:date="2013-05-14T11:33:00Z"/>
                <w:lang w:val="en-GB"/>
              </w:rPr>
            </w:pPr>
            <w:ins w:id="1550" w:author="jonesar" w:date="2013-05-14T11:33:00Z">
              <w:r w:rsidRPr="00EC2317">
                <w:rPr>
                  <w:lang w:val="en-GB"/>
                </w:rPr>
                <w:t>0 .. *</w:t>
              </w:r>
            </w:ins>
          </w:p>
        </w:tc>
      </w:tr>
      <w:tr w:rsidR="00C9007E" w:rsidTr="00E571A8">
        <w:trPr>
          <w:ins w:id="1551" w:author="jonesar" w:date="2013-05-14T11:33:00Z"/>
        </w:trPr>
        <w:tc>
          <w:tcPr>
            <w:tcW w:w="1617" w:type="dxa"/>
            <w:vAlign w:val="center"/>
          </w:tcPr>
          <w:p w:rsidR="00C9007E" w:rsidRPr="00EC2317" w:rsidRDefault="00C9007E" w:rsidP="00E571A8">
            <w:pPr>
              <w:rPr>
                <w:ins w:id="1552" w:author="jonesar" w:date="2013-05-14T11:33:00Z"/>
                <w:b/>
                <w:lang w:val="en-GB"/>
              </w:rPr>
            </w:pPr>
            <w:ins w:id="1553" w:author="jonesar" w:date="2013-05-14T11:33:00Z">
              <w:r w:rsidRPr="00EC2317">
                <w:rPr>
                  <w:b/>
                  <w:lang w:val="en-GB"/>
                </w:rPr>
                <w:t>Example:</w:t>
              </w:r>
            </w:ins>
          </w:p>
        </w:tc>
        <w:tc>
          <w:tcPr>
            <w:tcW w:w="8571" w:type="dxa"/>
          </w:tcPr>
          <w:p w:rsidR="00C9007E" w:rsidRPr="00E92C27" w:rsidRDefault="00C9007E" w:rsidP="00E571A8">
            <w:pPr>
              <w:pStyle w:val="Code"/>
              <w:rPr>
                <w:ins w:id="1554" w:author="jonesar" w:date="2013-05-14T11:33:00Z"/>
                <w:rFonts w:cs="Courier New"/>
              </w:rPr>
            </w:pPr>
            <w:ins w:id="1555" w:author="jonesar" w:date="2013-05-14T11:33:00Z">
              <w:r w:rsidRPr="00B57DC9">
                <w:rPr>
                  <w:rFonts w:cs="Courier New"/>
                </w:rPr>
                <w:t>MTD</w:t>
              </w:r>
              <w:r w:rsidRPr="00B57DC9">
                <w:rPr>
                  <w:rFonts w:cs="Courier New"/>
                </w:rPr>
                <w:tab/>
                <w:t>study_variable[1]-assay_refs</w:t>
              </w:r>
              <w:r w:rsidRPr="00B57DC9">
                <w:rPr>
                  <w:rFonts w:cs="Courier New"/>
                </w:rPr>
                <w:tab/>
                <w:t>assay[1], assay[2], assay[3]</w:t>
              </w:r>
            </w:ins>
          </w:p>
        </w:tc>
      </w:tr>
    </w:tbl>
    <w:p w:rsidR="00C9007E" w:rsidRDefault="00C9007E" w:rsidP="00C9007E">
      <w:pPr>
        <w:pStyle w:val="Heading3"/>
        <w:rPr>
          <w:ins w:id="1556" w:author="jonesar" w:date="2013-05-14T11:33:00Z"/>
          <w:lang w:val="en-GB"/>
        </w:rPr>
      </w:pPr>
      <w:ins w:id="1557" w:author="jonesar" w:date="2013-05-14T11:33:00Z">
        <w:r w:rsidRPr="00CD1345">
          <w:rPr>
            <w:lang w:val="en-GB"/>
          </w:rPr>
          <w:t>{</w:t>
        </w:r>
        <w:r>
          <w:rPr>
            <w:lang w:val="en-GB"/>
          </w:rPr>
          <w:t>STUDY_VARIABLE_ID</w:t>
        </w:r>
        <w:r w:rsidRPr="00CD1345">
          <w:rPr>
            <w:lang w:val="en-GB"/>
          </w:rPr>
          <w:t>}-</w:t>
        </w:r>
        <w:r>
          <w:rPr>
            <w:lang w:val="en-GB"/>
          </w:rPr>
          <w:t>sample</w:t>
        </w:r>
        <w:r>
          <w:rPr>
            <w:lang w:val="en-GB"/>
          </w:rPr>
          <w:t>_ref</w:t>
        </w:r>
      </w:ins>
      <w:ins w:id="1558" w:author="jonesar" w:date="2013-05-14T11:53:00Z">
        <w:r w:rsidR="00A611A0">
          <w:rPr>
            <w:lang w:val="en-GB"/>
          </w:rPr>
          <w:t>s</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C9007E" w:rsidTr="00E571A8">
        <w:trPr>
          <w:ins w:id="1559" w:author="jonesar" w:date="2013-05-14T11:33:00Z"/>
        </w:trPr>
        <w:tc>
          <w:tcPr>
            <w:tcW w:w="1617" w:type="dxa"/>
            <w:vAlign w:val="center"/>
          </w:tcPr>
          <w:p w:rsidR="00C9007E" w:rsidRPr="00EC2317" w:rsidRDefault="00C9007E" w:rsidP="00E571A8">
            <w:pPr>
              <w:rPr>
                <w:ins w:id="1560" w:author="jonesar" w:date="2013-05-14T11:33:00Z"/>
                <w:b/>
                <w:lang w:val="en-GB"/>
              </w:rPr>
            </w:pPr>
            <w:ins w:id="1561" w:author="jonesar" w:date="2013-05-14T11:33:00Z">
              <w:r w:rsidRPr="00EC2317">
                <w:rPr>
                  <w:b/>
                  <w:lang w:val="en-GB"/>
                </w:rPr>
                <w:t>Description:</w:t>
              </w:r>
            </w:ins>
          </w:p>
        </w:tc>
        <w:tc>
          <w:tcPr>
            <w:tcW w:w="8571" w:type="dxa"/>
          </w:tcPr>
          <w:p w:rsidR="00C9007E" w:rsidRPr="00EC2317" w:rsidRDefault="00A611A0" w:rsidP="00C9007E">
            <w:pPr>
              <w:rPr>
                <w:ins w:id="1562" w:author="jonesar" w:date="2013-05-14T11:33:00Z"/>
                <w:lang w:val="en-GB"/>
              </w:rPr>
            </w:pPr>
            <w:ins w:id="1563" w:author="jonesar" w:date="2013-05-14T11:53:00Z">
              <w:r>
                <w:rPr>
                  <w:lang w:val="en-GB"/>
                </w:rPr>
                <w:t>Comma-separated r</w:t>
              </w:r>
            </w:ins>
            <w:ins w:id="1564" w:author="jonesar" w:date="2013-05-14T11:33:00Z">
              <w:r w:rsidR="00C9007E">
                <w:rPr>
                  <w:lang w:val="en-GB"/>
                </w:rPr>
                <w:t>eferences to the sample</w:t>
              </w:r>
            </w:ins>
            <w:ins w:id="1565" w:author="jonesar" w:date="2013-05-14T11:53:00Z">
              <w:r>
                <w:rPr>
                  <w:lang w:val="en-GB"/>
                </w:rPr>
                <w:t>s</w:t>
              </w:r>
            </w:ins>
            <w:ins w:id="1566" w:author="jonesar" w:date="2013-05-14T11:33:00Z">
              <w:r>
                <w:rPr>
                  <w:lang w:val="en-GB"/>
                </w:rPr>
                <w:t xml:space="preserve"> that w</w:t>
              </w:r>
            </w:ins>
            <w:ins w:id="1567" w:author="jonesar" w:date="2013-05-14T11:53:00Z">
              <w:r>
                <w:rPr>
                  <w:lang w:val="en-GB"/>
                </w:rPr>
                <w:t>ere</w:t>
              </w:r>
            </w:ins>
            <w:ins w:id="1568" w:author="jonesar" w:date="2013-05-14T11:33:00Z">
              <w:r w:rsidR="00C9007E">
                <w:rPr>
                  <w:lang w:val="en-GB"/>
                </w:rPr>
                <w:t xml:space="preserve"> analysed</w:t>
              </w:r>
            </w:ins>
            <w:ins w:id="1569" w:author="jonesar" w:date="2013-05-14T11:53:00Z">
              <w:r>
                <w:rPr>
                  <w:lang w:val="en-GB"/>
                </w:rPr>
                <w:t xml:space="preserve"> in the study variable</w:t>
              </w:r>
            </w:ins>
            <w:ins w:id="1570" w:author="jonesar" w:date="2013-05-14T11:33:00Z">
              <w:r w:rsidR="00C9007E" w:rsidRPr="00EC2317">
                <w:rPr>
                  <w:lang w:val="en-GB"/>
                </w:rPr>
                <w:t>.</w:t>
              </w:r>
            </w:ins>
          </w:p>
        </w:tc>
      </w:tr>
      <w:tr w:rsidR="00C9007E" w:rsidTr="00E571A8">
        <w:trPr>
          <w:ins w:id="1571" w:author="jonesar" w:date="2013-05-14T11:33:00Z"/>
        </w:trPr>
        <w:tc>
          <w:tcPr>
            <w:tcW w:w="1617" w:type="dxa"/>
            <w:vAlign w:val="center"/>
          </w:tcPr>
          <w:p w:rsidR="00C9007E" w:rsidRPr="00EC2317" w:rsidRDefault="00C9007E" w:rsidP="00E571A8">
            <w:pPr>
              <w:rPr>
                <w:ins w:id="1572" w:author="jonesar" w:date="2013-05-14T11:33:00Z"/>
                <w:b/>
                <w:lang w:val="en-GB"/>
              </w:rPr>
            </w:pPr>
            <w:ins w:id="1573" w:author="jonesar" w:date="2013-05-14T11:33:00Z">
              <w:r w:rsidRPr="00EC2317">
                <w:rPr>
                  <w:b/>
                  <w:lang w:val="en-GB"/>
                </w:rPr>
                <w:t>Type:</w:t>
              </w:r>
            </w:ins>
          </w:p>
        </w:tc>
        <w:tc>
          <w:tcPr>
            <w:tcW w:w="8571" w:type="dxa"/>
          </w:tcPr>
          <w:p w:rsidR="00C9007E" w:rsidRPr="00EC2317" w:rsidRDefault="00C9007E" w:rsidP="00C9007E">
            <w:pPr>
              <w:rPr>
                <w:ins w:id="1574" w:author="jonesar" w:date="2013-05-14T11:33:00Z"/>
                <w:lang w:val="en-GB"/>
              </w:rPr>
            </w:pPr>
            <w:ins w:id="1575" w:author="jonesar" w:date="2013-05-14T11:33:00Z">
              <w:r>
                <w:rPr>
                  <w:lang w:val="en-GB"/>
                </w:rPr>
                <w:t>{</w:t>
              </w:r>
              <w:r>
                <w:rPr>
                  <w:lang w:val="en-GB"/>
                </w:rPr>
                <w:t>SAMPLE</w:t>
              </w:r>
              <w:r>
                <w:rPr>
                  <w:lang w:val="en-GB"/>
                </w:rPr>
                <w:t>_ID</w:t>
              </w:r>
              <w:r>
                <w:rPr>
                  <w:lang w:val="en-GB"/>
                </w:rPr>
                <w:t>}</w:t>
              </w:r>
            </w:ins>
            <w:ins w:id="1576" w:author="jonesar" w:date="2013-05-14T11:53:00Z">
              <w:r w:rsidR="00A611A0">
                <w:rPr>
                  <w:lang w:val="en-GB"/>
                </w:rPr>
                <w:t xml:space="preserve">, ... </w:t>
              </w:r>
              <w:r w:rsidR="00A611A0">
                <w:rPr>
                  <w:lang w:val="en-GB"/>
                </w:rPr>
                <w:t xml:space="preserve">{SAMPLE_ID}   </w:t>
              </w:r>
            </w:ins>
          </w:p>
        </w:tc>
      </w:tr>
      <w:tr w:rsidR="00C9007E" w:rsidTr="00E571A8">
        <w:trPr>
          <w:ins w:id="1577" w:author="jonesar" w:date="2013-05-14T11:33:00Z"/>
        </w:trPr>
        <w:tc>
          <w:tcPr>
            <w:tcW w:w="1617" w:type="dxa"/>
            <w:vAlign w:val="center"/>
          </w:tcPr>
          <w:p w:rsidR="00C9007E" w:rsidRPr="00EC2317" w:rsidRDefault="00C9007E" w:rsidP="00E571A8">
            <w:pPr>
              <w:rPr>
                <w:ins w:id="1578" w:author="jonesar" w:date="2013-05-14T11:33:00Z"/>
                <w:b/>
                <w:lang w:val="en-GB"/>
              </w:rPr>
            </w:pPr>
            <w:ins w:id="1579" w:author="jonesar" w:date="2013-05-14T11:33:00Z">
              <w:r w:rsidRPr="00EC2317">
                <w:rPr>
                  <w:b/>
                  <w:lang w:val="en-GB"/>
                </w:rPr>
                <w:t>Multiplicity:</w:t>
              </w:r>
            </w:ins>
          </w:p>
        </w:tc>
        <w:tc>
          <w:tcPr>
            <w:tcW w:w="8571" w:type="dxa"/>
          </w:tcPr>
          <w:p w:rsidR="00C9007E" w:rsidRPr="00EC2317" w:rsidRDefault="00C9007E" w:rsidP="00E571A8">
            <w:pPr>
              <w:rPr>
                <w:ins w:id="1580" w:author="jonesar" w:date="2013-05-14T11:33:00Z"/>
                <w:lang w:val="en-GB"/>
              </w:rPr>
            </w:pPr>
            <w:ins w:id="1581" w:author="jonesar" w:date="2013-05-14T11:33:00Z">
              <w:r w:rsidRPr="00EC2317">
                <w:rPr>
                  <w:lang w:val="en-GB"/>
                </w:rPr>
                <w:t>0 .. *</w:t>
              </w:r>
            </w:ins>
          </w:p>
        </w:tc>
      </w:tr>
      <w:tr w:rsidR="00C9007E" w:rsidTr="00E571A8">
        <w:trPr>
          <w:ins w:id="1582" w:author="jonesar" w:date="2013-05-14T11:33:00Z"/>
        </w:trPr>
        <w:tc>
          <w:tcPr>
            <w:tcW w:w="1617" w:type="dxa"/>
            <w:vAlign w:val="center"/>
          </w:tcPr>
          <w:p w:rsidR="00C9007E" w:rsidRPr="00EC2317" w:rsidRDefault="00C9007E" w:rsidP="00E571A8">
            <w:pPr>
              <w:rPr>
                <w:ins w:id="1583" w:author="jonesar" w:date="2013-05-14T11:33:00Z"/>
                <w:b/>
                <w:lang w:val="en-GB"/>
              </w:rPr>
            </w:pPr>
            <w:ins w:id="1584" w:author="jonesar" w:date="2013-05-14T11:33:00Z">
              <w:r w:rsidRPr="00EC2317">
                <w:rPr>
                  <w:b/>
                  <w:lang w:val="en-GB"/>
                </w:rPr>
                <w:t>Example:</w:t>
              </w:r>
            </w:ins>
          </w:p>
        </w:tc>
        <w:tc>
          <w:tcPr>
            <w:tcW w:w="8571" w:type="dxa"/>
          </w:tcPr>
          <w:p w:rsidR="00C9007E" w:rsidRPr="00E92C27" w:rsidRDefault="00CF4EB4" w:rsidP="00CF4EB4">
            <w:pPr>
              <w:pStyle w:val="Code"/>
              <w:rPr>
                <w:ins w:id="1585" w:author="jonesar" w:date="2013-05-14T11:33:00Z"/>
                <w:rFonts w:cs="Courier New"/>
              </w:rPr>
            </w:pPr>
            <w:ins w:id="1586" w:author="jonesar" w:date="2013-05-14T11:34:00Z">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ins>
            <w:ins w:id="1587" w:author="jonesar" w:date="2013-05-14T11:53:00Z">
              <w:r w:rsidR="00A611A0">
                <w:rPr>
                  <w:rFonts w:cs="Courier New"/>
                </w:rPr>
                <w:t>s</w:t>
              </w:r>
            </w:ins>
            <w:ins w:id="1588" w:author="jonesar" w:date="2013-05-14T11:34:00Z">
              <w:r w:rsidRPr="00CF4EB4">
                <w:rPr>
                  <w:rFonts w:cs="Courier New"/>
                </w:rPr>
                <w:tab/>
                <w:t>sample[1]</w:t>
              </w:r>
            </w:ins>
          </w:p>
        </w:tc>
      </w:tr>
    </w:tbl>
    <w:p w:rsidR="00D7555A" w:rsidRDefault="00D7555A" w:rsidP="00D7555A">
      <w:pPr>
        <w:pStyle w:val="Heading3"/>
        <w:rPr>
          <w:ins w:id="1589" w:author="jonesar" w:date="2013-05-14T11:38:00Z"/>
          <w:lang w:val="en-GB"/>
        </w:rPr>
      </w:pPr>
      <w:ins w:id="1590" w:author="jonesar" w:date="2013-05-14T11:38:00Z">
        <w:r w:rsidRPr="00CD1345">
          <w:rPr>
            <w:lang w:val="en-GB"/>
          </w:rPr>
          <w:t>{</w:t>
        </w:r>
        <w:r>
          <w:rPr>
            <w:lang w:val="en-GB"/>
          </w:rPr>
          <w:t>STUDY_VARIABLE_ID</w:t>
        </w:r>
        <w:r w:rsidRPr="00CD1345">
          <w:rPr>
            <w:lang w:val="en-GB"/>
          </w:rPr>
          <w:t>}-</w:t>
        </w:r>
        <w:r>
          <w:rPr>
            <w:lang w:val="en-GB"/>
          </w:rPr>
          <w:t>description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D7555A" w:rsidTr="00E571A8">
        <w:trPr>
          <w:ins w:id="1591" w:author="jonesar" w:date="2013-05-14T11:38:00Z"/>
        </w:trPr>
        <w:tc>
          <w:tcPr>
            <w:tcW w:w="1617" w:type="dxa"/>
            <w:vAlign w:val="center"/>
          </w:tcPr>
          <w:p w:rsidR="00D7555A" w:rsidRPr="00EC2317" w:rsidRDefault="00D7555A" w:rsidP="00E571A8">
            <w:pPr>
              <w:rPr>
                <w:ins w:id="1592" w:author="jonesar" w:date="2013-05-14T11:38:00Z"/>
                <w:b/>
                <w:lang w:val="en-GB"/>
              </w:rPr>
            </w:pPr>
            <w:ins w:id="1593" w:author="jonesar" w:date="2013-05-14T11:38:00Z">
              <w:r w:rsidRPr="00EC2317">
                <w:rPr>
                  <w:b/>
                  <w:lang w:val="en-GB"/>
                </w:rPr>
                <w:t>Description:</w:t>
              </w:r>
            </w:ins>
          </w:p>
        </w:tc>
        <w:tc>
          <w:tcPr>
            <w:tcW w:w="8571" w:type="dxa"/>
          </w:tcPr>
          <w:p w:rsidR="00D7555A" w:rsidRPr="00EC2317" w:rsidRDefault="00D7555A" w:rsidP="00E571A8">
            <w:pPr>
              <w:rPr>
                <w:ins w:id="1594" w:author="jonesar" w:date="2013-05-14T11:38:00Z"/>
                <w:lang w:val="en-GB"/>
              </w:rPr>
            </w:pPr>
            <w:ins w:id="1595" w:author="jonesar" w:date="2013-05-14T11:38:00Z">
              <w:r>
                <w:rPr>
                  <w:lang w:val="en-GB"/>
                </w:rPr>
                <w:t>A textual description of the study variable.</w:t>
              </w:r>
            </w:ins>
          </w:p>
        </w:tc>
      </w:tr>
      <w:tr w:rsidR="00D7555A" w:rsidTr="00E571A8">
        <w:trPr>
          <w:ins w:id="1596" w:author="jonesar" w:date="2013-05-14T11:38:00Z"/>
        </w:trPr>
        <w:tc>
          <w:tcPr>
            <w:tcW w:w="1617" w:type="dxa"/>
            <w:vAlign w:val="center"/>
          </w:tcPr>
          <w:p w:rsidR="00D7555A" w:rsidRPr="00EC2317" w:rsidRDefault="00D7555A" w:rsidP="00E571A8">
            <w:pPr>
              <w:rPr>
                <w:ins w:id="1597" w:author="jonesar" w:date="2013-05-14T11:38:00Z"/>
                <w:b/>
                <w:lang w:val="en-GB"/>
              </w:rPr>
            </w:pPr>
            <w:ins w:id="1598" w:author="jonesar" w:date="2013-05-14T11:38:00Z">
              <w:r w:rsidRPr="00EC2317">
                <w:rPr>
                  <w:b/>
                  <w:lang w:val="en-GB"/>
                </w:rPr>
                <w:t>Type:</w:t>
              </w:r>
            </w:ins>
          </w:p>
        </w:tc>
        <w:tc>
          <w:tcPr>
            <w:tcW w:w="8571" w:type="dxa"/>
          </w:tcPr>
          <w:p w:rsidR="00D7555A" w:rsidRPr="00EC2317" w:rsidRDefault="002B3FEF" w:rsidP="00E571A8">
            <w:pPr>
              <w:rPr>
                <w:ins w:id="1599" w:author="jonesar" w:date="2013-05-14T11:38:00Z"/>
                <w:lang w:val="en-GB"/>
              </w:rPr>
            </w:pPr>
            <w:ins w:id="1600" w:author="jonesar" w:date="2013-05-14T11:38:00Z">
              <w:r>
                <w:rPr>
                  <w:lang w:val="en-GB"/>
                </w:rPr>
                <w:t>String</w:t>
              </w:r>
            </w:ins>
          </w:p>
        </w:tc>
      </w:tr>
      <w:tr w:rsidR="00D7555A" w:rsidTr="00E571A8">
        <w:trPr>
          <w:ins w:id="1601" w:author="jonesar" w:date="2013-05-14T11:38:00Z"/>
        </w:trPr>
        <w:tc>
          <w:tcPr>
            <w:tcW w:w="1617" w:type="dxa"/>
            <w:vAlign w:val="center"/>
          </w:tcPr>
          <w:p w:rsidR="00D7555A" w:rsidRPr="00EC2317" w:rsidRDefault="00D7555A" w:rsidP="00E571A8">
            <w:pPr>
              <w:rPr>
                <w:ins w:id="1602" w:author="jonesar" w:date="2013-05-14T11:38:00Z"/>
                <w:b/>
                <w:lang w:val="en-GB"/>
              </w:rPr>
            </w:pPr>
            <w:ins w:id="1603" w:author="jonesar" w:date="2013-05-14T11:38:00Z">
              <w:r w:rsidRPr="00EC2317">
                <w:rPr>
                  <w:b/>
                  <w:lang w:val="en-GB"/>
                </w:rPr>
                <w:t>Multiplicity:</w:t>
              </w:r>
            </w:ins>
          </w:p>
        </w:tc>
        <w:tc>
          <w:tcPr>
            <w:tcW w:w="8571" w:type="dxa"/>
          </w:tcPr>
          <w:p w:rsidR="00D7555A" w:rsidRPr="00EC2317" w:rsidRDefault="00D7555A" w:rsidP="00E571A8">
            <w:pPr>
              <w:rPr>
                <w:ins w:id="1604" w:author="jonesar" w:date="2013-05-14T11:38:00Z"/>
                <w:lang w:val="en-GB"/>
              </w:rPr>
            </w:pPr>
            <w:ins w:id="1605" w:author="jonesar" w:date="2013-05-14T11:38:00Z">
              <w:r w:rsidRPr="00EC2317">
                <w:rPr>
                  <w:lang w:val="en-GB"/>
                </w:rPr>
                <w:t>0 .. *</w:t>
              </w:r>
            </w:ins>
          </w:p>
        </w:tc>
      </w:tr>
      <w:tr w:rsidR="00D7555A" w:rsidTr="00E571A8">
        <w:trPr>
          <w:ins w:id="1606" w:author="jonesar" w:date="2013-05-14T11:38:00Z"/>
        </w:trPr>
        <w:tc>
          <w:tcPr>
            <w:tcW w:w="1617" w:type="dxa"/>
            <w:vAlign w:val="center"/>
          </w:tcPr>
          <w:p w:rsidR="00D7555A" w:rsidRPr="00EC2317" w:rsidRDefault="00D7555A" w:rsidP="00E571A8">
            <w:pPr>
              <w:rPr>
                <w:ins w:id="1607" w:author="jonesar" w:date="2013-05-14T11:38:00Z"/>
                <w:b/>
                <w:lang w:val="en-GB"/>
              </w:rPr>
            </w:pPr>
            <w:ins w:id="1608" w:author="jonesar" w:date="2013-05-14T11:38:00Z">
              <w:r w:rsidRPr="00EC2317">
                <w:rPr>
                  <w:b/>
                  <w:lang w:val="en-GB"/>
                </w:rPr>
                <w:t>Example:</w:t>
              </w:r>
            </w:ins>
          </w:p>
        </w:tc>
        <w:tc>
          <w:tcPr>
            <w:tcW w:w="8571" w:type="dxa"/>
          </w:tcPr>
          <w:p w:rsidR="00D7555A" w:rsidRPr="00E92C27" w:rsidRDefault="00E361C7" w:rsidP="00E571A8">
            <w:pPr>
              <w:pStyle w:val="Code"/>
              <w:rPr>
                <w:ins w:id="1609" w:author="jonesar" w:date="2013-05-14T11:38:00Z"/>
                <w:rFonts w:cs="Courier New"/>
              </w:rPr>
            </w:pPr>
            <w:ins w:id="1610" w:author="jonesar" w:date="2013-05-14T11:39:00Z">
              <w:r w:rsidRPr="00E361C7">
                <w:rPr>
                  <w:rFonts w:cs="Courier New"/>
                </w:rPr>
                <w:t>MTD</w:t>
              </w:r>
              <w:r w:rsidRPr="00E361C7">
                <w:rPr>
                  <w:rFonts w:cs="Courier New"/>
                </w:rPr>
                <w:tab/>
                <w:t>study_variable[1]-description</w:t>
              </w:r>
              <w:r w:rsidRPr="00E361C7">
                <w:rPr>
                  <w:rFonts w:cs="Courier New"/>
                </w:rPr>
                <w:tab/>
                <w:t>Group B (spike-in 0.74 fmol/uL)</w:t>
              </w:r>
            </w:ins>
          </w:p>
        </w:tc>
      </w:tr>
    </w:tbl>
    <w:p w:rsidR="007A1183" w:rsidRPr="0066239B" w:rsidRDefault="007A1183" w:rsidP="007A1183">
      <w:pPr>
        <w:pStyle w:val="Heading3"/>
        <w:rPr>
          <w:highlight w:val="yellow"/>
          <w:lang w:val="en-GB"/>
          <w:rPrChange w:id="1611" w:author="jonesar" w:date="2013-05-14T11:55:00Z">
            <w:rPr>
              <w:lang w:val="en-GB"/>
            </w:rPr>
          </w:rPrChange>
        </w:rPr>
      </w:pPr>
      <w:commentRangeStart w:id="1612"/>
      <w:del w:id="1613" w:author="jonesar" w:date="2013-05-14T11:19:00Z">
        <w:r w:rsidRPr="0066239B" w:rsidDel="00AC4D55">
          <w:rPr>
            <w:highlight w:val="yellow"/>
            <w:lang w:val="en-GB"/>
            <w:rPrChange w:id="1614" w:author="jonesar" w:date="2013-05-14T11:55:00Z">
              <w:rPr>
                <w:lang w:val="en-GB"/>
              </w:rPr>
            </w:rPrChange>
          </w:rPr>
          <w:delText>{UNIT_ID}-</w:delText>
        </w:r>
      </w:del>
      <w:r w:rsidRPr="0066239B">
        <w:rPr>
          <w:highlight w:val="yellow"/>
          <w:lang w:val="en-GB"/>
          <w:rPrChange w:id="1615" w:author="jonesar" w:date="2013-05-14T11:55:00Z">
            <w:rPr>
              <w:lang w:val="en-GB"/>
            </w:rPr>
          </w:rPrChange>
        </w:rPr>
        <w:t>colunit-protein</w:t>
      </w:r>
      <w:commentRangeEnd w:id="1612"/>
      <w:r w:rsidR="000E44F8" w:rsidRPr="0066239B">
        <w:rPr>
          <w:rStyle w:val="CommentReference"/>
          <w:rFonts w:ascii="Arial" w:hAnsi="Arial"/>
          <w:b w:val="0"/>
          <w:bCs w:val="0"/>
          <w:highlight w:val="yellow"/>
          <w:rPrChange w:id="1616" w:author="jonesar" w:date="2013-05-14T11:55:00Z">
            <w:rPr>
              <w:rStyle w:val="CommentReference"/>
              <w:rFonts w:ascii="Arial" w:hAnsi="Arial"/>
              <w:b w:val="0"/>
              <w:bCs w:val="0"/>
            </w:rPr>
          </w:rPrChange>
        </w:rPr>
        <w:commentReference w:id="161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66239B">
        <w:tc>
          <w:tcPr>
            <w:tcW w:w="1617" w:type="dxa"/>
            <w:vAlign w:val="center"/>
          </w:tcPr>
          <w:p w:rsidR="007A1183" w:rsidRPr="0066239B" w:rsidRDefault="007A1183" w:rsidP="007A1183">
            <w:pPr>
              <w:rPr>
                <w:b/>
                <w:highlight w:val="yellow"/>
                <w:lang w:val="en-GB"/>
                <w:rPrChange w:id="1617" w:author="jonesar" w:date="2013-05-14T11:55:00Z">
                  <w:rPr>
                    <w:b/>
                    <w:lang w:val="en-GB"/>
                  </w:rPr>
                </w:rPrChange>
              </w:rPr>
            </w:pPr>
            <w:r w:rsidRPr="0066239B">
              <w:rPr>
                <w:b/>
                <w:highlight w:val="yellow"/>
                <w:lang w:val="en-GB"/>
                <w:rPrChange w:id="1618" w:author="jonesar" w:date="2013-05-14T11:55:00Z">
                  <w:rPr>
                    <w:b/>
                    <w:lang w:val="en-GB"/>
                  </w:rPr>
                </w:rPrChange>
              </w:rPr>
              <w:t>Description:</w:t>
            </w:r>
          </w:p>
        </w:tc>
        <w:tc>
          <w:tcPr>
            <w:tcW w:w="8571" w:type="dxa"/>
          </w:tcPr>
          <w:p w:rsidR="007A1183" w:rsidRPr="0066239B" w:rsidRDefault="007A1183" w:rsidP="007A1183">
            <w:pPr>
              <w:rPr>
                <w:highlight w:val="yellow"/>
                <w:lang w:val="en-GB"/>
                <w:rPrChange w:id="1619" w:author="jonesar" w:date="2013-05-14T11:55:00Z">
                  <w:rPr>
                    <w:lang w:val="en-GB"/>
                  </w:rPr>
                </w:rPrChange>
              </w:rPr>
            </w:pPr>
            <w:r w:rsidRPr="0066239B">
              <w:rPr>
                <w:highlight w:val="yellow"/>
                <w:lang w:val="en-GB"/>
                <w:rPrChange w:id="1620" w:author="jonesar" w:date="2013-05-14T11:55:00Z">
                  <w:rPr>
                    <w:lang w:val="en-GB"/>
                  </w:rPr>
                </w:rPrChange>
              </w:rPr>
              <w:t xml:space="preserve">Defines the </w:t>
            </w:r>
            <w:del w:id="1621" w:author="jonesar" w:date="2013-05-14T11:53:00Z">
              <w:r w:rsidRPr="0066239B" w:rsidDel="001074BC">
                <w:rPr>
                  <w:highlight w:val="yellow"/>
                  <w:lang w:val="en-GB"/>
                  <w:rPrChange w:id="1622" w:author="jonesar" w:date="2013-05-14T11:55:00Z">
                    <w:rPr>
                      <w:lang w:val="en-GB"/>
                    </w:rPr>
                  </w:rPrChange>
                </w:rPr>
                <w:delText xml:space="preserve">used </w:delText>
              </w:r>
            </w:del>
            <w:r w:rsidRPr="0066239B">
              <w:rPr>
                <w:highlight w:val="yellow"/>
                <w:lang w:val="en-GB"/>
                <w:rPrChange w:id="1623" w:author="jonesar" w:date="2013-05-14T11:55:00Z">
                  <w:rPr>
                    <w:lang w:val="en-GB"/>
                  </w:rPr>
                </w:rPrChange>
              </w:rPr>
              <w:t xml:space="preserve">unit for </w:t>
            </w:r>
            <w:ins w:id="1624" w:author="jonesar" w:date="2013-05-14T11:53:00Z">
              <w:r w:rsidR="001074BC" w:rsidRPr="0066239B">
                <w:rPr>
                  <w:highlight w:val="yellow"/>
                  <w:lang w:val="en-GB"/>
                  <w:rPrChange w:id="1625" w:author="jonesar" w:date="2013-05-14T11:55:00Z">
                    <w:rPr>
                      <w:lang w:val="en-GB"/>
                    </w:rPr>
                  </w:rPrChange>
                </w:rPr>
                <w:t xml:space="preserve">the data reported in </w:t>
              </w:r>
            </w:ins>
            <w:r w:rsidRPr="0066239B">
              <w:rPr>
                <w:highlight w:val="yellow"/>
                <w:lang w:val="en-GB"/>
                <w:rPrChange w:id="1626" w:author="jonesar" w:date="2013-05-14T11:55:00Z">
                  <w:rPr>
                    <w:lang w:val="en-GB"/>
                  </w:rPr>
                </w:rPrChange>
              </w:rPr>
              <w:t xml:space="preserve">a column </w:t>
            </w:r>
            <w:ins w:id="1627" w:author="jonesar" w:date="2013-05-14T11:53:00Z">
              <w:r w:rsidR="004E640B" w:rsidRPr="0066239B">
                <w:rPr>
                  <w:highlight w:val="yellow"/>
                  <w:lang w:val="en-GB"/>
                  <w:rPrChange w:id="1628" w:author="jonesar" w:date="2013-05-14T11:55:00Z">
                    <w:rPr>
                      <w:lang w:val="en-GB"/>
                    </w:rPr>
                  </w:rPrChange>
                </w:rPr>
                <w:t>of</w:t>
              </w:r>
            </w:ins>
            <w:del w:id="1629" w:author="jonesar" w:date="2013-05-14T11:53:00Z">
              <w:r w:rsidRPr="0066239B" w:rsidDel="004E640B">
                <w:rPr>
                  <w:highlight w:val="yellow"/>
                  <w:lang w:val="en-GB"/>
                  <w:rPrChange w:id="1630" w:author="jonesar" w:date="2013-05-14T11:55:00Z">
                    <w:rPr>
                      <w:lang w:val="en-GB"/>
                    </w:rPr>
                  </w:rPrChange>
                </w:rPr>
                <w:delText>in</w:delText>
              </w:r>
            </w:del>
            <w:r w:rsidRPr="0066239B">
              <w:rPr>
                <w:highlight w:val="yellow"/>
                <w:lang w:val="en-GB"/>
                <w:rPrChange w:id="1631" w:author="jonesar" w:date="2013-05-14T11:55:00Z">
                  <w:rPr>
                    <w:lang w:val="en-GB"/>
                  </w:rPr>
                </w:rPrChange>
              </w:rPr>
              <w:t xml:space="preserve"> the protein section. The format of the value has to be {column name}={Parameter defining the unit}</w:t>
            </w:r>
          </w:p>
          <w:p w:rsidR="00FA574B" w:rsidRPr="0066239B" w:rsidRDefault="00FA574B" w:rsidP="007A1183">
            <w:pPr>
              <w:rPr>
                <w:highlight w:val="yellow"/>
                <w:lang w:val="en-GB"/>
                <w:rPrChange w:id="1632" w:author="jonesar" w:date="2013-05-14T11:55:00Z">
                  <w:rPr>
                    <w:lang w:val="en-GB"/>
                  </w:rPr>
                </w:rPrChange>
              </w:rPr>
            </w:pPr>
            <w:r w:rsidRPr="0066239B">
              <w:rPr>
                <w:highlight w:val="yellow"/>
                <w:lang w:val="en-GB"/>
                <w:rPrChange w:id="1633" w:author="jonesar" w:date="2013-05-14T11:55:00Z">
                  <w:rPr>
                    <w:lang w:val="en-GB"/>
                  </w:rPr>
                </w:rPrChange>
              </w:rPr>
              <w:t xml:space="preserve">This field MUST NOT be used to define a unit for quantification columns. The unit used for protein quantification values MUST be set in </w:t>
            </w:r>
            <w:del w:id="1634" w:author="jonesar" w:date="2013-05-14T11:19:00Z">
              <w:r w:rsidRPr="0066239B" w:rsidDel="00AC4D55">
                <w:rPr>
                  <w:i/>
                  <w:highlight w:val="yellow"/>
                  <w:lang w:val="en-GB"/>
                  <w:rPrChange w:id="1635" w:author="jonesar" w:date="2013-05-14T11:55:00Z">
                    <w:rPr>
                      <w:i/>
                      <w:lang w:val="en-GB"/>
                    </w:rPr>
                  </w:rPrChange>
                </w:rPr>
                <w:delText>{UNIT_ID}-</w:delText>
              </w:r>
            </w:del>
            <w:r w:rsidRPr="0066239B">
              <w:rPr>
                <w:i/>
                <w:highlight w:val="yellow"/>
                <w:lang w:val="en-GB"/>
                <w:rPrChange w:id="1636" w:author="jonesar" w:date="2013-05-14T11:55:00Z">
                  <w:rPr>
                    <w:i/>
                    <w:lang w:val="en-GB"/>
                  </w:rPr>
                </w:rPrChange>
              </w:rPr>
              <w:t>protein-quantification_unit</w:t>
            </w:r>
            <w:r w:rsidRPr="0066239B">
              <w:rPr>
                <w:highlight w:val="yellow"/>
                <w:lang w:val="en-GB"/>
                <w:rPrChange w:id="1637" w:author="jonesar" w:date="2013-05-14T11:55:00Z">
                  <w:rPr>
                    <w:lang w:val="en-GB"/>
                  </w:rPr>
                </w:rPrChange>
              </w:rPr>
              <w:t>.</w:t>
            </w:r>
          </w:p>
        </w:tc>
      </w:tr>
      <w:tr w:rsidR="007A1183" w:rsidRPr="0066239B">
        <w:tc>
          <w:tcPr>
            <w:tcW w:w="1617" w:type="dxa"/>
            <w:vAlign w:val="center"/>
          </w:tcPr>
          <w:p w:rsidR="007A1183" w:rsidRPr="0066239B" w:rsidRDefault="007A1183" w:rsidP="007A1183">
            <w:pPr>
              <w:rPr>
                <w:b/>
                <w:highlight w:val="yellow"/>
                <w:lang w:val="en-GB"/>
                <w:rPrChange w:id="1638" w:author="jonesar" w:date="2013-05-14T11:55:00Z">
                  <w:rPr>
                    <w:b/>
                    <w:lang w:val="en-GB"/>
                  </w:rPr>
                </w:rPrChange>
              </w:rPr>
            </w:pPr>
            <w:r w:rsidRPr="0066239B">
              <w:rPr>
                <w:b/>
                <w:highlight w:val="yellow"/>
                <w:lang w:val="en-GB"/>
                <w:rPrChange w:id="1639" w:author="jonesar" w:date="2013-05-14T11:55:00Z">
                  <w:rPr>
                    <w:b/>
                    <w:lang w:val="en-GB"/>
                  </w:rPr>
                </w:rPrChange>
              </w:rPr>
              <w:t>Type:</w:t>
            </w:r>
          </w:p>
        </w:tc>
        <w:tc>
          <w:tcPr>
            <w:tcW w:w="8571" w:type="dxa"/>
          </w:tcPr>
          <w:p w:rsidR="007A1183" w:rsidRPr="0066239B" w:rsidRDefault="007A1183" w:rsidP="007A1183">
            <w:pPr>
              <w:rPr>
                <w:highlight w:val="yellow"/>
                <w:lang w:val="en-GB"/>
                <w:rPrChange w:id="1640" w:author="jonesar" w:date="2013-05-14T11:55:00Z">
                  <w:rPr>
                    <w:lang w:val="en-GB"/>
                  </w:rPr>
                </w:rPrChange>
              </w:rPr>
            </w:pPr>
            <w:r w:rsidRPr="0066239B">
              <w:rPr>
                <w:highlight w:val="yellow"/>
                <w:lang w:val="en-GB"/>
                <w:rPrChange w:id="1641" w:author="jonesar" w:date="2013-05-14T11:55:00Z">
                  <w:rPr>
                    <w:lang w:val="en-GB"/>
                  </w:rPr>
                </w:rPrChange>
              </w:rPr>
              <w:t>String</w:t>
            </w:r>
          </w:p>
        </w:tc>
      </w:tr>
      <w:tr w:rsidR="007A1183" w:rsidRPr="0066239B">
        <w:tc>
          <w:tcPr>
            <w:tcW w:w="1617" w:type="dxa"/>
            <w:vAlign w:val="center"/>
          </w:tcPr>
          <w:p w:rsidR="007A1183" w:rsidRPr="0066239B" w:rsidRDefault="007A1183" w:rsidP="007A1183">
            <w:pPr>
              <w:rPr>
                <w:b/>
                <w:highlight w:val="yellow"/>
                <w:lang w:val="en-GB"/>
                <w:rPrChange w:id="1642" w:author="jonesar" w:date="2013-05-14T11:55:00Z">
                  <w:rPr>
                    <w:b/>
                    <w:lang w:val="en-GB"/>
                  </w:rPr>
                </w:rPrChange>
              </w:rPr>
            </w:pPr>
            <w:r w:rsidRPr="0066239B">
              <w:rPr>
                <w:b/>
                <w:highlight w:val="yellow"/>
                <w:lang w:val="en-GB"/>
                <w:rPrChange w:id="1643" w:author="jonesar" w:date="2013-05-14T11:55:00Z">
                  <w:rPr>
                    <w:b/>
                    <w:lang w:val="en-GB"/>
                  </w:rPr>
                </w:rPrChange>
              </w:rPr>
              <w:t>Multiplicity:</w:t>
            </w:r>
          </w:p>
        </w:tc>
        <w:tc>
          <w:tcPr>
            <w:tcW w:w="8571" w:type="dxa"/>
          </w:tcPr>
          <w:p w:rsidR="007A1183" w:rsidRPr="0066239B" w:rsidRDefault="007A1183" w:rsidP="007A1183">
            <w:pPr>
              <w:rPr>
                <w:highlight w:val="yellow"/>
                <w:lang w:val="en-GB"/>
                <w:rPrChange w:id="1644" w:author="jonesar" w:date="2013-05-14T11:55:00Z">
                  <w:rPr>
                    <w:lang w:val="en-GB"/>
                  </w:rPr>
                </w:rPrChange>
              </w:rPr>
            </w:pPr>
            <w:r w:rsidRPr="0066239B">
              <w:rPr>
                <w:highlight w:val="yellow"/>
                <w:lang w:val="en-GB"/>
                <w:rPrChange w:id="1645" w:author="jonesar" w:date="2013-05-14T11:55:00Z">
                  <w:rPr>
                    <w:lang w:val="en-GB"/>
                  </w:rPr>
                </w:rPrChange>
              </w:rPr>
              <w:t>0 .. *</w:t>
            </w:r>
          </w:p>
        </w:tc>
      </w:tr>
      <w:tr w:rsidR="007A1183" w:rsidRPr="0066239B">
        <w:tc>
          <w:tcPr>
            <w:tcW w:w="1617" w:type="dxa"/>
            <w:vAlign w:val="center"/>
          </w:tcPr>
          <w:p w:rsidR="007A1183" w:rsidRPr="0066239B" w:rsidRDefault="007A1183" w:rsidP="007A1183">
            <w:pPr>
              <w:rPr>
                <w:b/>
                <w:highlight w:val="yellow"/>
                <w:lang w:val="en-GB"/>
                <w:rPrChange w:id="1646" w:author="jonesar" w:date="2013-05-14T11:55:00Z">
                  <w:rPr>
                    <w:b/>
                    <w:lang w:val="en-GB"/>
                  </w:rPr>
                </w:rPrChange>
              </w:rPr>
            </w:pPr>
            <w:r w:rsidRPr="0066239B">
              <w:rPr>
                <w:b/>
                <w:highlight w:val="yellow"/>
                <w:lang w:val="en-GB"/>
                <w:rPrChange w:id="1647" w:author="jonesar" w:date="2013-05-14T11:55:00Z">
                  <w:rPr>
                    <w:b/>
                    <w:lang w:val="en-GB"/>
                  </w:rPr>
                </w:rPrChange>
              </w:rPr>
              <w:t>Example:</w:t>
            </w:r>
          </w:p>
        </w:tc>
        <w:tc>
          <w:tcPr>
            <w:tcW w:w="8571" w:type="dxa"/>
          </w:tcPr>
          <w:p w:rsidR="007A1183" w:rsidRPr="0066239B" w:rsidRDefault="007A1183" w:rsidP="007A1183">
            <w:pPr>
              <w:rPr>
                <w:rFonts w:ascii="Courier New" w:hAnsi="Courier New" w:cs="Courier New"/>
                <w:sz w:val="16"/>
                <w:szCs w:val="16"/>
                <w:highlight w:val="yellow"/>
                <w:lang w:val="en-GB"/>
                <w:rPrChange w:id="1648" w:author="jonesar" w:date="2013-05-14T11:55:00Z">
                  <w:rPr>
                    <w:rFonts w:ascii="Courier New" w:hAnsi="Courier New" w:cs="Courier New"/>
                    <w:sz w:val="16"/>
                    <w:szCs w:val="16"/>
                    <w:lang w:val="en-GB"/>
                  </w:rPr>
                </w:rPrChange>
              </w:rPr>
            </w:pPr>
            <w:r w:rsidRPr="0066239B">
              <w:rPr>
                <w:rFonts w:ascii="Courier New" w:hAnsi="Courier New" w:cs="Courier New"/>
                <w:sz w:val="16"/>
                <w:szCs w:val="16"/>
                <w:highlight w:val="yellow"/>
                <w:lang w:val="en-GB"/>
                <w:rPrChange w:id="1649" w:author="jonesar" w:date="2013-05-14T11:55:00Z">
                  <w:rPr>
                    <w:rFonts w:ascii="Courier New" w:hAnsi="Courier New" w:cs="Courier New"/>
                    <w:sz w:val="16"/>
                    <w:szCs w:val="16"/>
                    <w:lang w:val="en-GB"/>
                  </w:rPr>
                </w:rPrChange>
              </w:rPr>
              <w:t xml:space="preserve">MTD   </w:t>
            </w:r>
            <w:del w:id="1650" w:author="jonesar" w:date="2013-05-14T11:21:00Z">
              <w:r w:rsidRPr="0066239B" w:rsidDel="00AC4D55">
                <w:rPr>
                  <w:rFonts w:ascii="Courier New" w:hAnsi="Courier New" w:cs="Courier New"/>
                  <w:sz w:val="16"/>
                  <w:szCs w:val="16"/>
                  <w:highlight w:val="yellow"/>
                  <w:lang w:val="en-GB"/>
                  <w:rPrChange w:id="1651" w:author="jonesar" w:date="2013-05-14T11:55:00Z">
                    <w:rPr>
                      <w:rFonts w:ascii="Courier New" w:hAnsi="Courier New" w:cs="Courier New"/>
                      <w:sz w:val="16"/>
                      <w:szCs w:val="16"/>
                      <w:lang w:val="en-GB"/>
                    </w:rPr>
                  </w:rPrChange>
                </w:rPr>
                <w:delText>PRIDE_1234-</w:delText>
              </w:r>
            </w:del>
            <w:r w:rsidRPr="0066239B">
              <w:rPr>
                <w:rFonts w:ascii="Courier New" w:hAnsi="Courier New" w:cs="Courier New"/>
                <w:sz w:val="16"/>
                <w:szCs w:val="16"/>
                <w:highlight w:val="yellow"/>
                <w:lang w:val="en-GB"/>
                <w:rPrChange w:id="1652" w:author="jonesar" w:date="2013-05-14T11:55:00Z">
                  <w:rPr>
                    <w:rFonts w:ascii="Courier New" w:hAnsi="Courier New" w:cs="Courier New"/>
                    <w:sz w:val="16"/>
                    <w:szCs w:val="16"/>
                    <w:lang w:val="en-GB"/>
                  </w:rPr>
                </w:rPrChange>
              </w:rPr>
              <w:t xml:space="preserve">colunit-protein </w:t>
            </w:r>
            <w:r w:rsidR="00C10D23" w:rsidRPr="0066239B">
              <w:rPr>
                <w:rFonts w:ascii="Courier New" w:hAnsi="Courier New" w:cs="Courier New"/>
                <w:sz w:val="16"/>
                <w:szCs w:val="16"/>
                <w:highlight w:val="yellow"/>
                <w:rPrChange w:id="1653" w:author="jonesar" w:date="2013-05-14T11:55:00Z">
                  <w:rPr>
                    <w:rFonts w:ascii="Courier New" w:hAnsi="Courier New" w:cs="Courier New"/>
                    <w:sz w:val="16"/>
                    <w:szCs w:val="16"/>
                  </w:rPr>
                </w:rPrChange>
              </w:rPr>
              <w:t>protein_abundance_sub[1]</w:t>
            </w:r>
            <w:r w:rsidR="00C10D23" w:rsidRPr="0066239B">
              <w:rPr>
                <w:highlight w:val="yellow"/>
                <w:rPrChange w:id="1654" w:author="jonesar" w:date="2013-05-14T11:55:00Z">
                  <w:rPr/>
                </w:rPrChange>
              </w:rPr>
              <w:t xml:space="preserve">  </w:t>
            </w:r>
            <w:r w:rsidRPr="0066239B">
              <w:rPr>
                <w:rFonts w:ascii="Courier New" w:hAnsi="Courier New" w:cs="Courier New"/>
                <w:sz w:val="16"/>
                <w:szCs w:val="16"/>
                <w:highlight w:val="yellow"/>
                <w:lang w:val="en-GB"/>
                <w:rPrChange w:id="1655" w:author="jonesar" w:date="2013-05-14T11:55:00Z">
                  <w:rPr>
                    <w:rFonts w:ascii="Courier New" w:hAnsi="Courier New" w:cs="Courier New"/>
                    <w:sz w:val="16"/>
                    <w:szCs w:val="16"/>
                    <w:lang w:val="en-GB"/>
                  </w:rPr>
                </w:rPrChange>
              </w:rPr>
              <w:t>=[</w:t>
            </w:r>
            <w:r w:rsidR="00435199" w:rsidRPr="0066239B">
              <w:rPr>
                <w:rFonts w:ascii="Courier New" w:hAnsi="Courier New" w:cs="Courier New"/>
                <w:sz w:val="16"/>
                <w:szCs w:val="16"/>
                <w:highlight w:val="yellow"/>
                <w:lang w:val="en-GB"/>
                <w:rPrChange w:id="1656" w:author="jonesar" w:date="2013-05-14T11:55:00Z">
                  <w:rPr>
                    <w:rFonts w:ascii="Courier New" w:hAnsi="Courier New" w:cs="Courier New"/>
                    <w:sz w:val="16"/>
                    <w:szCs w:val="16"/>
                    <w:lang w:val="en-GB"/>
                  </w:rPr>
                </w:rPrChange>
              </w:rPr>
              <w:t>EFO</w:t>
            </w:r>
            <w:r w:rsidRPr="0066239B">
              <w:rPr>
                <w:rFonts w:ascii="Courier New" w:hAnsi="Courier New" w:cs="Courier New"/>
                <w:sz w:val="16"/>
                <w:szCs w:val="16"/>
                <w:highlight w:val="yellow"/>
                <w:lang w:val="en-GB"/>
                <w:rPrChange w:id="1657" w:author="jonesar" w:date="2013-05-14T11:55:00Z">
                  <w:rPr>
                    <w:rFonts w:ascii="Courier New" w:hAnsi="Courier New" w:cs="Courier New"/>
                    <w:sz w:val="16"/>
                    <w:szCs w:val="16"/>
                    <w:lang w:val="en-GB"/>
                  </w:rPr>
                </w:rPrChange>
              </w:rPr>
              <w:t>,</w:t>
            </w:r>
            <w:r w:rsidR="00435199" w:rsidRPr="0066239B">
              <w:rPr>
                <w:highlight w:val="yellow"/>
                <w:rPrChange w:id="1658" w:author="jonesar" w:date="2013-05-14T11:55:00Z">
                  <w:rPr/>
                </w:rPrChange>
              </w:rPr>
              <w:t xml:space="preserve"> </w:t>
            </w:r>
            <w:r w:rsidR="00435199" w:rsidRPr="0066239B">
              <w:rPr>
                <w:rFonts w:ascii="Courier New" w:hAnsi="Courier New" w:cs="Courier New"/>
                <w:sz w:val="16"/>
                <w:szCs w:val="16"/>
                <w:highlight w:val="yellow"/>
                <w:lang w:val="en-GB"/>
                <w:rPrChange w:id="1659" w:author="jonesar" w:date="2013-05-14T11:55:00Z">
                  <w:rPr>
                    <w:rFonts w:ascii="Courier New" w:hAnsi="Courier New" w:cs="Courier New"/>
                    <w:sz w:val="16"/>
                    <w:szCs w:val="16"/>
                    <w:lang w:val="en-GB"/>
                  </w:rPr>
                </w:rPrChange>
              </w:rPr>
              <w:t>EFO:0004374</w:t>
            </w:r>
            <w:r w:rsidRPr="0066239B">
              <w:rPr>
                <w:rFonts w:ascii="Courier New" w:hAnsi="Courier New" w:cs="Courier New"/>
                <w:sz w:val="16"/>
                <w:szCs w:val="16"/>
                <w:highlight w:val="yellow"/>
                <w:lang w:val="en-GB"/>
                <w:rPrChange w:id="1660" w:author="jonesar" w:date="2013-05-14T11:55:00Z">
                  <w:rPr>
                    <w:rFonts w:ascii="Courier New" w:hAnsi="Courier New" w:cs="Courier New"/>
                    <w:sz w:val="16"/>
                    <w:szCs w:val="16"/>
                    <w:lang w:val="en-GB"/>
                  </w:rPr>
                </w:rPrChange>
              </w:rPr>
              <w:t>,</w:t>
            </w:r>
            <w:r w:rsidR="00435199" w:rsidRPr="0066239B">
              <w:rPr>
                <w:highlight w:val="yellow"/>
                <w:rPrChange w:id="1661" w:author="jonesar" w:date="2013-05-14T11:55:00Z">
                  <w:rPr/>
                </w:rPrChange>
              </w:rPr>
              <w:t xml:space="preserve"> </w:t>
            </w:r>
            <w:r w:rsidR="00435199" w:rsidRPr="0066239B">
              <w:rPr>
                <w:rFonts w:ascii="Courier New" w:hAnsi="Courier New" w:cs="Courier New"/>
                <w:sz w:val="16"/>
                <w:szCs w:val="16"/>
                <w:highlight w:val="yellow"/>
                <w:lang w:val="en-GB"/>
                <w:rPrChange w:id="1662" w:author="jonesar" w:date="2013-05-14T11:55:00Z">
                  <w:rPr>
                    <w:rFonts w:ascii="Courier New" w:hAnsi="Courier New" w:cs="Courier New"/>
                    <w:sz w:val="16"/>
                    <w:szCs w:val="16"/>
                    <w:lang w:val="en-GB"/>
                  </w:rPr>
                </w:rPrChange>
              </w:rPr>
              <w:t>milligram per deciliter</w:t>
            </w:r>
            <w:r w:rsidRPr="0066239B">
              <w:rPr>
                <w:rFonts w:ascii="Courier New" w:hAnsi="Courier New" w:cs="Courier New"/>
                <w:sz w:val="16"/>
                <w:szCs w:val="16"/>
                <w:highlight w:val="yellow"/>
                <w:lang w:val="en-GB"/>
                <w:rPrChange w:id="1663" w:author="jonesar" w:date="2013-05-14T11:55:00Z">
                  <w:rPr>
                    <w:rFonts w:ascii="Courier New" w:hAnsi="Courier New" w:cs="Courier New"/>
                    <w:sz w:val="16"/>
                    <w:szCs w:val="16"/>
                    <w:lang w:val="en-GB"/>
                  </w:rPr>
                </w:rPrChange>
              </w:rPr>
              <w:t>,]</w:t>
            </w:r>
          </w:p>
          <w:p w:rsidR="007A1183" w:rsidRPr="0066239B" w:rsidRDefault="007A1183" w:rsidP="007A1183">
            <w:pPr>
              <w:pStyle w:val="Code"/>
              <w:rPr>
                <w:rFonts w:cs="Courier New"/>
                <w:highlight w:val="yellow"/>
                <w:rPrChange w:id="1664" w:author="jonesar" w:date="2013-05-14T11:55:00Z">
                  <w:rPr>
                    <w:rFonts w:cs="Courier New"/>
                  </w:rPr>
                </w:rPrChange>
              </w:rPr>
            </w:pPr>
          </w:p>
        </w:tc>
      </w:tr>
    </w:tbl>
    <w:p w:rsidR="007A1183" w:rsidRPr="0066239B" w:rsidRDefault="007A1183" w:rsidP="007A1183">
      <w:pPr>
        <w:pStyle w:val="Heading3"/>
        <w:rPr>
          <w:highlight w:val="yellow"/>
          <w:lang w:val="en-GB"/>
          <w:rPrChange w:id="1665" w:author="jonesar" w:date="2013-05-14T11:55:00Z">
            <w:rPr>
              <w:lang w:val="en-GB"/>
            </w:rPr>
          </w:rPrChange>
        </w:rPr>
      </w:pPr>
      <w:del w:id="1666" w:author="jonesar" w:date="2013-05-14T11:19:00Z">
        <w:r w:rsidRPr="0066239B" w:rsidDel="00AC4D55">
          <w:rPr>
            <w:highlight w:val="yellow"/>
            <w:lang w:val="en-GB"/>
            <w:rPrChange w:id="1667" w:author="jonesar" w:date="2013-05-14T11:55:00Z">
              <w:rPr>
                <w:lang w:val="en-GB"/>
              </w:rPr>
            </w:rPrChange>
          </w:rPr>
          <w:delText>{UNIT_ID}-</w:delText>
        </w:r>
      </w:del>
      <w:r w:rsidRPr="0066239B">
        <w:rPr>
          <w:highlight w:val="yellow"/>
          <w:lang w:val="en-GB"/>
          <w:rPrChange w:id="1668" w:author="jonesar" w:date="2013-05-14T11:55:00Z">
            <w:rPr>
              <w:lang w:val="en-GB"/>
            </w:rPr>
          </w:rPrChange>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66239B">
        <w:tc>
          <w:tcPr>
            <w:tcW w:w="1617" w:type="dxa"/>
            <w:vAlign w:val="center"/>
          </w:tcPr>
          <w:p w:rsidR="007A1183" w:rsidRPr="0066239B" w:rsidRDefault="007A1183" w:rsidP="007A1183">
            <w:pPr>
              <w:rPr>
                <w:b/>
                <w:highlight w:val="yellow"/>
                <w:lang w:val="en-GB"/>
                <w:rPrChange w:id="1669" w:author="jonesar" w:date="2013-05-14T11:55:00Z">
                  <w:rPr>
                    <w:b/>
                    <w:lang w:val="en-GB"/>
                  </w:rPr>
                </w:rPrChange>
              </w:rPr>
            </w:pPr>
            <w:r w:rsidRPr="0066239B">
              <w:rPr>
                <w:b/>
                <w:highlight w:val="yellow"/>
                <w:lang w:val="en-GB"/>
                <w:rPrChange w:id="1670" w:author="jonesar" w:date="2013-05-14T11:55:00Z">
                  <w:rPr>
                    <w:b/>
                    <w:lang w:val="en-GB"/>
                  </w:rPr>
                </w:rPrChange>
              </w:rPr>
              <w:t>Description:</w:t>
            </w:r>
          </w:p>
        </w:tc>
        <w:tc>
          <w:tcPr>
            <w:tcW w:w="8571" w:type="dxa"/>
          </w:tcPr>
          <w:p w:rsidR="007A1183" w:rsidRPr="0066239B" w:rsidRDefault="007A1183" w:rsidP="007A1183">
            <w:pPr>
              <w:rPr>
                <w:highlight w:val="yellow"/>
                <w:lang w:val="en-GB"/>
                <w:rPrChange w:id="1671" w:author="jonesar" w:date="2013-05-14T11:55:00Z">
                  <w:rPr>
                    <w:lang w:val="en-GB"/>
                  </w:rPr>
                </w:rPrChange>
              </w:rPr>
            </w:pPr>
            <w:r w:rsidRPr="0066239B">
              <w:rPr>
                <w:highlight w:val="yellow"/>
                <w:lang w:val="en-GB"/>
                <w:rPrChange w:id="1672" w:author="jonesar" w:date="2013-05-14T11:55:00Z">
                  <w:rPr>
                    <w:lang w:val="en-GB"/>
                  </w:rPr>
                </w:rPrChange>
              </w:rPr>
              <w:t>Defines the used unit for a column in the peptide section. The format of the value has to be {column name}={Parameter defining the unit}</w:t>
            </w:r>
          </w:p>
          <w:p w:rsidR="00FA574B" w:rsidRPr="0066239B" w:rsidRDefault="00FA574B" w:rsidP="00732A0A">
            <w:pPr>
              <w:rPr>
                <w:highlight w:val="yellow"/>
                <w:lang w:val="en-GB"/>
                <w:rPrChange w:id="1673" w:author="jonesar" w:date="2013-05-14T11:55:00Z">
                  <w:rPr>
                    <w:lang w:val="en-GB"/>
                  </w:rPr>
                </w:rPrChange>
              </w:rPr>
            </w:pPr>
            <w:r w:rsidRPr="0066239B">
              <w:rPr>
                <w:highlight w:val="yellow"/>
                <w:lang w:val="en-GB"/>
                <w:rPrChange w:id="1674" w:author="jonesar" w:date="2013-05-14T11:55:00Z">
                  <w:rPr>
                    <w:lang w:val="en-GB"/>
                  </w:rPr>
                </w:rPrChange>
              </w:rPr>
              <w:t xml:space="preserve">This field MUST NOT be used to define a unit for quantification columns. The unit used for </w:t>
            </w:r>
            <w:r w:rsidR="00732A0A" w:rsidRPr="0066239B">
              <w:rPr>
                <w:highlight w:val="yellow"/>
                <w:lang w:val="en-GB"/>
                <w:rPrChange w:id="1675" w:author="jonesar" w:date="2013-05-14T11:55:00Z">
                  <w:rPr>
                    <w:lang w:val="en-GB"/>
                  </w:rPr>
                </w:rPrChange>
              </w:rPr>
              <w:t>peptide</w:t>
            </w:r>
            <w:r w:rsidRPr="0066239B">
              <w:rPr>
                <w:highlight w:val="yellow"/>
                <w:lang w:val="en-GB"/>
                <w:rPrChange w:id="1676" w:author="jonesar" w:date="2013-05-14T11:55:00Z">
                  <w:rPr>
                    <w:lang w:val="en-GB"/>
                  </w:rPr>
                </w:rPrChange>
              </w:rPr>
              <w:t xml:space="preserve"> quantification values MUST be set in </w:t>
            </w:r>
            <w:del w:id="1677" w:author="jonesar" w:date="2013-05-14T11:19:00Z">
              <w:r w:rsidRPr="0066239B" w:rsidDel="00AC4D55">
                <w:rPr>
                  <w:highlight w:val="yellow"/>
                  <w:lang w:val="en-GB"/>
                  <w:rPrChange w:id="1678" w:author="jonesar" w:date="2013-05-14T11:55:00Z">
                    <w:rPr>
                      <w:lang w:val="en-GB"/>
                    </w:rPr>
                  </w:rPrChange>
                </w:rPr>
                <w:delText>{UNIT_ID}-</w:delText>
              </w:r>
            </w:del>
            <w:r w:rsidRPr="0066239B">
              <w:rPr>
                <w:highlight w:val="yellow"/>
                <w:lang w:val="en-GB"/>
                <w:rPrChange w:id="1679" w:author="jonesar" w:date="2013-05-14T11:55:00Z">
                  <w:rPr>
                    <w:lang w:val="en-GB"/>
                  </w:rPr>
                </w:rPrChange>
              </w:rPr>
              <w:t>peptide-quantification_unit.</w:t>
            </w:r>
          </w:p>
        </w:tc>
      </w:tr>
      <w:tr w:rsidR="007A1183" w:rsidRPr="0066239B">
        <w:tc>
          <w:tcPr>
            <w:tcW w:w="1617" w:type="dxa"/>
            <w:vAlign w:val="center"/>
          </w:tcPr>
          <w:p w:rsidR="007A1183" w:rsidRPr="0066239B" w:rsidRDefault="007A1183" w:rsidP="007A1183">
            <w:pPr>
              <w:rPr>
                <w:b/>
                <w:highlight w:val="yellow"/>
                <w:lang w:val="en-GB"/>
                <w:rPrChange w:id="1680" w:author="jonesar" w:date="2013-05-14T11:55:00Z">
                  <w:rPr>
                    <w:b/>
                    <w:lang w:val="en-GB"/>
                  </w:rPr>
                </w:rPrChange>
              </w:rPr>
            </w:pPr>
            <w:r w:rsidRPr="0066239B">
              <w:rPr>
                <w:b/>
                <w:highlight w:val="yellow"/>
                <w:lang w:val="en-GB"/>
                <w:rPrChange w:id="1681" w:author="jonesar" w:date="2013-05-14T11:55:00Z">
                  <w:rPr>
                    <w:b/>
                    <w:lang w:val="en-GB"/>
                  </w:rPr>
                </w:rPrChange>
              </w:rPr>
              <w:lastRenderedPageBreak/>
              <w:t>Type:</w:t>
            </w:r>
          </w:p>
        </w:tc>
        <w:tc>
          <w:tcPr>
            <w:tcW w:w="8571" w:type="dxa"/>
          </w:tcPr>
          <w:p w:rsidR="007A1183" w:rsidRPr="0066239B" w:rsidRDefault="007A1183" w:rsidP="007A1183">
            <w:pPr>
              <w:rPr>
                <w:highlight w:val="yellow"/>
                <w:lang w:val="en-GB"/>
                <w:rPrChange w:id="1682" w:author="jonesar" w:date="2013-05-14T11:55:00Z">
                  <w:rPr>
                    <w:lang w:val="en-GB"/>
                  </w:rPr>
                </w:rPrChange>
              </w:rPr>
            </w:pPr>
            <w:r w:rsidRPr="0066239B">
              <w:rPr>
                <w:highlight w:val="yellow"/>
                <w:lang w:val="en-GB"/>
                <w:rPrChange w:id="1683" w:author="jonesar" w:date="2013-05-14T11:55:00Z">
                  <w:rPr>
                    <w:lang w:val="en-GB"/>
                  </w:rPr>
                </w:rPrChange>
              </w:rPr>
              <w:t>String</w:t>
            </w:r>
          </w:p>
        </w:tc>
      </w:tr>
      <w:tr w:rsidR="007A1183" w:rsidRPr="0066239B">
        <w:tc>
          <w:tcPr>
            <w:tcW w:w="1617" w:type="dxa"/>
            <w:vAlign w:val="center"/>
          </w:tcPr>
          <w:p w:rsidR="007A1183" w:rsidRPr="0066239B" w:rsidRDefault="007A1183" w:rsidP="007A1183">
            <w:pPr>
              <w:rPr>
                <w:b/>
                <w:highlight w:val="yellow"/>
                <w:lang w:val="en-GB"/>
                <w:rPrChange w:id="1684" w:author="jonesar" w:date="2013-05-14T11:55:00Z">
                  <w:rPr>
                    <w:b/>
                    <w:lang w:val="en-GB"/>
                  </w:rPr>
                </w:rPrChange>
              </w:rPr>
            </w:pPr>
            <w:r w:rsidRPr="0066239B">
              <w:rPr>
                <w:b/>
                <w:highlight w:val="yellow"/>
                <w:lang w:val="en-GB"/>
                <w:rPrChange w:id="1685" w:author="jonesar" w:date="2013-05-14T11:55:00Z">
                  <w:rPr>
                    <w:b/>
                    <w:lang w:val="en-GB"/>
                  </w:rPr>
                </w:rPrChange>
              </w:rPr>
              <w:t>Multiplicity:</w:t>
            </w:r>
          </w:p>
        </w:tc>
        <w:tc>
          <w:tcPr>
            <w:tcW w:w="8571" w:type="dxa"/>
          </w:tcPr>
          <w:p w:rsidR="007A1183" w:rsidRPr="0066239B" w:rsidRDefault="007A1183" w:rsidP="007A1183">
            <w:pPr>
              <w:rPr>
                <w:highlight w:val="yellow"/>
                <w:lang w:val="en-GB"/>
                <w:rPrChange w:id="1686" w:author="jonesar" w:date="2013-05-14T11:55:00Z">
                  <w:rPr>
                    <w:lang w:val="en-GB"/>
                  </w:rPr>
                </w:rPrChange>
              </w:rPr>
            </w:pPr>
            <w:r w:rsidRPr="0066239B">
              <w:rPr>
                <w:highlight w:val="yellow"/>
                <w:lang w:val="en-GB"/>
                <w:rPrChange w:id="1687" w:author="jonesar" w:date="2013-05-14T11:55:00Z">
                  <w:rPr>
                    <w:lang w:val="en-GB"/>
                  </w:rPr>
                </w:rPrChange>
              </w:rPr>
              <w:t>0 .. *</w:t>
            </w:r>
          </w:p>
        </w:tc>
      </w:tr>
      <w:tr w:rsidR="007A1183" w:rsidRPr="0066239B">
        <w:tc>
          <w:tcPr>
            <w:tcW w:w="1617" w:type="dxa"/>
            <w:vAlign w:val="center"/>
          </w:tcPr>
          <w:p w:rsidR="007A1183" w:rsidRPr="0066239B" w:rsidRDefault="007A1183" w:rsidP="007A1183">
            <w:pPr>
              <w:rPr>
                <w:b/>
                <w:highlight w:val="yellow"/>
                <w:lang w:val="en-GB"/>
                <w:rPrChange w:id="1688" w:author="jonesar" w:date="2013-05-14T11:55:00Z">
                  <w:rPr>
                    <w:b/>
                    <w:lang w:val="en-GB"/>
                  </w:rPr>
                </w:rPrChange>
              </w:rPr>
            </w:pPr>
            <w:r w:rsidRPr="0066239B">
              <w:rPr>
                <w:b/>
                <w:highlight w:val="yellow"/>
                <w:lang w:val="en-GB"/>
                <w:rPrChange w:id="1689" w:author="jonesar" w:date="2013-05-14T11:55:00Z">
                  <w:rPr>
                    <w:b/>
                    <w:lang w:val="en-GB"/>
                  </w:rPr>
                </w:rPrChange>
              </w:rPr>
              <w:t>Example:</w:t>
            </w:r>
          </w:p>
        </w:tc>
        <w:tc>
          <w:tcPr>
            <w:tcW w:w="8571" w:type="dxa"/>
          </w:tcPr>
          <w:p w:rsidR="007A1183" w:rsidRPr="0066239B" w:rsidRDefault="007A1183" w:rsidP="007A1183">
            <w:pPr>
              <w:rPr>
                <w:rFonts w:ascii="Courier New" w:hAnsi="Courier New" w:cs="Courier New"/>
                <w:sz w:val="16"/>
                <w:szCs w:val="16"/>
                <w:highlight w:val="yellow"/>
                <w:lang w:val="en-GB"/>
                <w:rPrChange w:id="1690" w:author="jonesar" w:date="2013-05-14T11:55:00Z">
                  <w:rPr>
                    <w:rFonts w:ascii="Courier New" w:hAnsi="Courier New" w:cs="Courier New"/>
                    <w:sz w:val="16"/>
                    <w:szCs w:val="16"/>
                    <w:lang w:val="en-GB"/>
                  </w:rPr>
                </w:rPrChange>
              </w:rPr>
            </w:pPr>
            <w:r w:rsidRPr="0066239B">
              <w:rPr>
                <w:rFonts w:ascii="Courier New" w:hAnsi="Courier New" w:cs="Courier New"/>
                <w:sz w:val="16"/>
                <w:szCs w:val="16"/>
                <w:highlight w:val="yellow"/>
                <w:lang w:val="en-GB"/>
                <w:rPrChange w:id="1691" w:author="jonesar" w:date="2013-05-14T11:55:00Z">
                  <w:rPr>
                    <w:rFonts w:ascii="Courier New" w:hAnsi="Courier New" w:cs="Courier New"/>
                    <w:sz w:val="16"/>
                    <w:szCs w:val="16"/>
                    <w:lang w:val="en-GB"/>
                  </w:rPr>
                </w:rPrChange>
              </w:rPr>
              <w:t xml:space="preserve">MTD   </w:t>
            </w:r>
            <w:del w:id="1692" w:author="jonesar" w:date="2013-05-14T11:21:00Z">
              <w:r w:rsidRPr="0066239B" w:rsidDel="00AC4D55">
                <w:rPr>
                  <w:rFonts w:ascii="Courier New" w:hAnsi="Courier New" w:cs="Courier New"/>
                  <w:sz w:val="16"/>
                  <w:szCs w:val="16"/>
                  <w:highlight w:val="yellow"/>
                  <w:lang w:val="en-GB"/>
                  <w:rPrChange w:id="1693" w:author="jonesar" w:date="2013-05-14T11:55:00Z">
                    <w:rPr>
                      <w:rFonts w:ascii="Courier New" w:hAnsi="Courier New" w:cs="Courier New"/>
                      <w:sz w:val="16"/>
                      <w:szCs w:val="16"/>
                      <w:lang w:val="en-GB"/>
                    </w:rPr>
                  </w:rPrChange>
                </w:rPr>
                <w:delText>PRIDE_1234-</w:delText>
              </w:r>
            </w:del>
            <w:r w:rsidRPr="0066239B">
              <w:rPr>
                <w:rFonts w:ascii="Courier New" w:hAnsi="Courier New" w:cs="Courier New"/>
                <w:sz w:val="16"/>
                <w:szCs w:val="16"/>
                <w:highlight w:val="yellow"/>
                <w:lang w:val="en-GB"/>
                <w:rPrChange w:id="1694" w:author="jonesar" w:date="2013-05-14T11:55:00Z">
                  <w:rPr>
                    <w:rFonts w:ascii="Courier New" w:hAnsi="Courier New" w:cs="Courier New"/>
                    <w:sz w:val="16"/>
                    <w:szCs w:val="16"/>
                    <w:lang w:val="en-GB"/>
                  </w:rPr>
                </w:rPrChange>
              </w:rPr>
              <w:t>colunit-peptide retention_time=[</w:t>
            </w:r>
            <w:r w:rsidRPr="0066239B">
              <w:rPr>
                <w:rFonts w:ascii="Courier New" w:hAnsi="Courier New"/>
                <w:sz w:val="16"/>
                <w:highlight w:val="yellow"/>
                <w:rPrChange w:id="1695" w:author="jonesar" w:date="2013-05-14T11:55:00Z">
                  <w:rPr>
                    <w:rFonts w:ascii="Courier New" w:hAnsi="Courier New"/>
                    <w:sz w:val="16"/>
                  </w:rPr>
                </w:rPrChange>
              </w:rPr>
              <w:t>UO,</w:t>
            </w:r>
            <w:r w:rsidRPr="0066239B">
              <w:rPr>
                <w:rFonts w:ascii="Courier New" w:hAnsi="Courier New"/>
                <w:color w:val="000000"/>
                <w:sz w:val="16"/>
                <w:highlight w:val="yellow"/>
                <w:rPrChange w:id="1696" w:author="jonesar" w:date="2013-05-14T11:55:00Z">
                  <w:rPr>
                    <w:rFonts w:ascii="Courier New" w:hAnsi="Courier New"/>
                    <w:color w:val="000000"/>
                    <w:sz w:val="16"/>
                  </w:rPr>
                </w:rPrChange>
              </w:rPr>
              <w:t>UO:0000031, minute,]</w:t>
            </w:r>
          </w:p>
          <w:p w:rsidR="007A1183" w:rsidRPr="0066239B" w:rsidRDefault="007A1183" w:rsidP="007A1183">
            <w:pPr>
              <w:pStyle w:val="Code"/>
              <w:rPr>
                <w:rFonts w:cs="Courier New"/>
                <w:highlight w:val="yellow"/>
                <w:rPrChange w:id="1697" w:author="jonesar" w:date="2013-05-14T11:55:00Z">
                  <w:rPr>
                    <w:rFonts w:cs="Courier New"/>
                  </w:rPr>
                </w:rPrChange>
              </w:rPr>
            </w:pPr>
          </w:p>
        </w:tc>
      </w:tr>
    </w:tbl>
    <w:p w:rsidR="007A1183" w:rsidRPr="0066239B" w:rsidRDefault="007A1183" w:rsidP="007A1183">
      <w:pPr>
        <w:pStyle w:val="Heading3"/>
        <w:rPr>
          <w:highlight w:val="yellow"/>
          <w:lang w:val="en-GB"/>
          <w:rPrChange w:id="1698" w:author="jonesar" w:date="2013-05-14T11:55:00Z">
            <w:rPr>
              <w:lang w:val="en-GB"/>
            </w:rPr>
          </w:rPrChange>
        </w:rPr>
      </w:pPr>
      <w:del w:id="1699" w:author="jonesar" w:date="2013-05-14T11:19:00Z">
        <w:r w:rsidRPr="0066239B" w:rsidDel="00AC4D55">
          <w:rPr>
            <w:highlight w:val="yellow"/>
            <w:lang w:val="en-GB"/>
            <w:rPrChange w:id="1700" w:author="jonesar" w:date="2013-05-14T11:55:00Z">
              <w:rPr>
                <w:lang w:val="en-GB"/>
              </w:rPr>
            </w:rPrChange>
          </w:rPr>
          <w:delText>{UNIT_ID}-</w:delText>
        </w:r>
      </w:del>
      <w:r w:rsidRPr="0066239B">
        <w:rPr>
          <w:highlight w:val="yellow"/>
          <w:lang w:val="en-GB"/>
          <w:rPrChange w:id="1701" w:author="jonesar" w:date="2013-05-14T11:55:00Z">
            <w:rPr>
              <w:lang w:val="en-GB"/>
            </w:rPr>
          </w:rPrChange>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66239B">
        <w:tc>
          <w:tcPr>
            <w:tcW w:w="1617" w:type="dxa"/>
            <w:vAlign w:val="center"/>
          </w:tcPr>
          <w:p w:rsidR="007A1183" w:rsidRPr="0066239B" w:rsidRDefault="007A1183" w:rsidP="007A1183">
            <w:pPr>
              <w:rPr>
                <w:b/>
                <w:highlight w:val="yellow"/>
                <w:lang w:val="en-GB"/>
                <w:rPrChange w:id="1702" w:author="jonesar" w:date="2013-05-14T11:55:00Z">
                  <w:rPr>
                    <w:b/>
                    <w:lang w:val="en-GB"/>
                  </w:rPr>
                </w:rPrChange>
              </w:rPr>
            </w:pPr>
            <w:r w:rsidRPr="0066239B">
              <w:rPr>
                <w:b/>
                <w:highlight w:val="yellow"/>
                <w:lang w:val="en-GB"/>
                <w:rPrChange w:id="1703" w:author="jonesar" w:date="2013-05-14T11:55:00Z">
                  <w:rPr>
                    <w:b/>
                    <w:lang w:val="en-GB"/>
                  </w:rPr>
                </w:rPrChange>
              </w:rPr>
              <w:t>Description:</w:t>
            </w:r>
          </w:p>
        </w:tc>
        <w:tc>
          <w:tcPr>
            <w:tcW w:w="8571" w:type="dxa"/>
          </w:tcPr>
          <w:p w:rsidR="007A1183" w:rsidRPr="0066239B" w:rsidRDefault="007A1183" w:rsidP="007A1183">
            <w:pPr>
              <w:rPr>
                <w:highlight w:val="yellow"/>
                <w:lang w:val="en-GB"/>
                <w:rPrChange w:id="1704" w:author="jonesar" w:date="2013-05-14T11:55:00Z">
                  <w:rPr>
                    <w:lang w:val="en-GB"/>
                  </w:rPr>
                </w:rPrChange>
              </w:rPr>
            </w:pPr>
            <w:r w:rsidRPr="0066239B">
              <w:rPr>
                <w:highlight w:val="yellow"/>
                <w:lang w:val="en-GB"/>
                <w:rPrChange w:id="1705" w:author="jonesar" w:date="2013-05-14T11:55:00Z">
                  <w:rPr>
                    <w:lang w:val="en-GB"/>
                  </w:rPr>
                </w:rPrChange>
              </w:rPr>
              <w:t>Defines the used unit for a column in the small molecule section. The format of the value has to be {column name}={Parameter defining the unit}</w:t>
            </w:r>
          </w:p>
          <w:p w:rsidR="00732A0A" w:rsidRPr="0066239B" w:rsidRDefault="00732A0A" w:rsidP="00732A0A">
            <w:pPr>
              <w:rPr>
                <w:highlight w:val="yellow"/>
                <w:lang w:val="en-GB"/>
                <w:rPrChange w:id="1706" w:author="jonesar" w:date="2013-05-14T11:55:00Z">
                  <w:rPr>
                    <w:lang w:val="en-GB"/>
                  </w:rPr>
                </w:rPrChange>
              </w:rPr>
            </w:pPr>
            <w:r w:rsidRPr="0066239B">
              <w:rPr>
                <w:highlight w:val="yellow"/>
                <w:lang w:val="en-GB"/>
                <w:rPrChange w:id="1707" w:author="jonesar" w:date="2013-05-14T11:55:00Z">
                  <w:rPr>
                    <w:lang w:val="en-GB"/>
                  </w:rPr>
                </w:rPrChange>
              </w:rPr>
              <w:t xml:space="preserve">This field MUST NOT be used to define a unit for quantification columns. The unit used for small molecule quantification values MUST be set in </w:t>
            </w:r>
            <w:del w:id="1708" w:author="jonesar" w:date="2013-05-14T11:19:00Z">
              <w:r w:rsidRPr="0066239B" w:rsidDel="00AC4D55">
                <w:rPr>
                  <w:highlight w:val="yellow"/>
                  <w:lang w:val="en-GB"/>
                  <w:rPrChange w:id="1709" w:author="jonesar" w:date="2013-05-14T11:55:00Z">
                    <w:rPr>
                      <w:lang w:val="en-GB"/>
                    </w:rPr>
                  </w:rPrChange>
                </w:rPr>
                <w:delText>{UNIT_ID}-</w:delText>
              </w:r>
            </w:del>
            <w:r w:rsidRPr="0066239B">
              <w:rPr>
                <w:highlight w:val="yellow"/>
                <w:lang w:val="en-GB"/>
                <w:rPrChange w:id="1710" w:author="jonesar" w:date="2013-05-14T11:55:00Z">
                  <w:rPr>
                    <w:lang w:val="en-GB"/>
                  </w:rPr>
                </w:rPrChange>
              </w:rPr>
              <w:t>small_molecule-quantification_unit.</w:t>
            </w:r>
          </w:p>
        </w:tc>
      </w:tr>
      <w:tr w:rsidR="007A1183" w:rsidRPr="0066239B">
        <w:tc>
          <w:tcPr>
            <w:tcW w:w="1617" w:type="dxa"/>
            <w:vAlign w:val="center"/>
          </w:tcPr>
          <w:p w:rsidR="007A1183" w:rsidRPr="0066239B" w:rsidRDefault="007A1183" w:rsidP="007A1183">
            <w:pPr>
              <w:rPr>
                <w:b/>
                <w:highlight w:val="yellow"/>
                <w:lang w:val="en-GB"/>
                <w:rPrChange w:id="1711" w:author="jonesar" w:date="2013-05-14T11:55:00Z">
                  <w:rPr>
                    <w:b/>
                    <w:lang w:val="en-GB"/>
                  </w:rPr>
                </w:rPrChange>
              </w:rPr>
            </w:pPr>
            <w:r w:rsidRPr="0066239B">
              <w:rPr>
                <w:b/>
                <w:highlight w:val="yellow"/>
                <w:lang w:val="en-GB"/>
                <w:rPrChange w:id="1712" w:author="jonesar" w:date="2013-05-14T11:55:00Z">
                  <w:rPr>
                    <w:b/>
                    <w:lang w:val="en-GB"/>
                  </w:rPr>
                </w:rPrChange>
              </w:rPr>
              <w:t>Type:</w:t>
            </w:r>
          </w:p>
        </w:tc>
        <w:tc>
          <w:tcPr>
            <w:tcW w:w="8571" w:type="dxa"/>
          </w:tcPr>
          <w:p w:rsidR="007A1183" w:rsidRPr="0066239B" w:rsidRDefault="007A1183" w:rsidP="007A1183">
            <w:pPr>
              <w:rPr>
                <w:highlight w:val="yellow"/>
                <w:lang w:val="en-GB"/>
                <w:rPrChange w:id="1713" w:author="jonesar" w:date="2013-05-14T11:55:00Z">
                  <w:rPr>
                    <w:lang w:val="en-GB"/>
                  </w:rPr>
                </w:rPrChange>
              </w:rPr>
            </w:pPr>
            <w:r w:rsidRPr="0066239B">
              <w:rPr>
                <w:highlight w:val="yellow"/>
                <w:lang w:val="en-GB"/>
                <w:rPrChange w:id="1714" w:author="jonesar" w:date="2013-05-14T11:55:00Z">
                  <w:rPr>
                    <w:lang w:val="en-GB"/>
                  </w:rPr>
                </w:rPrChange>
              </w:rPr>
              <w:t>String</w:t>
            </w:r>
          </w:p>
        </w:tc>
      </w:tr>
      <w:tr w:rsidR="007A1183" w:rsidRPr="0066239B">
        <w:tc>
          <w:tcPr>
            <w:tcW w:w="1617" w:type="dxa"/>
            <w:vAlign w:val="center"/>
          </w:tcPr>
          <w:p w:rsidR="007A1183" w:rsidRPr="0066239B" w:rsidRDefault="007A1183" w:rsidP="007A1183">
            <w:pPr>
              <w:rPr>
                <w:b/>
                <w:highlight w:val="yellow"/>
                <w:lang w:val="en-GB"/>
                <w:rPrChange w:id="1715" w:author="jonesar" w:date="2013-05-14T11:55:00Z">
                  <w:rPr>
                    <w:b/>
                    <w:lang w:val="en-GB"/>
                  </w:rPr>
                </w:rPrChange>
              </w:rPr>
            </w:pPr>
            <w:r w:rsidRPr="0066239B">
              <w:rPr>
                <w:b/>
                <w:highlight w:val="yellow"/>
                <w:lang w:val="en-GB"/>
                <w:rPrChange w:id="1716" w:author="jonesar" w:date="2013-05-14T11:55:00Z">
                  <w:rPr>
                    <w:b/>
                    <w:lang w:val="en-GB"/>
                  </w:rPr>
                </w:rPrChange>
              </w:rPr>
              <w:t>Multiplicity:</w:t>
            </w:r>
          </w:p>
        </w:tc>
        <w:tc>
          <w:tcPr>
            <w:tcW w:w="8571" w:type="dxa"/>
          </w:tcPr>
          <w:p w:rsidR="007A1183" w:rsidRPr="0066239B" w:rsidRDefault="007A1183" w:rsidP="007A1183">
            <w:pPr>
              <w:rPr>
                <w:highlight w:val="yellow"/>
                <w:lang w:val="en-GB"/>
                <w:rPrChange w:id="1717" w:author="jonesar" w:date="2013-05-14T11:55:00Z">
                  <w:rPr>
                    <w:lang w:val="en-GB"/>
                  </w:rPr>
                </w:rPrChange>
              </w:rPr>
            </w:pPr>
            <w:r w:rsidRPr="0066239B">
              <w:rPr>
                <w:highlight w:val="yellow"/>
                <w:lang w:val="en-GB"/>
                <w:rPrChange w:id="1718" w:author="jonesar" w:date="2013-05-14T11:55:00Z">
                  <w:rPr>
                    <w:lang w:val="en-GB"/>
                  </w:rPr>
                </w:rPrChange>
              </w:rPr>
              <w:t>0 .. *</w:t>
            </w:r>
          </w:p>
        </w:tc>
      </w:tr>
      <w:tr w:rsidR="007A1183">
        <w:tc>
          <w:tcPr>
            <w:tcW w:w="1617" w:type="dxa"/>
            <w:vAlign w:val="center"/>
          </w:tcPr>
          <w:p w:rsidR="007A1183" w:rsidRPr="0066239B" w:rsidRDefault="007A1183" w:rsidP="007A1183">
            <w:pPr>
              <w:rPr>
                <w:b/>
                <w:highlight w:val="yellow"/>
                <w:lang w:val="en-GB"/>
                <w:rPrChange w:id="1719" w:author="jonesar" w:date="2013-05-14T11:55:00Z">
                  <w:rPr>
                    <w:b/>
                    <w:lang w:val="en-GB"/>
                  </w:rPr>
                </w:rPrChange>
              </w:rPr>
            </w:pPr>
            <w:r w:rsidRPr="0066239B">
              <w:rPr>
                <w:b/>
                <w:highlight w:val="yellow"/>
                <w:lang w:val="en-GB"/>
                <w:rPrChange w:id="1720" w:author="jonesar" w:date="2013-05-14T11:55:00Z">
                  <w:rPr>
                    <w:b/>
                    <w:lang w:val="en-GB"/>
                  </w:rPr>
                </w:rPrChange>
              </w:rPr>
              <w:t>Example:</w:t>
            </w:r>
          </w:p>
        </w:tc>
        <w:tc>
          <w:tcPr>
            <w:tcW w:w="8571" w:type="dxa"/>
          </w:tcPr>
          <w:p w:rsidR="007A1183" w:rsidRPr="00C9024D" w:rsidRDefault="007A1183" w:rsidP="007A1183">
            <w:pPr>
              <w:rPr>
                <w:rFonts w:ascii="Courier New" w:hAnsi="Courier New" w:cs="Courier New"/>
                <w:sz w:val="16"/>
                <w:szCs w:val="16"/>
                <w:lang w:val="en-GB"/>
              </w:rPr>
            </w:pPr>
            <w:r w:rsidRPr="0066239B">
              <w:rPr>
                <w:rFonts w:ascii="Courier New" w:hAnsi="Courier New" w:cs="Courier New"/>
                <w:sz w:val="16"/>
                <w:szCs w:val="16"/>
                <w:highlight w:val="yellow"/>
                <w:lang w:val="en-GB"/>
                <w:rPrChange w:id="1721" w:author="jonesar" w:date="2013-05-14T11:55:00Z">
                  <w:rPr>
                    <w:rFonts w:ascii="Courier New" w:hAnsi="Courier New" w:cs="Courier New"/>
                    <w:sz w:val="16"/>
                    <w:szCs w:val="16"/>
                    <w:lang w:val="en-GB"/>
                  </w:rPr>
                </w:rPrChange>
              </w:rPr>
              <w:t xml:space="preserve">MTD   </w:t>
            </w:r>
            <w:del w:id="1722" w:author="jonesar" w:date="2013-05-14T11:21:00Z">
              <w:r w:rsidRPr="0066239B" w:rsidDel="00AC4D55">
                <w:rPr>
                  <w:rFonts w:ascii="Courier New" w:hAnsi="Courier New" w:cs="Courier New"/>
                  <w:sz w:val="16"/>
                  <w:szCs w:val="16"/>
                  <w:highlight w:val="yellow"/>
                  <w:lang w:val="en-GB"/>
                  <w:rPrChange w:id="1723" w:author="jonesar" w:date="2013-05-14T11:55:00Z">
                    <w:rPr>
                      <w:rFonts w:ascii="Courier New" w:hAnsi="Courier New" w:cs="Courier New"/>
                      <w:sz w:val="16"/>
                      <w:szCs w:val="16"/>
                      <w:lang w:val="en-GB"/>
                    </w:rPr>
                  </w:rPrChange>
                </w:rPr>
                <w:delText>PRIDE_1234-</w:delText>
              </w:r>
            </w:del>
            <w:r w:rsidRPr="0066239B">
              <w:rPr>
                <w:rFonts w:ascii="Courier New" w:hAnsi="Courier New" w:cs="Courier New"/>
                <w:sz w:val="16"/>
                <w:szCs w:val="16"/>
                <w:highlight w:val="yellow"/>
                <w:lang w:val="en-GB"/>
                <w:rPrChange w:id="1724" w:author="jonesar" w:date="2013-05-14T11:55:00Z">
                  <w:rPr>
                    <w:rFonts w:ascii="Courier New" w:hAnsi="Courier New" w:cs="Courier New"/>
                    <w:sz w:val="16"/>
                    <w:szCs w:val="16"/>
                    <w:lang w:val="en-GB"/>
                  </w:rPr>
                </w:rPrChange>
              </w:rPr>
              <w:t>colunit-small_molecule retention_time=[</w:t>
            </w:r>
            <w:r w:rsidRPr="0066239B">
              <w:rPr>
                <w:rFonts w:ascii="Courier New" w:hAnsi="Courier New"/>
                <w:sz w:val="16"/>
                <w:highlight w:val="yellow"/>
                <w:rPrChange w:id="1725" w:author="jonesar" w:date="2013-05-14T11:55:00Z">
                  <w:rPr>
                    <w:rFonts w:ascii="Courier New" w:hAnsi="Courier New"/>
                    <w:sz w:val="16"/>
                  </w:rPr>
                </w:rPrChange>
              </w:rPr>
              <w:t>UO,</w:t>
            </w:r>
            <w:r w:rsidRPr="0066239B">
              <w:rPr>
                <w:rFonts w:ascii="Courier New" w:hAnsi="Courier New"/>
                <w:color w:val="000000"/>
                <w:sz w:val="16"/>
                <w:highlight w:val="yellow"/>
                <w:rPrChange w:id="1726" w:author="jonesar" w:date="2013-05-14T11:55:00Z">
                  <w:rPr>
                    <w:rFonts w:ascii="Courier New" w:hAnsi="Courier New"/>
                    <w:color w:val="000000"/>
                    <w:sz w:val="16"/>
                  </w:rPr>
                </w:rPrChange>
              </w:rPr>
              <w:t>UO:0000031, minute,]</w:t>
            </w:r>
          </w:p>
          <w:p w:rsidR="007A1183" w:rsidRPr="00C9024D" w:rsidRDefault="007A1183" w:rsidP="007A1183">
            <w:pPr>
              <w:pStyle w:val="Code"/>
              <w:rPr>
                <w:rFonts w:cs="Courier New"/>
              </w:rPr>
            </w:pPr>
          </w:p>
        </w:tc>
      </w:tr>
    </w:tbl>
    <w:p w:rsidR="007A1183" w:rsidRDefault="007A1183" w:rsidP="007A1183">
      <w:pPr>
        <w:pStyle w:val="Heading2"/>
        <w:rPr>
          <w:lang w:val="en-GB"/>
        </w:rPr>
      </w:pPr>
      <w:bookmarkStart w:id="1727" w:name="_Toc356304646"/>
      <w:r>
        <w:rPr>
          <w:lang w:val="en-GB"/>
        </w:rPr>
        <w:t>Protein Section</w:t>
      </w:r>
      <w:bookmarkEnd w:id="1727"/>
    </w:p>
    <w:p w:rsidR="00395B9E" w:rsidDel="00C0382C" w:rsidRDefault="007A1183" w:rsidP="00796223">
      <w:pPr>
        <w:pStyle w:val="nobreak"/>
        <w:jc w:val="both"/>
        <w:rPr>
          <w:del w:id="1728" w:author="jonesar" w:date="2013-05-13T16:42:00Z"/>
          <w:lang w:val="en-GB"/>
        </w:rPr>
      </w:pPr>
      <w:r>
        <w:rPr>
          <w:lang w:val="en-GB"/>
        </w:rPr>
        <w:t>The protein section is table-based. The protein section MUST always come after the metadata section</w:t>
      </w:r>
      <w:del w:id="1729" w:author="jonesar" w:date="2013-05-14T11:56:00Z">
        <w:r w:rsidDel="0066239B">
          <w:rPr>
            <w:lang w:val="en-GB"/>
          </w:rPr>
          <w:delText xml:space="preserve"> if the metadata section is present in the file</w:delText>
        </w:r>
      </w:del>
      <w:r>
        <w:rPr>
          <w:lang w:val="en-GB"/>
        </w:rPr>
        <w:t>. All table columns MUST be tab-separated. There MUST NOT be any empty cells. Missing values MUST be reported using “null”.</w:t>
      </w:r>
      <w:ins w:id="1730" w:author="jonesar" w:date="2013-05-13T16:43:00Z">
        <w:r w:rsidR="00C0382C">
          <w:rPr>
            <w:lang w:val="en-GB"/>
          </w:rPr>
          <w:t xml:space="preserve"> </w:t>
        </w:r>
      </w:ins>
    </w:p>
    <w:p w:rsidR="00124314" w:rsidRDefault="007A1183">
      <w:pPr>
        <w:pStyle w:val="nobreak"/>
        <w:jc w:val="both"/>
        <w:rPr>
          <w:lang w:val="en-GB"/>
        </w:rPr>
        <w:pPrChange w:id="1731" w:author="jonesar" w:date="2013-05-13T16:42:00Z">
          <w:pPr>
            <w:jc w:val="both"/>
          </w:pPr>
        </w:pPrChange>
      </w:pPr>
      <w:del w:id="1732" w:author="jonesar" w:date="2013-05-13T16:42:00Z">
        <w:r w:rsidDel="00C0382C">
          <w:rPr>
            <w:lang w:val="en-GB"/>
          </w:rPr>
          <w:delText xml:space="preserve">The columns in the protein section MUST be in the order they are presented in this document. </w:delText>
        </w:r>
      </w:del>
      <w:r>
        <w:rPr>
          <w:lang w:val="en-GB"/>
        </w:rPr>
        <w:t>All columns are mandatory unless specified otherwise.</w:t>
      </w:r>
      <w:ins w:id="1733" w:author="jonesar" w:date="2013-05-14T12:12:00Z">
        <w:r w:rsidR="00950E3C">
          <w:rPr>
            <w:lang w:val="en-GB"/>
          </w:rPr>
          <w:t xml:space="preserve"> The order of columns is not </w:t>
        </w:r>
      </w:ins>
      <w:ins w:id="1734" w:author="jonesar" w:date="2013-05-14T12:13:00Z">
        <w:r w:rsidR="00950E3C">
          <w:rPr>
            <w:lang w:val="en-GB"/>
          </w:rPr>
          <w:t>specified although for ease of human interpretation, it is RECOMMENDED to follow the order specified below.</w:t>
        </w:r>
      </w:ins>
    </w:p>
    <w:p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66239B">
            <w:pPr>
              <w:rPr>
                <w:lang w:val="en-GB"/>
              </w:rPr>
            </w:pPr>
            <w:r w:rsidRPr="00EC2317">
              <w:rPr>
                <w:lang w:val="en-GB"/>
              </w:rPr>
              <w:t xml:space="preserve">The accession of the protein in the source database. A protein accession MUST be unique within one </w:t>
            </w:r>
            <w:del w:id="1735" w:author="jonesar" w:date="2013-05-14T11:56:00Z">
              <w:r w:rsidRPr="00EC2317" w:rsidDel="0066239B">
                <w:rPr>
                  <w:lang w:val="en-GB"/>
                </w:rPr>
                <w:delText>UNIT. Together with the UNIT_ID the accession creates a unique identifier within a given mzTab file.</w:delText>
              </w:r>
            </w:del>
            <w:ins w:id="1736" w:author="jonesar" w:date="2013-05-14T11:56:00Z">
              <w:r w:rsidR="0066239B">
                <w:rPr>
                  <w:lang w:val="en-GB"/>
                </w:rPr>
                <w:t>mzTab file. If different quantification values are required for the same underlying accession, for example if differentially modified forms of a protein have been quantified, a suitable suffix SHOULD be appended to the accession.</w:t>
              </w:r>
            </w:ins>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rsidR="007A1183" w:rsidRPr="00B3178E" w:rsidDel="0066239B" w:rsidRDefault="007A1183" w:rsidP="007A1183">
      <w:pPr>
        <w:pStyle w:val="nobreak"/>
        <w:rPr>
          <w:del w:id="1737" w:author="jonesar" w:date="2013-05-14T11:57:00Z"/>
          <w:lang w:val="en-GB"/>
        </w:rPr>
      </w:pPr>
    </w:p>
    <w:p w:rsidR="007A1183" w:rsidDel="0066239B" w:rsidRDefault="007A1183" w:rsidP="007A1183">
      <w:pPr>
        <w:pStyle w:val="Heading3"/>
        <w:rPr>
          <w:del w:id="1738" w:author="jonesar" w:date="2013-05-14T11:57:00Z"/>
          <w:lang w:val="en-GB"/>
        </w:rPr>
      </w:pPr>
      <w:del w:id="1739" w:author="jonesar" w:date="2013-05-14T11:57:00Z">
        <w:r w:rsidDel="0066239B">
          <w:rPr>
            <w:lang w:val="en-GB"/>
          </w:rPr>
          <w:delText>unit_id</w:delText>
        </w:r>
      </w:del>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Del="0066239B">
        <w:trPr>
          <w:del w:id="1740" w:author="jonesar" w:date="2013-05-14T11:57:00Z"/>
        </w:trPr>
        <w:tc>
          <w:tcPr>
            <w:tcW w:w="1526" w:type="dxa"/>
            <w:vAlign w:val="center"/>
          </w:tcPr>
          <w:p w:rsidR="007A1183" w:rsidRPr="00EC2317" w:rsidDel="0066239B" w:rsidRDefault="007A1183" w:rsidP="007A1183">
            <w:pPr>
              <w:rPr>
                <w:del w:id="1741" w:author="jonesar" w:date="2013-05-14T11:57:00Z"/>
                <w:b/>
                <w:lang w:val="en-GB"/>
              </w:rPr>
            </w:pPr>
            <w:del w:id="1742" w:author="jonesar" w:date="2013-05-14T11:57:00Z">
              <w:r w:rsidRPr="00EC2317" w:rsidDel="0066239B">
                <w:rPr>
                  <w:b/>
                  <w:lang w:val="en-GB"/>
                </w:rPr>
                <w:delText>Description:</w:delText>
              </w:r>
            </w:del>
          </w:p>
        </w:tc>
        <w:tc>
          <w:tcPr>
            <w:tcW w:w="8586" w:type="dxa"/>
          </w:tcPr>
          <w:p w:rsidR="007A1183" w:rsidRPr="00EC2317" w:rsidDel="0066239B" w:rsidRDefault="007A1183" w:rsidP="007A1183">
            <w:pPr>
              <w:rPr>
                <w:del w:id="1743" w:author="jonesar" w:date="2013-05-14T11:57:00Z"/>
                <w:lang w:val="en-GB"/>
              </w:rPr>
            </w:pPr>
            <w:del w:id="1744" w:author="jonesar" w:date="2013-05-14T11:57:00Z">
              <w:r w:rsidRPr="00EC2317" w:rsidDel="0066239B">
                <w:rPr>
                  <w:lang w:val="en-GB"/>
                </w:rPr>
                <w:delText>The unit the protein comes from. See section 6 for detailed information on how the unit_id should be generated.</w:delText>
              </w:r>
            </w:del>
          </w:p>
        </w:tc>
      </w:tr>
      <w:tr w:rsidR="007A1183" w:rsidDel="0066239B">
        <w:trPr>
          <w:del w:id="1745" w:author="jonesar" w:date="2013-05-14T11:57:00Z"/>
        </w:trPr>
        <w:tc>
          <w:tcPr>
            <w:tcW w:w="1526" w:type="dxa"/>
            <w:vAlign w:val="center"/>
          </w:tcPr>
          <w:p w:rsidR="007A1183" w:rsidRPr="00EC2317" w:rsidDel="0066239B" w:rsidRDefault="007A1183" w:rsidP="007A1183">
            <w:pPr>
              <w:rPr>
                <w:del w:id="1746" w:author="jonesar" w:date="2013-05-14T11:57:00Z"/>
                <w:b/>
                <w:lang w:val="en-GB"/>
              </w:rPr>
            </w:pPr>
            <w:del w:id="1747" w:author="jonesar" w:date="2013-05-14T11:57:00Z">
              <w:r w:rsidRPr="00EC2317" w:rsidDel="0066239B">
                <w:rPr>
                  <w:b/>
                  <w:lang w:val="en-GB"/>
                </w:rPr>
                <w:delText>Type:</w:delText>
              </w:r>
            </w:del>
          </w:p>
        </w:tc>
        <w:tc>
          <w:tcPr>
            <w:tcW w:w="8586" w:type="dxa"/>
          </w:tcPr>
          <w:p w:rsidR="007A1183" w:rsidRPr="00EC2317" w:rsidDel="0066239B" w:rsidRDefault="007A1183" w:rsidP="007A1183">
            <w:pPr>
              <w:rPr>
                <w:del w:id="1748" w:author="jonesar" w:date="2013-05-14T11:57:00Z"/>
                <w:lang w:val="en-GB"/>
              </w:rPr>
            </w:pPr>
            <w:del w:id="1749" w:author="jonesar" w:date="2013-05-14T11:57:00Z">
              <w:r w:rsidRPr="00EC2317" w:rsidDel="0066239B">
                <w:rPr>
                  <w:lang w:val="en-GB"/>
                </w:rPr>
                <w:delText>String</w:delText>
              </w:r>
            </w:del>
          </w:p>
        </w:tc>
      </w:tr>
      <w:tr w:rsidR="007A1183" w:rsidDel="0066239B">
        <w:trPr>
          <w:del w:id="1750" w:author="jonesar" w:date="2013-05-14T11:57:00Z"/>
        </w:trPr>
        <w:tc>
          <w:tcPr>
            <w:tcW w:w="1526" w:type="dxa"/>
            <w:vAlign w:val="center"/>
          </w:tcPr>
          <w:p w:rsidR="007A1183" w:rsidRPr="00EC2317" w:rsidDel="0066239B" w:rsidRDefault="007A1183" w:rsidP="007A1183">
            <w:pPr>
              <w:rPr>
                <w:del w:id="1751" w:author="jonesar" w:date="2013-05-14T11:57:00Z"/>
                <w:b/>
                <w:lang w:val="en-GB"/>
              </w:rPr>
            </w:pPr>
            <w:del w:id="1752" w:author="jonesar" w:date="2013-05-14T11:57:00Z">
              <w:r w:rsidRPr="00EC2317" w:rsidDel="0066239B">
                <w:rPr>
                  <w:b/>
                  <w:lang w:val="en-GB"/>
                </w:rPr>
                <w:delText>Example:</w:delText>
              </w:r>
            </w:del>
          </w:p>
        </w:tc>
        <w:tc>
          <w:tcPr>
            <w:tcW w:w="8586" w:type="dxa"/>
          </w:tcPr>
          <w:p w:rsidR="007A1183" w:rsidRPr="00E92C27" w:rsidDel="0066239B" w:rsidRDefault="007A1183" w:rsidP="007A1183">
            <w:pPr>
              <w:pStyle w:val="Code"/>
              <w:rPr>
                <w:del w:id="1753" w:author="jonesar" w:date="2013-05-14T11:57:00Z"/>
                <w:rFonts w:cs="Courier New"/>
              </w:rPr>
            </w:pPr>
            <w:del w:id="1754" w:author="jonesar" w:date="2013-05-14T11:57:00Z">
              <w:r w:rsidRPr="00E92C27" w:rsidDel="0066239B">
                <w:rPr>
                  <w:rFonts w:cs="Courier New"/>
                </w:rPr>
                <w:delText>PRH  accession  unit_id     …</w:delText>
              </w:r>
              <w:r w:rsidRPr="00E92C27" w:rsidDel="0066239B">
                <w:rPr>
                  <w:rFonts w:cs="Courier New"/>
                </w:rPr>
                <w:br/>
                <w:delText>PRT  P12345     PRIDE_1234  …</w:delText>
              </w:r>
              <w:r w:rsidRPr="00E92C27" w:rsidDel="0066239B">
                <w:rPr>
                  <w:rFonts w:cs="Courier New"/>
                </w:rPr>
                <w:br/>
                <w:delText>PRT  P12346     PRIDE_1234  …</w:delText>
              </w:r>
            </w:del>
          </w:p>
        </w:tc>
      </w:tr>
    </w:tbl>
    <w:p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protein’s name and or description line.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PRH  accession  </w:t>
            </w:r>
            <w:del w:id="1755" w:author="jonesar" w:date="2013-05-14T13:53:00Z">
              <w:r w:rsidRPr="00E92C27" w:rsidDel="0051103E">
                <w:rPr>
                  <w:rFonts w:cs="Courier New"/>
                </w:rPr>
                <w:delText>unit_id</w:delText>
              </w:r>
            </w:del>
            <w:r w:rsidRPr="00E92C27">
              <w:rPr>
                <w:rFonts w:cs="Courier New"/>
              </w:rPr>
              <w:t xml:space="preserve">     description                                …</w:t>
            </w:r>
            <w:r w:rsidRPr="00E92C27">
              <w:rPr>
                <w:rFonts w:cs="Courier New"/>
              </w:rPr>
              <w:br/>
              <w:t xml:space="preserve">PRT  P12345     </w:t>
            </w:r>
            <w:del w:id="1756" w:author="jonesar" w:date="2013-05-14T13:54:00Z">
              <w:r w:rsidRPr="00E92C27" w:rsidDel="0051103E">
                <w:rPr>
                  <w:rFonts w:cs="Courier New"/>
                </w:rPr>
                <w:delText>PRIDE_1234</w:delText>
              </w:r>
            </w:del>
            <w:r w:rsidRPr="00E92C27">
              <w:rPr>
                <w:rFonts w:cs="Courier New"/>
              </w:rPr>
              <w:t xml:space="preserve">  Aspartate aminotransferase, mitochondrial  …</w:t>
            </w:r>
            <w:r w:rsidRPr="00E92C27">
              <w:rPr>
                <w:rFonts w:cs="Courier New"/>
              </w:rPr>
              <w:br/>
              <w:t xml:space="preserve">PRT  P12346     </w:t>
            </w:r>
            <w:del w:id="1757" w:author="jonesar" w:date="2013-05-14T13:54:00Z">
              <w:r w:rsidRPr="00E92C27" w:rsidDel="0051103E">
                <w:rPr>
                  <w:rFonts w:cs="Courier New"/>
                </w:rPr>
                <w:delText>PRIDE_1234</w:delText>
              </w:r>
            </w:del>
            <w:r w:rsidRPr="00E92C27">
              <w:rPr>
                <w:rFonts w:cs="Courier New"/>
              </w:rPr>
              <w:t xml:space="preserve">  Serotransferrin                            …</w:t>
            </w:r>
          </w:p>
        </w:tc>
      </w:tr>
    </w:tbl>
    <w:p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NCBI/NEWT taxonomy id for the species the protein was identified in.</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Integer</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EE335A">
            <w:pPr>
              <w:rPr>
                <w:lang w:val="en-GB"/>
              </w:rPr>
            </w:pPr>
            <w:r w:rsidRPr="00EC2317">
              <w:rPr>
                <w:lang w:val="en-GB"/>
              </w:rPr>
              <w:t xml:space="preserve">The human readable species the protein was identified in </w:t>
            </w:r>
            <w:ins w:id="1758" w:author="jonesar" w:date="2013-05-13T16:43:00Z">
              <w:r w:rsidR="00EE335A">
                <w:rPr>
                  <w:lang w:val="en-GB"/>
                </w:rPr>
                <w:t xml:space="preserve">- </w:t>
              </w:r>
            </w:ins>
            <w:del w:id="1759" w:author="jonesar" w:date="2013-05-13T16:43:00Z">
              <w:r w:rsidRPr="00EC2317" w:rsidDel="00EE335A">
                <w:rPr>
                  <w:lang w:val="en-GB"/>
                </w:rPr>
                <w:delText>(</w:delText>
              </w:r>
            </w:del>
            <w:r w:rsidRPr="00EC2317">
              <w:rPr>
                <w:lang w:val="en-GB"/>
              </w:rPr>
              <w:t xml:space="preserve">this </w:t>
            </w:r>
            <w:del w:id="1760" w:author="jonesar" w:date="2013-05-13T16:43:00Z">
              <w:r w:rsidRPr="00EC2317" w:rsidDel="00EE335A">
                <w:rPr>
                  <w:lang w:val="en-GB"/>
                </w:rPr>
                <w:delText xml:space="preserve">should </w:delText>
              </w:r>
            </w:del>
            <w:ins w:id="1761" w:author="jonesar" w:date="2013-05-13T16:43:00Z">
              <w:r w:rsidR="00EE335A">
                <w:rPr>
                  <w:lang w:val="en-GB"/>
                </w:rPr>
                <w:t>SHOULD</w:t>
              </w:r>
              <w:r w:rsidR="00EE335A" w:rsidRPr="00EC2317">
                <w:rPr>
                  <w:lang w:val="en-GB"/>
                </w:rPr>
                <w:t xml:space="preserve"> </w:t>
              </w:r>
            </w:ins>
            <w:r w:rsidRPr="00EC2317">
              <w:rPr>
                <w:lang w:val="en-GB"/>
              </w:rPr>
              <w:t>be the NCBI entry’s name</w:t>
            </w:r>
            <w:del w:id="1762" w:author="jonesar" w:date="2013-05-13T16:43:00Z">
              <w:r w:rsidRPr="00EC2317" w:rsidDel="00EE335A">
                <w:rPr>
                  <w:lang w:val="en-GB"/>
                </w:rPr>
                <w:delText>)</w:delText>
              </w:r>
            </w:del>
            <w:r w:rsidRPr="00EC2317">
              <w:rPr>
                <w:lang w:val="en-GB"/>
              </w:rPr>
              <w:t>.</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r>
            <w:r w:rsidRPr="00E92C27">
              <w:rPr>
                <w:rFonts w:cs="Courier New"/>
              </w:rPr>
              <w:lastRenderedPageBreak/>
              <w:t>PRT  P12346     …  10116   Rattus norvegicus (Rat)  …</w:t>
            </w:r>
          </w:p>
        </w:tc>
      </w:tr>
    </w:tbl>
    <w:p w:rsidR="007A1183" w:rsidRDefault="007A1183" w:rsidP="007A1183">
      <w:pPr>
        <w:pStyle w:val="Heading3"/>
        <w:rPr>
          <w:lang w:val="en-GB"/>
        </w:rPr>
      </w:pPr>
      <w:r>
        <w:rPr>
          <w:lang w:val="en-GB"/>
        </w:rPr>
        <w:lastRenderedPageBreak/>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protein database used for the search (could theoretically come from a different species). Wherever possible the Miriam (</w:t>
            </w:r>
            <w:r w:rsidR="00775A3B">
              <w:fldChar w:fldCharType="begin"/>
            </w:r>
            <w:r w:rsidR="00775A3B">
              <w:instrText>HYPERLINK "http://www.ebi.ac.uk/miriam"</w:instrText>
            </w:r>
            <w:ins w:id="1763" w:author="jonesar" w:date="2013-05-14T14:19:00Z"/>
            <w:r w:rsidR="00775A3B">
              <w:fldChar w:fldCharType="separate"/>
            </w:r>
            <w:r w:rsidRPr="00EC2317">
              <w:rPr>
                <w:rStyle w:val="Hyperlink"/>
                <w:lang w:val="en-GB"/>
              </w:rPr>
              <w:t>http://www.ebi.ac.uk/miriam</w:t>
            </w:r>
            <w:r w:rsidR="00775A3B">
              <w:fldChar w:fldCharType="end"/>
            </w:r>
            <w:r w:rsidRPr="00EC2317">
              <w:rPr>
                <w:lang w:val="en-GB"/>
              </w:rPr>
              <w:t>) assigned name SHOULD be used.</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Tr="0066239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A “|” delimited list of search engine(s) used to identify this protein. Search engines MUST be supplied as parameters.</w:t>
            </w:r>
          </w:p>
        </w:tc>
      </w:tr>
      <w:tr w:rsidR="007A1183" w:rsidTr="0066239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7A1183" w:rsidTr="0066239B">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COM  In this example the first protein was identified by Mascot and Sequest 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[MS,MS:1001207,Mascot,]|[MS,MS:1001208,Sequest,]  …</w:t>
            </w:r>
            <w:r w:rsidRPr="00E92C27">
              <w:rPr>
                <w:rFonts w:cs="Courier New"/>
              </w:rPr>
              <w:br/>
              <w:t>PRT  P12346     …   [MS,MS:1001207,Mascot,]                           …</w:t>
            </w:r>
          </w:p>
        </w:tc>
      </w:tr>
    </w:tbl>
    <w:p w:rsidR="0066239B" w:rsidRDefault="0066239B" w:rsidP="0066239B">
      <w:pPr>
        <w:pStyle w:val="Heading3"/>
        <w:rPr>
          <w:ins w:id="1764" w:author="jonesar" w:date="2013-05-14T11:59:00Z"/>
          <w:lang w:val="en-GB"/>
        </w:rPr>
      </w:pPr>
      <w:ins w:id="1765" w:author="jonesar" w:date="2013-05-14T11:59:00Z">
        <w:r>
          <w:rPr>
            <w:lang w:val="en-GB"/>
          </w:rPr>
          <w:t>best_</w:t>
        </w:r>
        <w:r w:rsidRPr="00D114D1">
          <w:rPr>
            <w:lang w:val="en-GB"/>
          </w:rPr>
          <w:t>search_engine_score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66239B" w:rsidTr="00E571A8">
        <w:trPr>
          <w:ins w:id="1766" w:author="jonesar" w:date="2013-05-14T11:59:00Z"/>
        </w:trPr>
        <w:tc>
          <w:tcPr>
            <w:tcW w:w="1526" w:type="dxa"/>
            <w:vAlign w:val="center"/>
          </w:tcPr>
          <w:p w:rsidR="0066239B" w:rsidRPr="00EC2317" w:rsidRDefault="0066239B" w:rsidP="00E571A8">
            <w:pPr>
              <w:rPr>
                <w:ins w:id="1767" w:author="jonesar" w:date="2013-05-14T11:59:00Z"/>
                <w:b/>
                <w:lang w:val="en-GB"/>
              </w:rPr>
            </w:pPr>
            <w:ins w:id="1768" w:author="jonesar" w:date="2013-05-14T11:59:00Z">
              <w:r w:rsidRPr="00EC2317">
                <w:rPr>
                  <w:b/>
                  <w:lang w:val="en-GB"/>
                </w:rPr>
                <w:t>Description:</w:t>
              </w:r>
            </w:ins>
          </w:p>
        </w:tc>
        <w:tc>
          <w:tcPr>
            <w:tcW w:w="8586" w:type="dxa"/>
          </w:tcPr>
          <w:p w:rsidR="0066239B" w:rsidRPr="00EC2317" w:rsidRDefault="0066239B" w:rsidP="00E571A8">
            <w:pPr>
              <w:rPr>
                <w:ins w:id="1769" w:author="jonesar" w:date="2013-05-14T11:59:00Z"/>
                <w:lang w:val="en-GB"/>
              </w:rPr>
            </w:pPr>
            <w:ins w:id="1770" w:author="jonesar" w:date="2013-05-14T11:59:00Z">
              <w:r w:rsidRPr="00EC2317">
                <w:rPr>
                  <w:lang w:val="en-GB"/>
                </w:rPr>
                <w:t xml:space="preserve">A “|” delimited list of </w:t>
              </w:r>
              <w:r w:rsidR="0040501B">
                <w:rPr>
                  <w:lang w:val="en-GB"/>
                </w:rPr>
                <w:t xml:space="preserve">the best </w:t>
              </w:r>
              <w:r w:rsidRPr="00EC2317">
                <w:rPr>
                  <w:lang w:val="en-GB"/>
                </w:rPr>
                <w:t>search engine score(s) for the given protein</w:t>
              </w:r>
              <w:r w:rsidR="0040501B">
                <w:rPr>
                  <w:lang w:val="en-GB"/>
                </w:rPr>
                <w:t xml:space="preserve"> across all replicates reported</w:t>
              </w:r>
              <w:r w:rsidRPr="00EC2317">
                <w:rPr>
                  <w:lang w:val="en-GB"/>
                </w:rPr>
                <w:t>. Scores SHOULD be reported using CV parameters whenever possible.</w:t>
              </w:r>
            </w:ins>
          </w:p>
        </w:tc>
      </w:tr>
      <w:tr w:rsidR="0066239B" w:rsidTr="00E571A8">
        <w:trPr>
          <w:ins w:id="1771" w:author="jonesar" w:date="2013-05-14T11:59:00Z"/>
        </w:trPr>
        <w:tc>
          <w:tcPr>
            <w:tcW w:w="1526" w:type="dxa"/>
            <w:vAlign w:val="center"/>
          </w:tcPr>
          <w:p w:rsidR="0066239B" w:rsidRPr="00EC2317" w:rsidRDefault="0066239B" w:rsidP="00E571A8">
            <w:pPr>
              <w:rPr>
                <w:ins w:id="1772" w:author="jonesar" w:date="2013-05-14T11:59:00Z"/>
                <w:b/>
                <w:lang w:val="en-GB"/>
              </w:rPr>
            </w:pPr>
            <w:ins w:id="1773" w:author="jonesar" w:date="2013-05-14T11:59:00Z">
              <w:r w:rsidRPr="00EC2317">
                <w:rPr>
                  <w:b/>
                  <w:lang w:val="en-GB"/>
                </w:rPr>
                <w:t>Type:</w:t>
              </w:r>
            </w:ins>
          </w:p>
        </w:tc>
        <w:tc>
          <w:tcPr>
            <w:tcW w:w="8586" w:type="dxa"/>
          </w:tcPr>
          <w:p w:rsidR="0066239B" w:rsidRPr="00EC2317" w:rsidRDefault="0066239B" w:rsidP="00E571A8">
            <w:pPr>
              <w:rPr>
                <w:ins w:id="1774" w:author="jonesar" w:date="2013-05-14T11:59:00Z"/>
                <w:lang w:val="en-GB"/>
              </w:rPr>
            </w:pPr>
            <w:ins w:id="1775" w:author="jonesar" w:date="2013-05-14T11:59:00Z">
              <w:r w:rsidRPr="00EC2317">
                <w:rPr>
                  <w:lang w:val="en-GB"/>
                </w:rPr>
                <w:t>Parameter List</w:t>
              </w:r>
            </w:ins>
          </w:p>
        </w:tc>
      </w:tr>
      <w:tr w:rsidR="0066239B" w:rsidTr="00E571A8">
        <w:trPr>
          <w:ins w:id="1776" w:author="jonesar" w:date="2013-05-14T11:59:00Z"/>
        </w:trPr>
        <w:tc>
          <w:tcPr>
            <w:tcW w:w="1526" w:type="dxa"/>
            <w:vAlign w:val="center"/>
          </w:tcPr>
          <w:p w:rsidR="0066239B" w:rsidRPr="00EC2317" w:rsidRDefault="0066239B" w:rsidP="00E571A8">
            <w:pPr>
              <w:rPr>
                <w:ins w:id="1777" w:author="jonesar" w:date="2013-05-14T11:59:00Z"/>
                <w:b/>
                <w:lang w:val="en-GB"/>
              </w:rPr>
            </w:pPr>
            <w:ins w:id="1778" w:author="jonesar" w:date="2013-05-14T11:59:00Z">
              <w:r w:rsidRPr="00EC2317">
                <w:rPr>
                  <w:b/>
                  <w:lang w:val="en-GB"/>
                </w:rPr>
                <w:t>Example:</w:t>
              </w:r>
            </w:ins>
          </w:p>
        </w:tc>
        <w:tc>
          <w:tcPr>
            <w:tcW w:w="8586" w:type="dxa"/>
          </w:tcPr>
          <w:p w:rsidR="0066239B" w:rsidRPr="00E92C27" w:rsidRDefault="0066239B" w:rsidP="00E571A8">
            <w:pPr>
              <w:pStyle w:val="Code"/>
              <w:rPr>
                <w:ins w:id="1779" w:author="jonesar" w:date="2013-05-14T11:59:00Z"/>
                <w:rFonts w:cs="Courier New"/>
              </w:rPr>
            </w:pPr>
            <w:ins w:id="1780" w:author="jonesar" w:date="2013-05-14T11:59:00Z">
              <w:r w:rsidRPr="00E92C27">
                <w:rPr>
                  <w:rFonts w:cs="Courier New"/>
                </w:rPr>
                <w:t xml:space="preserve">PRH  accession  …   </w:t>
              </w:r>
            </w:ins>
            <w:ins w:id="1781" w:author="jonesar" w:date="2013-05-14T12:00:00Z">
              <w:r w:rsidR="0040501B">
                <w:rPr>
                  <w:rFonts w:cs="Courier New"/>
                </w:rPr>
                <w:t>best_</w:t>
              </w:r>
            </w:ins>
            <w:ins w:id="1782" w:author="jonesar" w:date="2013-05-14T11:59:00Z">
              <w:r w:rsidRPr="00E92C27">
                <w:rPr>
                  <w:rFonts w:cs="Courier New"/>
                </w:rPr>
                <w:t>search_engine_score</w:t>
              </w:r>
              <w:r>
                <w:rPr>
                  <w:rFonts w:cs="Courier New"/>
                </w:rPr>
                <w:t>_ms_file[1]</w:t>
              </w:r>
              <w:r w:rsidRPr="00E92C27">
                <w:rPr>
                  <w:rFonts w:cs="Courier New"/>
                </w:rPr>
                <w:t xml:space="preserve">                                             …</w:t>
              </w:r>
              <w:r w:rsidRPr="00E92C27">
                <w:rPr>
                  <w:rFonts w:cs="Courier New"/>
                </w:rPr>
                <w:br/>
                <w:t>PRT  P12345     …   [MS,MS:1001171,Mascot score,50]|[MS,MS:1001155,Sequest:xcorr,2] …</w:t>
              </w:r>
              <w:r w:rsidRPr="00E92C27">
                <w:rPr>
                  <w:rFonts w:cs="Courier New"/>
                </w:rPr>
                <w:br/>
                <w:t>PRT  P12346     …   [MS,MS:1001171,Mascot score,47.2]                               …</w:t>
              </w:r>
            </w:ins>
          </w:p>
        </w:tc>
      </w:tr>
    </w:tbl>
    <w:p w:rsidR="007A1183" w:rsidRDefault="007A1183" w:rsidP="007A1183">
      <w:pPr>
        <w:pStyle w:val="Heading3"/>
        <w:rPr>
          <w:lang w:val="en-GB"/>
        </w:rPr>
      </w:pPr>
      <w:r w:rsidRPr="00D114D1">
        <w:rPr>
          <w:lang w:val="en-GB"/>
        </w:rPr>
        <w:t>search_engine_score</w:t>
      </w:r>
      <w:ins w:id="1783" w:author="jonesar" w:date="2013-05-13T16:44:00Z">
        <w:r w:rsidR="002A7516">
          <w:rPr>
            <w:lang w:val="en-GB"/>
          </w:rPr>
          <w:t>_</w:t>
        </w:r>
      </w:ins>
      <w:ins w:id="1784" w:author="jonesar" w:date="2013-05-14T13:50:00Z">
        <w:r w:rsidR="002A7516">
          <w:rPr>
            <w:lang w:val="en-GB"/>
          </w:rPr>
          <w:t>ms_file</w:t>
        </w:r>
      </w:ins>
      <w:ins w:id="1785" w:author="jonesar" w:date="2013-05-13T16:44:00Z">
        <w:r w:rsidR="00221189">
          <w:rPr>
            <w:lang w:val="en-GB"/>
          </w:rPr>
          <w:t>[1-n]</w:t>
        </w:r>
      </w:ins>
      <w:ins w:id="1786" w:author="jonesar" w:date="2013-05-14T12:06:00Z">
        <w:r w:rsidR="001532F4">
          <w:rPr>
            <w:lang w:val="en-GB"/>
          </w:rPr>
          <w:t xml:space="preserve"> </w:t>
        </w:r>
        <w:r w:rsidR="001532F4">
          <w:rPr>
            <w:lang w:val="en-GB"/>
          </w:rPr>
          <w:t>(Optional)</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40501B" w:rsidRDefault="0040501B" w:rsidP="007A1183">
            <w:pPr>
              <w:rPr>
                <w:ins w:id="1787" w:author="jonesar" w:date="2013-05-14T12:00:00Z"/>
                <w:lang w:val="en-GB"/>
              </w:rPr>
            </w:pPr>
            <w:ins w:id="1788" w:author="jonesar" w:date="2013-05-14T12:00:00Z">
              <w:r w:rsidRPr="00EC2317">
                <w:rPr>
                  <w:b/>
                  <w:lang w:val="en-GB"/>
                </w:rPr>
                <w:t>Optional</w:t>
              </w:r>
              <w:r w:rsidRPr="00EC2317">
                <w:rPr>
                  <w:lang w:val="en-GB"/>
                </w:rPr>
                <w:t xml:space="preserve"> (this column MAY be present)</w:t>
              </w:r>
            </w:ins>
          </w:p>
          <w:p w:rsidR="007A1183" w:rsidRPr="00EC2317" w:rsidRDefault="007A1183" w:rsidP="007A1183">
            <w:pPr>
              <w:rPr>
                <w:lang w:val="en-GB"/>
              </w:rPr>
            </w:pPr>
            <w:r w:rsidRPr="00EC2317">
              <w:rPr>
                <w:lang w:val="en-GB"/>
              </w:rPr>
              <w:t>A “|” delimited list of search engine score(s) for the given protein. Scores SHOULD be reported using CV parameters whenever possible.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 List</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PRH  accession  …   search_engine_score</w:t>
            </w:r>
            <w:ins w:id="1789" w:author="jonesar" w:date="2013-05-13T16:44:00Z">
              <w:r w:rsidR="00D90BAD">
                <w:rPr>
                  <w:rFonts w:cs="Courier New"/>
                </w:rPr>
                <w:t>_ms_file[1]</w:t>
              </w:r>
            </w:ins>
            <w:r w:rsidRPr="00E92C27">
              <w:rPr>
                <w:rFonts w:cs="Courier New"/>
              </w:rPr>
              <w:t xml:space="preserve">                                             …</w:t>
            </w:r>
            <w:r w:rsidRPr="00E92C27">
              <w:rPr>
                <w:rFonts w:cs="Courier New"/>
              </w:rPr>
              <w:br/>
              <w:t>PRT  P12345     …   [MS,MS:1001171,Mascot score,50]|[MS,MS:1001155,Sequest:xcorr,2] …</w:t>
            </w:r>
            <w:r w:rsidRPr="00E92C27">
              <w:rPr>
                <w:rFonts w:cs="Courier New"/>
              </w:rPr>
              <w:br/>
              <w:t>PRT  P12346     …   [MS,MS:1001171,Mascot score,47.2]                               …</w:t>
            </w:r>
          </w:p>
        </w:tc>
      </w:tr>
    </w:tbl>
    <w:p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lastRenderedPageBreak/>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r w:rsidRPr="00EC2317">
              <w:rPr>
                <w:lang w:val="en-GB"/>
              </w:rPr>
              <w:t>Important: An identification's reliability is resource-dependent.</w:t>
            </w:r>
          </w:p>
        </w:tc>
      </w:tr>
      <w:tr w:rsidR="007A1183">
        <w:tc>
          <w:tcPr>
            <w:tcW w:w="1526" w:type="dxa"/>
            <w:vAlign w:val="center"/>
          </w:tcPr>
          <w:p w:rsidR="007A1183" w:rsidRPr="00EC2317" w:rsidRDefault="007A1183" w:rsidP="007A1183">
            <w:pPr>
              <w:rPr>
                <w:b/>
                <w:lang w:val="en-GB"/>
              </w:rPr>
            </w:pPr>
            <w:r w:rsidRPr="00EC2317">
              <w:rPr>
                <w:b/>
                <w:lang w:val="en-GB"/>
              </w:rPr>
              <w:lastRenderedPageBreak/>
              <w:t>Type:</w:t>
            </w:r>
          </w:p>
        </w:tc>
        <w:tc>
          <w:tcPr>
            <w:tcW w:w="8586" w:type="dxa"/>
          </w:tcPr>
          <w:p w:rsidR="007A1183" w:rsidRPr="00EC2317" w:rsidRDefault="007A1183" w:rsidP="007A1183">
            <w:pPr>
              <w:rPr>
                <w:lang w:val="en-GB"/>
              </w:rPr>
            </w:pPr>
            <w:r w:rsidRPr="00EC2317">
              <w:rPr>
                <w:lang w:val="en-GB"/>
              </w:rPr>
              <w:t>Integer</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PRH  accession  …   reliability   …</w:t>
            </w:r>
            <w:r w:rsidRPr="00E92C27">
              <w:rPr>
                <w:rFonts w:cs="Courier New"/>
              </w:rPr>
              <w:br/>
              <w:t>PRT  P12345     …   3             …</w:t>
            </w:r>
            <w:r w:rsidRPr="00E92C27">
              <w:rPr>
                <w:rFonts w:cs="Courier New"/>
              </w:rPr>
              <w:br/>
              <w:t>PRT  P12346     …   1             …</w:t>
            </w:r>
          </w:p>
        </w:tc>
      </w:tr>
    </w:tbl>
    <w:p w:rsidR="007A1183" w:rsidRDefault="007A1183" w:rsidP="007A1183">
      <w:pPr>
        <w:pStyle w:val="Heading3"/>
        <w:rPr>
          <w:lang w:val="en-GB"/>
        </w:rPr>
      </w:pPr>
      <w:r w:rsidRPr="009E4B54">
        <w:rPr>
          <w:lang w:val="en-GB"/>
        </w:rPr>
        <w:t>num_p</w:t>
      </w:r>
      <w:ins w:id="1790" w:author="jonesar" w:date="2013-05-13T16:45:00Z">
        <w:r w:rsidR="00546D67">
          <w:rPr>
            <w:lang w:val="en-GB"/>
          </w:rPr>
          <w:t>sms_</w:t>
        </w:r>
      </w:ins>
      <w:ins w:id="1791" w:author="jonesar" w:date="2013-05-14T13:50:00Z">
        <w:r w:rsidR="002A7516">
          <w:rPr>
            <w:lang w:val="en-GB"/>
          </w:rPr>
          <w:t>ms_file</w:t>
        </w:r>
      </w:ins>
      <w:ins w:id="1792" w:author="jonesar" w:date="2013-05-13T16:45:00Z">
        <w:r w:rsidR="002A7516">
          <w:rPr>
            <w:lang w:val="en-GB"/>
          </w:rPr>
          <w:t>[1-n]</w:t>
        </w:r>
      </w:ins>
      <w:ins w:id="1793" w:author="jonesar" w:date="2013-05-14T12:06:00Z">
        <w:r w:rsidR="001532F4">
          <w:rPr>
            <w:lang w:val="en-GB"/>
          </w:rPr>
          <w:t xml:space="preserve"> </w:t>
        </w:r>
        <w:r w:rsidR="001532F4">
          <w:rPr>
            <w:lang w:val="en-GB"/>
          </w:rPr>
          <w:t>(Optional)</w:t>
        </w:r>
      </w:ins>
      <w:del w:id="1794" w:author="jonesar" w:date="2013-05-13T16:45:00Z">
        <w:r w:rsidRPr="009E4B54" w:rsidDel="00546D67">
          <w:rPr>
            <w:lang w:val="en-GB"/>
          </w:rPr>
          <w:delText>eptides</w:delText>
        </w:r>
      </w:del>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40501B" w:rsidRDefault="0040501B" w:rsidP="00546D67">
            <w:pPr>
              <w:rPr>
                <w:ins w:id="1795" w:author="jonesar" w:date="2013-05-14T12:02:00Z"/>
                <w:lang w:val="en-GB"/>
              </w:rPr>
            </w:pPr>
            <w:ins w:id="1796" w:author="jonesar" w:date="2013-05-14T12:03:00Z">
              <w:r w:rsidRPr="00EC2317">
                <w:rPr>
                  <w:b/>
                  <w:lang w:val="en-GB"/>
                </w:rPr>
                <w:t>Optional</w:t>
              </w:r>
              <w:r w:rsidRPr="00EC2317">
                <w:rPr>
                  <w:lang w:val="en-GB"/>
                </w:rPr>
                <w:t xml:space="preserve"> (this column MAY be present)</w:t>
              </w:r>
            </w:ins>
          </w:p>
          <w:p w:rsidR="007A1183" w:rsidRPr="00EC2317" w:rsidRDefault="007A1183" w:rsidP="00546D67">
            <w:pPr>
              <w:rPr>
                <w:lang w:val="en-GB"/>
              </w:rPr>
            </w:pPr>
            <w:r w:rsidRPr="00EC2317">
              <w:rPr>
                <w:lang w:val="en-GB"/>
              </w:rPr>
              <w:t xml:space="preserve">The total number of </w:t>
            </w:r>
            <w:del w:id="1797" w:author="jonesar" w:date="2013-05-13T16:45:00Z">
              <w:r w:rsidRPr="00EC2317" w:rsidDel="00546D67">
                <w:rPr>
                  <w:lang w:val="en-GB"/>
                </w:rPr>
                <w:delText xml:space="preserve">peptides </w:delText>
              </w:r>
            </w:del>
            <w:ins w:id="1798" w:author="jonesar" w:date="2013-05-13T16:45:00Z">
              <w:r w:rsidR="00546D67">
                <w:rPr>
                  <w:lang w:val="en-GB"/>
                </w:rPr>
                <w:t xml:space="preserve">PSMs that were used to </w:t>
              </w:r>
            </w:ins>
            <w:r w:rsidRPr="00EC2317">
              <w:rPr>
                <w:lang w:val="en-GB"/>
              </w:rPr>
              <w:t>identify</w:t>
            </w:r>
            <w:del w:id="1799" w:author="jonesar" w:date="2013-05-13T16:45:00Z">
              <w:r w:rsidRPr="00EC2317" w:rsidDel="00546D67">
                <w:rPr>
                  <w:lang w:val="en-GB"/>
                </w:rPr>
                <w:delText>ing</w:delText>
              </w:r>
            </w:del>
            <w:r w:rsidRPr="00EC2317">
              <w:rPr>
                <w:lang w:val="en-GB"/>
              </w:rPr>
              <w:t xml:space="preserve"> this protein</w:t>
            </w:r>
            <w:ins w:id="1800" w:author="jonesar" w:date="2013-05-13T16:45:00Z">
              <w:r w:rsidR="00546D67">
                <w:rPr>
                  <w:lang w:val="en-GB"/>
                </w:rPr>
                <w:t xml:space="preserve"> from a given ms_file</w:t>
              </w:r>
            </w:ins>
            <w:r w:rsidRPr="00EC2317">
              <w:rPr>
                <w:lang w:val="en-GB"/>
              </w:rPr>
              <w:t>.</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Integer</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w:t>
            </w:r>
            <w:del w:id="1801" w:author="jonesar" w:date="2013-05-13T16:45:00Z">
              <w:r w:rsidRPr="00E92C27" w:rsidDel="00546D67">
                <w:rPr>
                  <w:rFonts w:cs="Courier New"/>
                </w:rPr>
                <w:delText>eptide</w:delText>
              </w:r>
            </w:del>
            <w:r w:rsidRPr="00E92C27">
              <w:rPr>
                <w:rFonts w:cs="Courier New"/>
              </w:rPr>
              <w:t>s</w:t>
            </w:r>
            <w:ins w:id="1802" w:author="jonesar" w:date="2013-05-13T16:45:00Z">
              <w:r w:rsidR="00546D67">
                <w:rPr>
                  <w:rFonts w:cs="Courier New"/>
                </w:rPr>
                <w:t>ms_ms_file[1]</w:t>
              </w:r>
            </w:ins>
            <w:r w:rsidRPr="00E92C27">
              <w:rPr>
                <w:rFonts w:cs="Courier New"/>
              </w:rPr>
              <w:t xml:space="preserve">  …</w:t>
            </w:r>
            <w:r w:rsidRPr="00E92C27">
              <w:rPr>
                <w:rFonts w:cs="Courier New"/>
              </w:rPr>
              <w:br/>
              <w:t>PRT  P12345     …   4             …</w:t>
            </w:r>
          </w:p>
        </w:tc>
      </w:tr>
    </w:tbl>
    <w:p w:rsidR="007A1183" w:rsidRPr="00872799" w:rsidRDefault="007A1183" w:rsidP="007A1183">
      <w:pPr>
        <w:pStyle w:val="Heading3"/>
        <w:rPr>
          <w:lang w:val="en-GB"/>
        </w:rPr>
      </w:pPr>
      <w:r w:rsidRPr="00872799">
        <w:rPr>
          <w:lang w:val="en-GB"/>
        </w:rPr>
        <w:t>num_peptides_distinct</w:t>
      </w:r>
      <w:ins w:id="1803" w:author="jonesar" w:date="2013-05-13T16:46:00Z">
        <w:r w:rsidR="00872799" w:rsidRPr="00872799">
          <w:rPr>
            <w:lang w:val="en-GB"/>
          </w:rPr>
          <w:t>_</w:t>
        </w:r>
      </w:ins>
      <w:ins w:id="1804" w:author="jonesar" w:date="2013-05-14T13:50:00Z">
        <w:r w:rsidR="002A7516">
          <w:rPr>
            <w:lang w:val="en-GB"/>
          </w:rPr>
          <w:t xml:space="preserve">ms_file[1-n] </w:t>
        </w:r>
      </w:ins>
      <w:ins w:id="1805" w:author="jonesar" w:date="2013-05-14T12:06:00Z">
        <w:r w:rsidR="001532F4">
          <w:rPr>
            <w:lang w:val="en-GB"/>
          </w:rPr>
          <w:t>(Optional)</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40501B" w:rsidRDefault="0040501B" w:rsidP="0040501B">
            <w:pPr>
              <w:rPr>
                <w:ins w:id="1806" w:author="jonesar" w:date="2013-05-14T12:03:00Z"/>
                <w:lang w:val="en-GB"/>
              </w:rPr>
            </w:pPr>
            <w:ins w:id="1807" w:author="jonesar" w:date="2013-05-14T12:03:00Z">
              <w:r w:rsidRPr="00EC2317">
                <w:rPr>
                  <w:b/>
                  <w:lang w:val="en-GB"/>
                </w:rPr>
                <w:t>Optional</w:t>
              </w:r>
              <w:r w:rsidRPr="00EC2317">
                <w:rPr>
                  <w:lang w:val="en-GB"/>
                </w:rPr>
                <w:t xml:space="preserve"> (this column MAY be present)</w:t>
              </w:r>
            </w:ins>
          </w:p>
          <w:p w:rsidR="007A1183" w:rsidRPr="00EC2317" w:rsidRDefault="007A1183" w:rsidP="00872799">
            <w:pPr>
              <w:rPr>
                <w:lang w:val="en-GB"/>
              </w:rPr>
            </w:pPr>
            <w:r w:rsidRPr="00EC2317">
              <w:rPr>
                <w:lang w:val="en-GB"/>
              </w:rPr>
              <w:t>The number of distinct peptide</w:t>
            </w:r>
            <w:ins w:id="1808" w:author="jonesar" w:date="2013-05-13T16:46:00Z">
              <w:r w:rsidR="00DB24B9">
                <w:rPr>
                  <w:lang w:val="en-GB"/>
                </w:rPr>
                <w:t xml:space="preserve"> </w:t>
              </w:r>
            </w:ins>
            <w:r w:rsidRPr="00EC2317">
              <w:rPr>
                <w:lang w:val="en-GB"/>
              </w:rPr>
              <w:t>s</w:t>
            </w:r>
            <w:ins w:id="1809" w:author="jonesar" w:date="2013-05-13T16:46:00Z">
              <w:r w:rsidR="00DB24B9">
                <w:rPr>
                  <w:lang w:val="en-GB"/>
                </w:rPr>
                <w:t>equences</w:t>
              </w:r>
            </w:ins>
            <w:r w:rsidRPr="00EC2317">
              <w:rPr>
                <w:lang w:val="en-GB"/>
              </w:rPr>
              <w:t xml:space="preserve"> identifying this protein</w:t>
            </w:r>
            <w:ins w:id="1810" w:author="jonesar" w:date="2013-05-13T16:46:00Z">
              <w:r w:rsidR="00DB24B9">
                <w:rPr>
                  <w:lang w:val="en-GB"/>
                </w:rPr>
                <w:t xml:space="preserve"> in a given ms_file</w:t>
              </w:r>
            </w:ins>
            <w:r w:rsidRPr="00EC2317">
              <w:rPr>
                <w:lang w:val="en-GB"/>
              </w:rPr>
              <w:t>. Distinct peptides are defined based on their sequence</w:t>
            </w:r>
            <w:ins w:id="1811" w:author="jonesar" w:date="2013-05-13T16:46:00Z">
              <w:r w:rsidR="00872799">
                <w:rPr>
                  <w:lang w:val="en-GB"/>
                </w:rPr>
                <w:t>, ignoring different modifications or charge states</w:t>
              </w:r>
            </w:ins>
            <w:del w:id="1812" w:author="jonesar" w:date="2013-05-13T16:46:00Z">
              <w:r w:rsidRPr="00EC2317" w:rsidDel="00872799">
                <w:rPr>
                  <w:lang w:val="en-GB"/>
                </w:rPr>
                <w:delText xml:space="preserve"> + modifications</w:delText>
              </w:r>
            </w:del>
            <w:r w:rsidRPr="00EC2317">
              <w:rPr>
                <w:lang w:val="en-GB"/>
              </w:rPr>
              <w:t>.</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Integer</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ins w:id="1813" w:author="jonesar" w:date="2013-05-14T12:07:00Z">
              <w:r w:rsidR="00854408">
                <w:rPr>
                  <w:rFonts w:cs="Courier New"/>
                </w:rPr>
                <w:t>_ms_file[1]</w:t>
              </w:r>
              <w:r w:rsidR="00854408" w:rsidRPr="00E92C27">
                <w:rPr>
                  <w:rFonts w:cs="Courier New"/>
                </w:rPr>
                <w:t xml:space="preserve">  </w:t>
              </w:r>
            </w:ins>
            <w:del w:id="1814" w:author="jonesar" w:date="2013-05-14T12:07:00Z">
              <w:r w:rsidRPr="00E92C27" w:rsidDel="00854408">
                <w:rPr>
                  <w:rFonts w:cs="Courier New"/>
                </w:rPr>
                <w:delText xml:space="preserve"> </w:delText>
              </w:r>
            </w:del>
            <w:r w:rsidRPr="00E92C27">
              <w:rPr>
                <w:rFonts w:cs="Courier New"/>
              </w:rPr>
              <w:t xml:space="preserve"> …</w:t>
            </w:r>
            <w:r w:rsidRPr="00E92C27">
              <w:rPr>
                <w:rFonts w:cs="Courier New"/>
              </w:rPr>
              <w:br/>
              <w:t>PRT  P12345     …   3                      …</w:t>
            </w:r>
          </w:p>
        </w:tc>
      </w:tr>
    </w:tbl>
    <w:p w:rsidR="007A1183" w:rsidRDefault="007A1183" w:rsidP="007A1183">
      <w:pPr>
        <w:pStyle w:val="Heading3"/>
        <w:rPr>
          <w:lang w:val="en-GB"/>
        </w:rPr>
      </w:pPr>
      <w:r w:rsidRPr="00C34A92">
        <w:rPr>
          <w:lang w:val="en-GB"/>
        </w:rPr>
        <w:t>num_peptides_un</w:t>
      </w:r>
      <w:ins w:id="1815" w:author="jonesar" w:date="2013-05-13T16:46:00Z">
        <w:r w:rsidR="00DB24B9">
          <w:rPr>
            <w:lang w:val="en-GB"/>
          </w:rPr>
          <w:t>ique</w:t>
        </w:r>
        <w:r w:rsidR="002A7516">
          <w:rPr>
            <w:lang w:val="en-GB"/>
          </w:rPr>
          <w:t>_</w:t>
        </w:r>
      </w:ins>
      <w:ins w:id="1816" w:author="jonesar" w:date="2013-05-14T13:51:00Z">
        <w:r w:rsidR="002A7516">
          <w:rPr>
            <w:lang w:val="en-GB"/>
          </w:rPr>
          <w:t xml:space="preserve">ms_file[1-n] </w:t>
        </w:r>
      </w:ins>
      <w:ins w:id="1817" w:author="jonesar" w:date="2013-05-14T12:05:00Z">
        <w:r w:rsidR="0040501B">
          <w:rPr>
            <w:lang w:val="en-GB"/>
          </w:rPr>
          <w:t>(Optional)</w:t>
        </w:r>
      </w:ins>
      <w:del w:id="1818" w:author="jonesar" w:date="2013-05-13T16:46:00Z">
        <w:r w:rsidRPr="00C34A92" w:rsidDel="00DB24B9">
          <w:rPr>
            <w:lang w:val="en-GB"/>
          </w:rPr>
          <w:delText>ambiguous</w:delText>
        </w:r>
      </w:del>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40501B" w:rsidRDefault="0040501B" w:rsidP="0040501B">
            <w:pPr>
              <w:rPr>
                <w:ins w:id="1819" w:author="jonesar" w:date="2013-05-14T12:03:00Z"/>
                <w:lang w:val="en-GB"/>
              </w:rPr>
            </w:pPr>
            <w:ins w:id="1820" w:author="jonesar" w:date="2013-05-14T12:03:00Z">
              <w:r w:rsidRPr="00EC2317">
                <w:rPr>
                  <w:b/>
                  <w:lang w:val="en-GB"/>
                </w:rPr>
                <w:t>Optional</w:t>
              </w:r>
              <w:r w:rsidRPr="00EC2317">
                <w:rPr>
                  <w:lang w:val="en-GB"/>
                </w:rPr>
                <w:t xml:space="preserve"> (this column MAY be present)</w:t>
              </w:r>
            </w:ins>
          </w:p>
          <w:p w:rsidR="007A1183" w:rsidRPr="00EC2317" w:rsidRDefault="007A1183" w:rsidP="00DB24B9">
            <w:pPr>
              <w:rPr>
                <w:lang w:val="en-GB"/>
              </w:rPr>
            </w:pPr>
            <w:r w:rsidRPr="00EC2317">
              <w:rPr>
                <w:lang w:val="en-GB"/>
              </w:rPr>
              <w:t xml:space="preserve">The number of </w:t>
            </w:r>
            <w:del w:id="1821" w:author="jonesar" w:date="2013-05-13T16:46:00Z">
              <w:r w:rsidRPr="00EC2317" w:rsidDel="00DB24B9">
                <w:rPr>
                  <w:lang w:val="en-GB"/>
                </w:rPr>
                <w:delText xml:space="preserve">unambiguous distinct (only fitting this protein in the used search database) </w:delText>
              </w:r>
            </w:del>
            <w:r w:rsidRPr="00EC2317">
              <w:rPr>
                <w:lang w:val="en-GB"/>
              </w:rPr>
              <w:t xml:space="preserve">peptides </w:t>
            </w:r>
            <w:ins w:id="1822" w:author="jonesar" w:date="2013-05-13T16:46:00Z">
              <w:r w:rsidR="00DB24B9">
                <w:rPr>
                  <w:lang w:val="en-GB"/>
                </w:rPr>
                <w:t>that are mapped uniquely t</w:t>
              </w:r>
            </w:ins>
            <w:del w:id="1823" w:author="jonesar" w:date="2013-05-13T16:47:00Z">
              <w:r w:rsidRPr="00EC2317" w:rsidDel="00DB24B9">
                <w:rPr>
                  <w:lang w:val="en-GB"/>
                </w:rPr>
                <w:delText>identifying</w:delText>
              </w:r>
            </w:del>
            <w:ins w:id="1824" w:author="jonesar" w:date="2013-05-13T16:47:00Z">
              <w:r w:rsidR="00DB24B9">
                <w:rPr>
                  <w:lang w:val="en-GB"/>
                </w:rPr>
                <w:t>o</w:t>
              </w:r>
            </w:ins>
            <w:r w:rsidRPr="00EC2317">
              <w:rPr>
                <w:lang w:val="en-GB"/>
              </w:rPr>
              <w:t xml:space="preserve"> this protein</w:t>
            </w:r>
            <w:ins w:id="1825" w:author="jonesar" w:date="2013-05-13T16:47:00Z">
              <w:r w:rsidR="00DB24B9">
                <w:rPr>
                  <w:lang w:val="en-GB"/>
                </w:rPr>
                <w:t xml:space="preserve"> and the other ambiguity members in this ms_file</w:t>
              </w:r>
            </w:ins>
            <w:r w:rsidRPr="00EC2317">
              <w:rPr>
                <w:lang w:val="en-GB"/>
              </w:rPr>
              <w:t>.</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Integer</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ins w:id="1826" w:author="jonesar" w:date="2013-05-13T16:47:00Z">
              <w:r w:rsidR="00DB24B9">
                <w:rPr>
                  <w:rFonts w:cs="Courier New"/>
                </w:rPr>
                <w:t>ique_ms_file[1]</w:t>
              </w:r>
            </w:ins>
            <w:del w:id="1827" w:author="jonesar" w:date="2013-05-13T16:47:00Z">
              <w:r w:rsidRPr="00E92C27" w:rsidDel="00DB24B9">
                <w:rPr>
                  <w:rFonts w:cs="Courier New"/>
                </w:rPr>
                <w:delText>ambiguous</w:delText>
              </w:r>
            </w:del>
            <w:r w:rsidRPr="00E92C27">
              <w:rPr>
                <w:rFonts w:cs="Courier New"/>
              </w:rPr>
              <w:t xml:space="preserve">  …</w:t>
            </w:r>
            <w:r w:rsidRPr="00E92C27">
              <w:rPr>
                <w:rFonts w:cs="Courier New"/>
              </w:rPr>
              <w:br/>
              <w:t>PRT  P12345     …   2                         …</w:t>
            </w:r>
          </w:p>
        </w:tc>
      </w:tr>
    </w:tbl>
    <w:p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ins w:id="1828" w:author="jonesar" w:date="2013-05-13T16:48:00Z">
              <w:r w:rsidR="000F4B16">
                <w:rPr>
                  <w:lang w:val="en-GB"/>
                </w:rPr>
                <w:t xml:space="preserve"> (e.g. “same-set proteins”</w:t>
              </w:r>
            </w:ins>
            <w:ins w:id="1829" w:author="jonesar" w:date="2013-05-14T12:04:00Z">
              <w:r w:rsidR="0040501B">
                <w:rPr>
                  <w:lang w:val="en-GB"/>
                </w:rPr>
                <w:t>)</w:t>
              </w:r>
            </w:ins>
            <w:r w:rsidRPr="00EC2317">
              <w:rPr>
                <w:lang w:val="en-GB"/>
              </w:rPr>
              <w:t xml:space="preserve"> but were not chosen by the researcher or resource</w:t>
            </w:r>
            <w:del w:id="1830" w:author="jonesar" w:date="2013-05-13T16:48:00Z">
              <w:r w:rsidRPr="00EC2317" w:rsidDel="00BD0CC6">
                <w:rPr>
                  <w:lang w:val="en-GB"/>
                </w:rPr>
                <w:delText>. The members of the ambiguity group are not reported in the protein table for the respective unit. The exact semantics of how the ambiguity members were defined depends on the resource.</w:delText>
              </w:r>
            </w:del>
            <w:ins w:id="1831" w:author="jonesar" w:date="2013-05-13T16:48:00Z">
              <w:r w:rsidR="00BD0CC6">
                <w:rPr>
                  <w:lang w:val="en-GB"/>
                </w:rPr>
                <w:t>, often for arbitrary reasons</w:t>
              </w:r>
              <w:r w:rsidR="000F4B16">
                <w:rPr>
                  <w:lang w:val="en-GB"/>
                </w:rPr>
                <w:t>. It is NOT RECOMMENDED to report subset proteins as ambiguity_members, since the proteins</w:t>
              </w:r>
            </w:ins>
            <w:ins w:id="1832" w:author="jonesar" w:date="2013-05-14T12:04:00Z">
              <w:r w:rsidR="0040501B">
                <w:rPr>
                  <w:lang w:val="en-GB"/>
                </w:rPr>
                <w:t xml:space="preserve"> reported here</w:t>
              </w:r>
            </w:ins>
            <w:ins w:id="1833" w:author="jonesar" w:date="2013-05-13T16:48:00Z">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ins>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 List</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rsidR="007A1183" w:rsidRDefault="007A1183" w:rsidP="007A1183">
      <w:pPr>
        <w:pStyle w:val="Heading3"/>
        <w:rPr>
          <w:lang w:val="en-GB"/>
        </w:rPr>
      </w:pPr>
      <w:bookmarkStart w:id="1834" w:name="_Ref318276447"/>
      <w:r w:rsidRPr="005872BC">
        <w:rPr>
          <w:lang w:val="en-GB"/>
        </w:rPr>
        <w:lastRenderedPageBreak/>
        <w:t>modifications</w:t>
      </w:r>
      <w:bookmarkEnd w:id="1834"/>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56"/>
      </w:tblGrid>
      <w:tr w:rsidR="007A1183">
        <w:tc>
          <w:tcPr>
            <w:tcW w:w="1617" w:type="dxa"/>
            <w:vAlign w:val="center"/>
          </w:tcPr>
          <w:p w:rsidR="007A1183" w:rsidRPr="00EC2317" w:rsidRDefault="007A1183" w:rsidP="007A1183">
            <w:pPr>
              <w:rPr>
                <w:b/>
                <w:lang w:val="en-GB"/>
              </w:rPr>
            </w:pPr>
            <w:r w:rsidRPr="00EC2317">
              <w:rPr>
                <w:b/>
                <w:lang w:val="en-GB"/>
              </w:rPr>
              <w:t>Description:</w:t>
            </w:r>
          </w:p>
        </w:tc>
        <w:tc>
          <w:tcPr>
            <w:tcW w:w="8556" w:type="dxa"/>
          </w:tcPr>
          <w:p w:rsidR="007A1183" w:rsidRPr="00EC2317" w:rsidRDefault="007A1183" w:rsidP="007A1183">
            <w:pPr>
              <w:rPr>
                <w:lang w:val="en-GB"/>
              </w:rPr>
            </w:pPr>
            <w:r w:rsidRPr="00EC2317">
              <w:rPr>
                <w:lang w:val="en-GB"/>
              </w:rPr>
              <w:t xml:space="preserve">A comma delimited list of modifications found in the given protein. Modifications have to be reported in the following format: </w:t>
            </w:r>
          </w:p>
          <w:p w:rsidR="007A1183" w:rsidRPr="00EC2317" w:rsidRDefault="007A1183" w:rsidP="007A1183">
            <w:pPr>
              <w:rPr>
                <w:lang w:val="en-GB"/>
              </w:rPr>
            </w:pPr>
            <w:r w:rsidRPr="00EC2317">
              <w:rPr>
                <w:lang w:val="en-GB"/>
              </w:rPr>
              <w:t>{position in protein}{</w:t>
            </w:r>
            <w:r w:rsidR="00D5687B">
              <w:rPr>
                <w:lang w:val="en-GB"/>
              </w:rPr>
              <w:t>Parameter</w:t>
            </w:r>
            <w:r w:rsidRPr="00EC2317">
              <w:rPr>
                <w:lang w:val="en-GB"/>
              </w:rPr>
              <w:t xml:space="preserve">}-{Modification </w:t>
            </w:r>
            <w:r w:rsidR="000B133B">
              <w:rPr>
                <w:lang w:val="en-GB"/>
              </w:rPr>
              <w:t>or</w:t>
            </w:r>
            <w:r w:rsidR="00612EFC">
              <w:rPr>
                <w:lang w:val="en-GB"/>
              </w:rPr>
              <w:t xml:space="preserve"> Substitution </w:t>
            </w:r>
            <w:r w:rsidRPr="00EC2317">
              <w:rPr>
                <w:lang w:val="en-GB"/>
              </w:rPr>
              <w:t>identifier}</w:t>
            </w:r>
            <w:r>
              <w:rPr>
                <w:lang w:val="en-GB"/>
              </w:rPr>
              <w:t>|{neutral loss}</w:t>
            </w:r>
            <w:r w:rsidRPr="00EC2317">
              <w:rPr>
                <w:lang w:val="en-GB"/>
              </w:rPr>
              <w:t xml:space="preserve"> </w:t>
            </w:r>
          </w:p>
          <w:p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 xml:space="preserve">can be supplied </w:t>
            </w:r>
            <w:r w:rsidR="000B133B">
              <w:rPr>
                <w:lang w:val="en-GB"/>
              </w:rPr>
              <w:t xml:space="preserve">using the optional </w:t>
            </w:r>
            <w:r w:rsidR="00D5687B">
              <w:rPr>
                <w:lang w:val="en-GB"/>
              </w:rPr>
              <w:t>Parameter</w:t>
            </w:r>
            <w:r w:rsidR="000B133B">
              <w:rPr>
                <w:lang w:val="en-GB"/>
              </w:rPr>
              <w:t xml:space="preserve"> object</w:t>
            </w:r>
            <w:r w:rsidRPr="00EC2317">
              <w:rPr>
                <w:lang w:val="en-GB"/>
              </w:rPr>
              <w:t>. In case the position of the modification is uncertain multiple positions c</w:t>
            </w:r>
            <w:ins w:id="1835" w:author="jonesar" w:date="2013-05-14T12:04:00Z">
              <w:r w:rsidR="0040501B">
                <w:rPr>
                  <w:lang w:val="en-GB"/>
                </w:rPr>
                <w:t>MAY</w:t>
              </w:r>
            </w:ins>
            <w:del w:id="1836" w:author="jonesar" w:date="2013-05-14T12:04:00Z">
              <w:r w:rsidRPr="00EC2317" w:rsidDel="0040501B">
                <w:rPr>
                  <w:lang w:val="en-GB"/>
                </w:rPr>
                <w:delText>an</w:delText>
              </w:r>
            </w:del>
            <w:r w:rsidRPr="00EC2317">
              <w:rPr>
                <w:lang w:val="en-GB"/>
              </w:rPr>
              <w:t xml:space="preserve"> be supplied delimited by a "|".</w:t>
            </w:r>
          </w:p>
          <w:p w:rsidR="007A1183" w:rsidRPr="00EC2317" w:rsidRDefault="007A1183" w:rsidP="007A1183">
            <w:pPr>
              <w:rPr>
                <w:lang w:val="en-GB"/>
              </w:rPr>
            </w:pPr>
            <w:r w:rsidRPr="00EC2317">
              <w:rPr>
                <w:lang w:val="en-GB"/>
              </w:rPr>
              <w:t>Furthermore, in case a position is unknown no position information MAY be supplied.</w:t>
            </w:r>
          </w:p>
          <w:p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rsidR="007A1183" w:rsidRDefault="007A1183" w:rsidP="007A1183">
            <w:pPr>
              <w:rPr>
                <w:lang w:val="en-GB"/>
              </w:rPr>
            </w:pPr>
            <w:r>
              <w:rPr>
                <w:lang w:val="en-GB"/>
              </w:rPr>
              <w:t>Neutral losses MAY be reported as cvParams. If a neutral loss is not associated with an existing modification it is reported as separated comma-separated entry. Otherwise, the neutral loss MUST be reported after the modification it is associated with and separated by a ‘|’ from the modification.</w:t>
            </w:r>
          </w:p>
          <w:p w:rsidR="008E2FB7" w:rsidRDefault="008E2FB7" w:rsidP="007A1183">
            <w:pPr>
              <w:rPr>
                <w:ins w:id="1837" w:author="jonesar" w:date="2013-05-13T16:49:00Z"/>
                <w:lang w:val="en-GB"/>
              </w:rPr>
            </w:pPr>
            <w:r>
              <w:rPr>
                <w:lang w:val="en-GB"/>
              </w:rPr>
              <w:t>Additionally, it is possible to report substitutions of amino acids using SUBST:{amino acid}.</w:t>
            </w:r>
          </w:p>
          <w:p w:rsidR="000F4B16" w:rsidRDefault="000F4B16" w:rsidP="007A1183">
            <w:pPr>
              <w:rPr>
                <w:ins w:id="1838" w:author="jonesar" w:date="2013-05-13T16:49:00Z"/>
                <w:lang w:val="en-GB"/>
              </w:rPr>
            </w:pPr>
          </w:p>
          <w:p w:rsidR="00124314" w:rsidRDefault="000F4B16">
            <w:pPr>
              <w:rPr>
                <w:del w:id="1839" w:author="jonesar" w:date="2013-05-13T16:50:00Z"/>
                <w:lang w:val="en-GB"/>
              </w:rPr>
            </w:pPr>
            <w:ins w:id="1840" w:author="jonesar" w:date="2013-05-13T16:49:00Z">
              <w:r>
                <w:rPr>
                  <w:lang w:val="en-GB"/>
                </w:rPr>
                <w:t>If different modifications are identified from different ms_files, a superset of the identified modifications SHOULD be reported here. Detailed modification mapping to individual ms_files is provided through the PSM table.</w:t>
              </w:r>
            </w:ins>
          </w:p>
          <w:p w:rsidR="008E2FB7" w:rsidRPr="00EC2317" w:rsidRDefault="008E2FB7" w:rsidP="000F4B16">
            <w:pPr>
              <w:rPr>
                <w:lang w:val="en-GB"/>
              </w:rPr>
            </w:pP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56" w:type="dxa"/>
          </w:tcPr>
          <w:p w:rsidR="007A1183" w:rsidRPr="00EC2317" w:rsidRDefault="007A1183" w:rsidP="007A1183">
            <w:pPr>
              <w:rPr>
                <w:lang w:val="en-GB"/>
              </w:rPr>
            </w:pPr>
            <w:r w:rsidRPr="00EC2317">
              <w:rPr>
                <w:lang w:val="en-GB"/>
              </w:rPr>
              <w:t>String</w:t>
            </w: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56" w:type="dxa"/>
          </w:tcPr>
          <w:p w:rsidR="007A1183" w:rsidRDefault="007A1183" w:rsidP="007A1183">
            <w:pPr>
              <w:pStyle w:val="Code"/>
            </w:pPr>
            <w:r>
              <w:t>COM  Protein P12345 TESTPEPTIDES with 2 phosphorylation sites: TEpSTPEPpTIDES</w:t>
            </w:r>
          </w:p>
          <w:p w:rsidR="007A1183" w:rsidRDefault="007A1183" w:rsidP="007A1183">
            <w:pPr>
              <w:pStyle w:val="Code"/>
            </w:pPr>
          </w:p>
          <w:p w:rsidR="007A1183" w:rsidRDefault="007A1183" w:rsidP="007A1183">
            <w:pPr>
              <w:pStyle w:val="Code"/>
            </w:pPr>
            <w:r>
              <w:t xml:space="preserve">COM  Common use cases without </w:t>
            </w:r>
            <w:r w:rsidR="00BF7842">
              <w:t>score</w:t>
            </w:r>
            <w:r>
              <w:t>:</w:t>
            </w:r>
          </w:p>
          <w:p w:rsidR="007A1183" w:rsidRDefault="007A1183" w:rsidP="007A1183">
            <w:pPr>
              <w:pStyle w:val="Code"/>
            </w:pPr>
            <w:r>
              <w:t>COM  Example 1: Both locations have been determined</w:t>
            </w:r>
          </w:p>
          <w:p w:rsidR="007A1183" w:rsidRDefault="007A1183" w:rsidP="007A1183">
            <w:pPr>
              <w:pStyle w:val="Code"/>
            </w:pPr>
            <w:r>
              <w:t>PRH  accession   …  modifications                                   …</w:t>
            </w:r>
          </w:p>
          <w:p w:rsidR="007A1183" w:rsidRDefault="007A1183" w:rsidP="007A1183">
            <w:pPr>
              <w:pStyle w:val="Code"/>
            </w:pPr>
            <w:r>
              <w:t>PRT  P12345      …  3-MOD:00412,8-MOD:00412                         …</w:t>
            </w:r>
          </w:p>
          <w:p w:rsidR="007A1183" w:rsidRDefault="007A1183" w:rsidP="007A1183">
            <w:pPr>
              <w:pStyle w:val="Code"/>
            </w:pPr>
          </w:p>
          <w:p w:rsidR="007A1183" w:rsidRDefault="007A1183" w:rsidP="007A1183">
            <w:pPr>
              <w:pStyle w:val="Code"/>
            </w:pPr>
            <w:r>
              <w:t>COM  Example 2: Like Ex. 1, but first site localization is ambiguous (S or T)</w:t>
            </w:r>
          </w:p>
          <w:p w:rsidR="007A1183" w:rsidRDefault="007A1183" w:rsidP="007A1183">
            <w:pPr>
              <w:pStyle w:val="Code"/>
            </w:pPr>
            <w:r>
              <w:t>PRH  accession   …  modifications                                   …</w:t>
            </w:r>
          </w:p>
          <w:p w:rsidR="007A1183" w:rsidRDefault="007A1183" w:rsidP="007A1183">
            <w:pPr>
              <w:pStyle w:val="Code"/>
            </w:pPr>
            <w:r>
              <w:t>PRT  P12345      …  3|4-MOD:00412,8-MOD:00412                       …</w:t>
            </w:r>
          </w:p>
          <w:p w:rsidR="007A1183" w:rsidRDefault="007A1183" w:rsidP="007A1183">
            <w:pPr>
              <w:pStyle w:val="Code"/>
            </w:pPr>
          </w:p>
          <w:p w:rsidR="007A1183" w:rsidRDefault="007A1183" w:rsidP="007A1183">
            <w:pPr>
              <w:pStyle w:val="Code"/>
            </w:pPr>
            <w:r>
              <w:t xml:space="preserve">COM  Example </w:t>
            </w:r>
            <w:r w:rsidR="000B133B">
              <w:t>3</w:t>
            </w:r>
            <w:r>
              <w:t xml:space="preserve">: Protein only known to contain two phosphor sites in the range 3 to 8 </w:t>
            </w:r>
          </w:p>
          <w:p w:rsidR="007A1183" w:rsidRDefault="007A1183" w:rsidP="007A1183">
            <w:pPr>
              <w:pStyle w:val="Code"/>
            </w:pPr>
            <w:r>
              <w:t>PRH  accession   …  modifications                                   …</w:t>
            </w:r>
          </w:p>
          <w:p w:rsidR="007A1183" w:rsidRDefault="007A1183" w:rsidP="007A1183">
            <w:pPr>
              <w:pStyle w:val="Code"/>
            </w:pPr>
            <w:r>
              <w:t>PRT  P12345      …  3</w:t>
            </w:r>
            <w:r w:rsidR="000B133B">
              <w:t>|4|8</w:t>
            </w:r>
            <w:r>
              <w:t>-MOD:00412</w:t>
            </w:r>
            <w:r w:rsidR="000B133B">
              <w:t>,</w:t>
            </w:r>
            <w:r>
              <w:t xml:space="preserve"> </w:t>
            </w:r>
            <w:r w:rsidR="000B133B">
              <w:t>3|4|8-MOD:00412</w:t>
            </w:r>
            <w:r>
              <w:t xml:space="preserve">                …         </w:t>
            </w:r>
          </w:p>
          <w:p w:rsidR="007A1183" w:rsidRDefault="007A1183" w:rsidP="007A1183">
            <w:pPr>
              <w:pStyle w:val="Code"/>
            </w:pPr>
          </w:p>
          <w:p w:rsidR="007A1183" w:rsidRDefault="007A1183" w:rsidP="007A1183">
            <w:pPr>
              <w:pStyle w:val="Code"/>
            </w:pPr>
            <w:r>
              <w:t xml:space="preserve">COM  Example </w:t>
            </w:r>
            <w:r w:rsidR="000B133B">
              <w:t>4</w:t>
            </w:r>
            <w:r>
              <w:t>: No position information or only accurate mass available</w:t>
            </w:r>
          </w:p>
          <w:p w:rsidR="007A1183" w:rsidRDefault="007A1183" w:rsidP="007A1183">
            <w:pPr>
              <w:pStyle w:val="Code"/>
            </w:pPr>
            <w:r>
              <w:t>PRH  accession   …  modifications                                   …</w:t>
            </w:r>
          </w:p>
          <w:p w:rsidR="007A1183" w:rsidRDefault="007A1183" w:rsidP="007A1183">
            <w:pPr>
              <w:pStyle w:val="Code"/>
            </w:pPr>
            <w:r>
              <w:t xml:space="preserve">PRT  P12345      …  CHEMMOD:+159.93                        …         </w:t>
            </w:r>
          </w:p>
          <w:p w:rsidR="007A1183" w:rsidRDefault="007A1183" w:rsidP="007A1183">
            <w:pPr>
              <w:pStyle w:val="Code"/>
            </w:pPr>
          </w:p>
          <w:p w:rsidR="007A1183" w:rsidRDefault="007A1183" w:rsidP="007A1183">
            <w:pPr>
              <w:pStyle w:val="Code"/>
            </w:pPr>
            <w:r>
              <w:t xml:space="preserve">COM  Common use cases with </w:t>
            </w:r>
            <w:r w:rsidR="00306326">
              <w:t>probability</w:t>
            </w:r>
            <w:r>
              <w:t xml:space="preserve"> </w:t>
            </w:r>
            <w:r w:rsidR="00306326">
              <w:t>scores</w:t>
            </w:r>
            <w:r>
              <w:t>:</w:t>
            </w:r>
            <w:r w:rsidR="0081444F">
              <w:t xml:space="preserve"> </w:t>
            </w:r>
          </w:p>
          <w:p w:rsidR="007A1183" w:rsidRDefault="007A1183" w:rsidP="007A1183">
            <w:pPr>
              <w:pStyle w:val="Code"/>
            </w:pPr>
            <w:r>
              <w:t xml:space="preserve">COM  Example </w:t>
            </w:r>
            <w:r w:rsidR="009A309C">
              <w:t>5</w:t>
            </w:r>
            <w:r>
              <w:t xml:space="preserve">: MOD:00412 with associated </w:t>
            </w:r>
            <w:r w:rsidR="00306326">
              <w:t xml:space="preserve">probabilities </w:t>
            </w:r>
            <w:r>
              <w:t>at position 3 and 4</w:t>
            </w:r>
          </w:p>
          <w:p w:rsidR="007A1183" w:rsidRDefault="007A1183" w:rsidP="007A1183">
            <w:pPr>
              <w:pStyle w:val="Code"/>
            </w:pPr>
            <w:r>
              <w:t xml:space="preserve">COM             and </w:t>
            </w:r>
            <w:r w:rsidR="00306326">
              <w:t xml:space="preserve">a probability </w:t>
            </w:r>
            <w:r>
              <w:t>of 0.3 at position 8</w:t>
            </w:r>
          </w:p>
          <w:p w:rsidR="007A1183" w:rsidRDefault="007A1183" w:rsidP="007A1183">
            <w:pPr>
              <w:pStyle w:val="Code"/>
            </w:pPr>
            <w:r>
              <w:t>PRH  accession   …  modifications                                   …</w:t>
            </w:r>
          </w:p>
          <w:p w:rsidR="007A1183" w:rsidRDefault="007A1183" w:rsidP="007A1183">
            <w:pPr>
              <w:pStyle w:val="Code"/>
            </w:pPr>
            <w:r>
              <w:t xml:space="preserve">PRT  P12345      …  </w:t>
            </w:r>
            <w:r w:rsidR="00C63620">
              <w:t>3</w:t>
            </w:r>
            <w:r w:rsidR="008C4EFE" w:rsidRPr="00D701E9">
              <w:rPr>
                <w:rFonts w:cs="Courier New"/>
              </w:rPr>
              <w:t>[MS,MS:100</w:t>
            </w:r>
            <w:r w:rsidR="008C4EFE">
              <w:rPr>
                <w:rFonts w:cs="Courier New"/>
              </w:rPr>
              <w:t>1876, modification probability</w:t>
            </w:r>
            <w:r w:rsidR="008C4EFE" w:rsidRPr="00D701E9">
              <w:rPr>
                <w:rFonts w:cs="Courier New"/>
              </w:rPr>
              <w:t>, 0.8]</w:t>
            </w:r>
            <w:r w:rsidR="008C4EFE" w:rsidRPr="006D65A1">
              <w:rPr>
                <w:rFonts w:cs="Courier New"/>
              </w:rPr>
              <w:t>|</w:t>
            </w:r>
            <w:r>
              <w:t>4</w:t>
            </w:r>
            <w:r w:rsidR="008C4EFE" w:rsidRPr="00D701E9">
              <w:rPr>
                <w:rFonts w:cs="Courier New"/>
              </w:rPr>
              <w:t>[MS,MS:100</w:t>
            </w:r>
            <w:r w:rsidR="008C4EFE">
              <w:rPr>
                <w:rFonts w:cs="Courier New"/>
              </w:rPr>
              <w:t>1876, modification probability</w:t>
            </w:r>
            <w:r w:rsidR="008C4EFE" w:rsidRPr="00D701E9">
              <w:rPr>
                <w:rFonts w:cs="Courier New"/>
              </w:rPr>
              <w:t>, 0.</w:t>
            </w:r>
            <w:r w:rsidR="008C4EFE">
              <w:rPr>
                <w:rFonts w:cs="Courier New"/>
              </w:rPr>
              <w:t>2</w:t>
            </w:r>
            <w:r w:rsidR="008C4EFE" w:rsidRPr="00D701E9">
              <w:rPr>
                <w:rFonts w:cs="Courier New"/>
              </w:rPr>
              <w:t>]</w:t>
            </w:r>
            <w:r>
              <w:t>-MOD:00412,8</w:t>
            </w:r>
            <w:r w:rsidR="008C4EFE" w:rsidRPr="00D701E9">
              <w:rPr>
                <w:rFonts w:cs="Courier New"/>
              </w:rPr>
              <w:t>[MS,MS:100</w:t>
            </w:r>
            <w:r w:rsidR="008C4EFE">
              <w:rPr>
                <w:rFonts w:cs="Courier New"/>
              </w:rPr>
              <w:t>1876, modification probability</w:t>
            </w:r>
            <w:r w:rsidR="008C4EFE" w:rsidRPr="00D701E9">
              <w:rPr>
                <w:rFonts w:cs="Courier New"/>
              </w:rPr>
              <w:t>, 0.</w:t>
            </w:r>
            <w:r w:rsidR="008C4EFE">
              <w:rPr>
                <w:rFonts w:cs="Courier New"/>
              </w:rPr>
              <w:t>3</w:t>
            </w:r>
            <w:r w:rsidR="008C4EFE" w:rsidRPr="00D701E9">
              <w:rPr>
                <w:rFonts w:cs="Courier New"/>
              </w:rPr>
              <w:t>]</w:t>
            </w:r>
            <w:r>
              <w:t>-MOD:00412        …</w:t>
            </w:r>
          </w:p>
          <w:p w:rsidR="00C63620" w:rsidRDefault="00C63620" w:rsidP="007A1183">
            <w:pPr>
              <w:pStyle w:val="Code"/>
            </w:pPr>
          </w:p>
          <w:p w:rsidR="007A1183" w:rsidRDefault="007A1183" w:rsidP="007A1183">
            <w:pPr>
              <w:pStyle w:val="Code"/>
            </w:pPr>
            <w:r>
              <w:t>COM Reporting substitutions</w:t>
            </w:r>
          </w:p>
          <w:p w:rsidR="007A1183" w:rsidRDefault="007A1183" w:rsidP="007A1183">
            <w:pPr>
              <w:pStyle w:val="Code"/>
            </w:pPr>
            <w:r>
              <w:lastRenderedPageBreak/>
              <w:t xml:space="preserve">COM Example </w:t>
            </w:r>
            <w:r w:rsidR="009A309C">
              <w:t>6</w:t>
            </w:r>
            <w:r>
              <w:t>: Substitution of amino acid at position 3 with R (Original sequence is reported in sequence column)</w:t>
            </w:r>
          </w:p>
          <w:p w:rsidR="007A1183" w:rsidRDefault="007A1183" w:rsidP="007A1183">
            <w:pPr>
              <w:pStyle w:val="Code"/>
            </w:pPr>
            <w:r>
              <w:t xml:space="preserve">PRH  accession   …  modifications                                   </w:t>
            </w:r>
          </w:p>
          <w:p w:rsidR="007A1183" w:rsidRPr="00E92C27" w:rsidRDefault="007A1183" w:rsidP="007A1183">
            <w:pPr>
              <w:pStyle w:val="Code"/>
              <w:rPr>
                <w:rFonts w:cs="Courier New"/>
              </w:rPr>
            </w:pPr>
            <w:r>
              <w:t>PRT  P12345      …  3-SUBST:R</w:t>
            </w:r>
          </w:p>
        </w:tc>
      </w:tr>
    </w:tbl>
    <w:p w:rsidR="007A1183" w:rsidRDefault="007A1183" w:rsidP="007A1183">
      <w:pPr>
        <w:pStyle w:val="Heading3"/>
        <w:rPr>
          <w:lang w:val="en-GB"/>
        </w:rPr>
      </w:pPr>
      <w:r>
        <w:rPr>
          <w:lang w:val="en-GB"/>
        </w:rPr>
        <w:lastRenderedPageBreak/>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URI</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 List</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rsidR="007A1183" w:rsidRDefault="007A1183" w:rsidP="007A1183">
      <w:pPr>
        <w:pStyle w:val="Heading3"/>
        <w:rPr>
          <w:lang w:val="en-GB"/>
        </w:rPr>
      </w:pPr>
      <w:commentRangeStart w:id="1841"/>
      <w:r w:rsidRPr="00EA1F43">
        <w:rPr>
          <w:lang w:val="en-GB"/>
        </w:rPr>
        <w:t>protein_coverage</w:t>
      </w:r>
      <w:commentRangeEnd w:id="1841"/>
      <w:r w:rsidR="000F4B16">
        <w:rPr>
          <w:rStyle w:val="CommentReference"/>
          <w:rFonts w:ascii="Arial" w:hAnsi="Arial"/>
          <w:b w:val="0"/>
          <w:bCs w:val="0"/>
        </w:rPr>
        <w:commentReference w:id="184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A value between 0 and 1 defining the protein coverage.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Double</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PRT  accession   …  protein_coverage  …</w:t>
            </w:r>
            <w:r w:rsidRPr="00E92C27">
              <w:rPr>
                <w:rFonts w:cs="Courier New"/>
              </w:rPr>
              <w:br/>
              <w:t>PRH  P12345      …  0.4               …</w:t>
            </w:r>
          </w:p>
        </w:tc>
      </w:tr>
    </w:tbl>
    <w:p w:rsidR="007A1183" w:rsidRDefault="007A1183" w:rsidP="007A1183">
      <w:pPr>
        <w:pStyle w:val="Heading3"/>
        <w:rPr>
          <w:lang w:val="en-GB"/>
        </w:rPr>
      </w:pPr>
      <w:r w:rsidRPr="00A14D32">
        <w:rPr>
          <w:lang w:val="en-GB"/>
        </w:rPr>
        <w:t>protein_abundance_</w:t>
      </w:r>
      <w:del w:id="1842" w:author="jonesar" w:date="2013-05-13T16:51:00Z">
        <w:r w:rsidRPr="00A14D32" w:rsidDel="002358E4">
          <w:rPr>
            <w:lang w:val="en-GB"/>
          </w:rPr>
          <w:delText>sub</w:delText>
        </w:r>
      </w:del>
      <w:ins w:id="1843" w:author="jonesar" w:date="2013-05-13T16:51:00Z">
        <w:r w:rsidR="002358E4">
          <w:rPr>
            <w:lang w:val="en-GB"/>
          </w:rPr>
          <w:t>assay</w:t>
        </w:r>
      </w:ins>
      <w:r w:rsidRPr="00A14D32">
        <w:rPr>
          <w:lang w:val="en-GB"/>
        </w:rPr>
        <w:t>[1-n]</w:t>
      </w:r>
      <w:r>
        <w:rPr>
          <w:lang w:val="en-GB"/>
        </w:rPr>
        <w:t xml:space="preserve"> (Optional)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Tr="00F634EE">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2358E4">
            <w:pPr>
              <w:rPr>
                <w:lang w:val="en-GB"/>
              </w:rPr>
            </w:pPr>
            <w:r w:rsidRPr="00EC2317">
              <w:rPr>
                <w:b/>
                <w:lang w:val="en-GB"/>
              </w:rPr>
              <w:t>Optional</w:t>
            </w:r>
            <w:r w:rsidRPr="00EC2317">
              <w:rPr>
                <w:lang w:val="en-GB"/>
              </w:rPr>
              <w:t xml:space="preserve"> (this column MAY be present)</w:t>
            </w:r>
            <w:r w:rsidRPr="00EC2317">
              <w:rPr>
                <w:lang w:val="en-GB"/>
              </w:rPr>
              <w:br/>
              <w:t xml:space="preserve">The protein's abundance </w:t>
            </w:r>
            <w:ins w:id="1844" w:author="jonesar" w:date="2013-05-13T16:52:00Z">
              <w:r w:rsidR="002358E4">
                <w:rPr>
                  <w:lang w:val="en-GB"/>
                </w:rPr>
                <w:t>as me</w:t>
              </w:r>
            </w:ins>
            <w:ins w:id="1845" w:author="jonesar" w:date="2013-05-13T16:53:00Z">
              <w:r w:rsidR="003C708B">
                <w:rPr>
                  <w:lang w:val="en-GB"/>
                </w:rPr>
                <w:t>a</w:t>
              </w:r>
            </w:ins>
            <w:ins w:id="1846" w:author="jonesar" w:date="2013-05-13T16:52:00Z">
              <w:r w:rsidR="003C708B">
                <w:rPr>
                  <w:lang w:val="en-GB"/>
                </w:rPr>
                <w:t>su</w:t>
              </w:r>
              <w:r w:rsidR="002358E4">
                <w:rPr>
                  <w:lang w:val="en-GB"/>
                </w:rPr>
                <w:t xml:space="preserve">red </w:t>
              </w:r>
            </w:ins>
            <w:r w:rsidRPr="00EC2317">
              <w:rPr>
                <w:lang w:val="en-GB"/>
              </w:rPr>
              <w:t xml:space="preserve">in the given </w:t>
            </w:r>
            <w:del w:id="1847" w:author="jonesar" w:date="2013-05-13T16:51:00Z">
              <w:r w:rsidRPr="00EC2317" w:rsidDel="002358E4">
                <w:rPr>
                  <w:lang w:val="en-GB"/>
                </w:rPr>
                <w:delText>subsample</w:delText>
              </w:r>
            </w:del>
            <w:ins w:id="1848" w:author="jonesar" w:date="2013-05-13T16:51:00Z">
              <w:r w:rsidR="002358E4">
                <w:rPr>
                  <w:lang w:val="en-GB"/>
                </w:rPr>
                <w:t>assay</w:t>
              </w:r>
            </w:ins>
            <w:ins w:id="1849" w:author="jonesar" w:date="2013-05-13T16:52:00Z">
              <w:r w:rsidR="002358E4">
                <w:rPr>
                  <w:lang w:val="en-GB"/>
                </w:rPr>
                <w:t xml:space="preserve"> through whatever technique was employed</w:t>
              </w:r>
            </w:ins>
            <w:r w:rsidRPr="00EC2317">
              <w:rPr>
                <w:lang w:val="en-GB"/>
              </w:rPr>
              <w:t xml:space="preserve">. </w:t>
            </w:r>
            <w:del w:id="1850" w:author="jonesar" w:date="2013-05-13T16:52:00Z">
              <w:r w:rsidRPr="00EC2317" w:rsidDel="002358E4">
                <w:rPr>
                  <w:lang w:val="en-GB"/>
                </w:rPr>
                <w:delText>This information can only be interpreted when identifying the subsample's properties through the experiment id + subsample number in the metadata section of the file. The protein abundance reflects the protein's quantitative information after it was interpreted by the user as, for example when using peptide-based quantification methods like iTRAQ.</w:delText>
              </w:r>
            </w:del>
          </w:p>
        </w:tc>
      </w:tr>
      <w:tr w:rsidR="007A1183" w:rsidTr="00F634EE">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7A1183" w:rsidTr="00F634EE">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PRT  accession   …  protein_abundance_</w:t>
            </w:r>
            <w:ins w:id="1851" w:author="jonesar" w:date="2013-05-14T12:06:00Z">
              <w:r w:rsidR="00854408">
                <w:rPr>
                  <w:rFonts w:cs="Courier New"/>
                </w:rPr>
                <w:t>assay</w:t>
              </w:r>
            </w:ins>
            <w:del w:id="1852" w:author="jonesar" w:date="2013-05-14T12:06:00Z">
              <w:r w:rsidRPr="00E92C27" w:rsidDel="00854408">
                <w:rPr>
                  <w:rFonts w:cs="Courier New"/>
                </w:rPr>
                <w:delText>sub</w:delText>
              </w:r>
            </w:del>
            <w:r w:rsidRPr="00E92C27">
              <w:rPr>
                <w:rFonts w:cs="Courier New"/>
              </w:rPr>
              <w:t>[1]  …  protein_abundance_</w:t>
            </w:r>
            <w:ins w:id="1853" w:author="jonesar" w:date="2013-05-14T12:06:00Z">
              <w:r w:rsidR="00854408">
                <w:rPr>
                  <w:rFonts w:cs="Courier New"/>
                </w:rPr>
                <w:t>assay</w:t>
              </w:r>
            </w:ins>
            <w:del w:id="1854" w:author="jonesar" w:date="2013-05-14T12:06:00Z">
              <w:r w:rsidRPr="00E92C27" w:rsidDel="00854408">
                <w:rPr>
                  <w:rFonts w:cs="Courier New"/>
                </w:rPr>
                <w:delText>sub</w:delText>
              </w:r>
            </w:del>
            <w:r w:rsidRPr="00E92C27">
              <w:rPr>
                <w:rFonts w:cs="Courier New"/>
              </w:rPr>
              <w:t>[2] …</w:t>
            </w:r>
            <w:r w:rsidRPr="00E92C27">
              <w:rPr>
                <w:rFonts w:cs="Courier New"/>
              </w:rPr>
              <w:br/>
              <w:t>PRH  P12345      …  0.4                       …  0.2                      …</w:t>
            </w:r>
          </w:p>
        </w:tc>
      </w:tr>
    </w:tbl>
    <w:p w:rsidR="00F634EE" w:rsidRDefault="00F634EE" w:rsidP="00F634EE">
      <w:pPr>
        <w:pStyle w:val="Heading3"/>
        <w:rPr>
          <w:ins w:id="1855" w:author="jonesar" w:date="2013-05-13T16:52:00Z"/>
          <w:lang w:val="en-GB"/>
        </w:rPr>
      </w:pPr>
      <w:ins w:id="1856" w:author="jonesar" w:date="2013-05-13T16:52:00Z">
        <w:r w:rsidRPr="00A14D32">
          <w:rPr>
            <w:lang w:val="en-GB"/>
          </w:rPr>
          <w:t>protein_abundance_</w:t>
        </w:r>
        <w:r>
          <w:rPr>
            <w:lang w:val="en-GB"/>
          </w:rPr>
          <w:t>study_variable</w:t>
        </w:r>
        <w:r w:rsidRPr="00A14D32">
          <w:rPr>
            <w:lang w:val="en-GB"/>
          </w:rPr>
          <w:t>[1-n]</w:t>
        </w:r>
        <w:r>
          <w:rPr>
            <w:lang w:val="en-GB"/>
          </w:rPr>
          <w:t xml:space="preserve"> (Optional)</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F634EE" w:rsidTr="00124314">
        <w:trPr>
          <w:ins w:id="1857" w:author="jonesar" w:date="2013-05-13T16:52:00Z"/>
        </w:trPr>
        <w:tc>
          <w:tcPr>
            <w:tcW w:w="1526" w:type="dxa"/>
            <w:vAlign w:val="center"/>
          </w:tcPr>
          <w:p w:rsidR="00F634EE" w:rsidRPr="00EC2317" w:rsidRDefault="00F634EE" w:rsidP="00124314">
            <w:pPr>
              <w:rPr>
                <w:ins w:id="1858" w:author="jonesar" w:date="2013-05-13T16:52:00Z"/>
                <w:b/>
                <w:lang w:val="en-GB"/>
              </w:rPr>
            </w:pPr>
            <w:ins w:id="1859" w:author="jonesar" w:date="2013-05-13T16:52:00Z">
              <w:r w:rsidRPr="00EC2317">
                <w:rPr>
                  <w:b/>
                  <w:lang w:val="en-GB"/>
                </w:rPr>
                <w:t>Description:</w:t>
              </w:r>
            </w:ins>
          </w:p>
        </w:tc>
        <w:tc>
          <w:tcPr>
            <w:tcW w:w="8586" w:type="dxa"/>
          </w:tcPr>
          <w:p w:rsidR="00F634EE" w:rsidRPr="00EC2317" w:rsidRDefault="00F634EE" w:rsidP="003C708B">
            <w:pPr>
              <w:rPr>
                <w:ins w:id="1860" w:author="jonesar" w:date="2013-05-13T16:52:00Z"/>
                <w:lang w:val="en-GB"/>
              </w:rPr>
            </w:pPr>
            <w:ins w:id="1861" w:author="jonesar" w:date="2013-05-13T16:52:00Z">
              <w:r w:rsidRPr="00EC2317">
                <w:rPr>
                  <w:b/>
                  <w:lang w:val="en-GB"/>
                </w:rPr>
                <w:t>Optional</w:t>
              </w:r>
              <w:r w:rsidRPr="00EC2317">
                <w:rPr>
                  <w:lang w:val="en-GB"/>
                </w:rPr>
                <w:t xml:space="preserve"> (this column MAY be present)</w:t>
              </w:r>
              <w:r w:rsidRPr="00EC2317">
                <w:rPr>
                  <w:lang w:val="en-GB"/>
                </w:rPr>
                <w:br/>
                <w:t xml:space="preserve">The protein's abundance </w:t>
              </w:r>
              <w:r>
                <w:rPr>
                  <w:lang w:val="en-GB"/>
                </w:rPr>
                <w:t xml:space="preserve">as </w:t>
              </w:r>
            </w:ins>
            <w:ins w:id="1862" w:author="jonesar" w:date="2013-05-13T16:53:00Z">
              <w:r w:rsidR="003C708B">
                <w:rPr>
                  <w:lang w:val="en-GB"/>
                </w:rPr>
                <w:t>measured</w:t>
              </w:r>
            </w:ins>
            <w:ins w:id="1863" w:author="jonesar" w:date="2013-05-13T16:52:00Z">
              <w:r>
                <w:rPr>
                  <w:lang w:val="en-GB"/>
                </w:rPr>
                <w:t xml:space="preserve"> </w:t>
              </w:r>
              <w:r w:rsidRPr="00EC2317">
                <w:rPr>
                  <w:lang w:val="en-GB"/>
                </w:rPr>
                <w:t xml:space="preserve">in the given </w:t>
              </w:r>
            </w:ins>
            <w:ins w:id="1864" w:author="jonesar" w:date="2013-05-13T16:53:00Z">
              <w:r w:rsidR="003C708B">
                <w:rPr>
                  <w:lang w:val="en-GB"/>
                </w:rPr>
                <w:t>Study Variable, for example mean or median of quantitative values reported in Assays</w:t>
              </w:r>
            </w:ins>
            <w:ins w:id="1865" w:author="jonesar" w:date="2013-05-13T16:52:00Z">
              <w:r w:rsidRPr="00EC2317">
                <w:rPr>
                  <w:lang w:val="en-GB"/>
                </w:rPr>
                <w:t xml:space="preserve">. </w:t>
              </w:r>
            </w:ins>
          </w:p>
        </w:tc>
      </w:tr>
      <w:tr w:rsidR="00F634EE" w:rsidTr="00124314">
        <w:trPr>
          <w:ins w:id="1866" w:author="jonesar" w:date="2013-05-13T16:52:00Z"/>
        </w:trPr>
        <w:tc>
          <w:tcPr>
            <w:tcW w:w="1526" w:type="dxa"/>
            <w:vAlign w:val="center"/>
          </w:tcPr>
          <w:p w:rsidR="00F634EE" w:rsidRPr="00EC2317" w:rsidRDefault="00F634EE" w:rsidP="00124314">
            <w:pPr>
              <w:rPr>
                <w:ins w:id="1867" w:author="jonesar" w:date="2013-05-13T16:52:00Z"/>
                <w:b/>
                <w:lang w:val="en-GB"/>
              </w:rPr>
            </w:pPr>
            <w:ins w:id="1868" w:author="jonesar" w:date="2013-05-13T16:52:00Z">
              <w:r w:rsidRPr="00EC2317">
                <w:rPr>
                  <w:b/>
                  <w:lang w:val="en-GB"/>
                </w:rPr>
                <w:t>Type:</w:t>
              </w:r>
            </w:ins>
          </w:p>
        </w:tc>
        <w:tc>
          <w:tcPr>
            <w:tcW w:w="8586" w:type="dxa"/>
          </w:tcPr>
          <w:p w:rsidR="00F634EE" w:rsidRPr="00EC2317" w:rsidRDefault="00F634EE" w:rsidP="00124314">
            <w:pPr>
              <w:rPr>
                <w:ins w:id="1869" w:author="jonesar" w:date="2013-05-13T16:52:00Z"/>
                <w:lang w:val="en-GB"/>
              </w:rPr>
            </w:pPr>
            <w:ins w:id="1870" w:author="jonesar" w:date="2013-05-13T16:52:00Z">
              <w:r w:rsidRPr="00EC2317">
                <w:rPr>
                  <w:lang w:val="en-GB"/>
                </w:rPr>
                <w:t>Double</w:t>
              </w:r>
            </w:ins>
          </w:p>
        </w:tc>
      </w:tr>
      <w:tr w:rsidR="00F634EE" w:rsidTr="00124314">
        <w:trPr>
          <w:ins w:id="1871" w:author="jonesar" w:date="2013-05-13T16:52:00Z"/>
        </w:trPr>
        <w:tc>
          <w:tcPr>
            <w:tcW w:w="1526" w:type="dxa"/>
            <w:vAlign w:val="center"/>
          </w:tcPr>
          <w:p w:rsidR="00F634EE" w:rsidRPr="00EC2317" w:rsidRDefault="00F634EE" w:rsidP="00124314">
            <w:pPr>
              <w:rPr>
                <w:ins w:id="1872" w:author="jonesar" w:date="2013-05-13T16:52:00Z"/>
                <w:b/>
                <w:lang w:val="en-GB"/>
              </w:rPr>
            </w:pPr>
            <w:ins w:id="1873" w:author="jonesar" w:date="2013-05-13T16:52:00Z">
              <w:r w:rsidRPr="00EC2317">
                <w:rPr>
                  <w:b/>
                  <w:lang w:val="en-GB"/>
                </w:rPr>
                <w:t>Example:</w:t>
              </w:r>
            </w:ins>
          </w:p>
        </w:tc>
        <w:tc>
          <w:tcPr>
            <w:tcW w:w="8586" w:type="dxa"/>
          </w:tcPr>
          <w:p w:rsidR="00F634EE" w:rsidRPr="00E92C27" w:rsidRDefault="00F634EE" w:rsidP="00124314">
            <w:pPr>
              <w:pStyle w:val="Code"/>
              <w:rPr>
                <w:ins w:id="1874" w:author="jonesar" w:date="2013-05-13T16:52:00Z"/>
                <w:rFonts w:cs="Courier New"/>
              </w:rPr>
            </w:pPr>
            <w:ins w:id="1875" w:author="jonesar" w:date="2013-05-13T16:52:00Z">
              <w:r w:rsidRPr="00E92C27">
                <w:rPr>
                  <w:rFonts w:cs="Courier New"/>
                </w:rPr>
                <w:t>PRT  acce</w:t>
              </w:r>
              <w:r w:rsidR="00854408">
                <w:rPr>
                  <w:rFonts w:cs="Courier New"/>
                </w:rPr>
                <w:t>ssion   …  protein_abundance_</w:t>
              </w:r>
            </w:ins>
            <w:ins w:id="1876" w:author="jonesar" w:date="2013-05-14T12:07:00Z">
              <w:r w:rsidR="00854408">
                <w:rPr>
                  <w:rFonts w:cs="Courier New"/>
                </w:rPr>
                <w:t>assay</w:t>
              </w:r>
            </w:ins>
            <w:ins w:id="1877" w:author="jonesar" w:date="2013-05-13T16:52:00Z">
              <w:r w:rsidR="00854408">
                <w:rPr>
                  <w:rFonts w:cs="Courier New"/>
                </w:rPr>
                <w:t>[1]  …  protein_abundance_</w:t>
              </w:r>
            </w:ins>
            <w:ins w:id="1878" w:author="jonesar" w:date="2013-05-14T12:07:00Z">
              <w:r w:rsidR="00854408">
                <w:rPr>
                  <w:rFonts w:cs="Courier New"/>
                </w:rPr>
                <w:t>assay</w:t>
              </w:r>
            </w:ins>
            <w:ins w:id="1879" w:author="jonesar" w:date="2013-05-13T16:52:00Z">
              <w:r w:rsidRPr="00E92C27">
                <w:rPr>
                  <w:rFonts w:cs="Courier New"/>
                </w:rPr>
                <w:t>[2] …</w:t>
              </w:r>
              <w:r w:rsidRPr="00E92C27">
                <w:rPr>
                  <w:rFonts w:cs="Courier New"/>
                </w:rPr>
                <w:br/>
                <w:t>PRH  P12345      …  0.4                       …  0.2                      …</w:t>
              </w:r>
            </w:ins>
          </w:p>
        </w:tc>
      </w:tr>
    </w:tbl>
    <w:p w:rsidR="007A1183" w:rsidRDefault="007A1183" w:rsidP="007A1183">
      <w:pPr>
        <w:pStyle w:val="Heading3"/>
        <w:rPr>
          <w:lang w:val="en-GB"/>
        </w:rPr>
      </w:pPr>
      <w:r w:rsidRPr="00A14D32">
        <w:rPr>
          <w:lang w:val="en-GB"/>
        </w:rPr>
        <w:t>protein_abundance_stdev_</w:t>
      </w:r>
      <w:del w:id="1880" w:author="jonesar" w:date="2013-05-13T16:52:00Z">
        <w:r w:rsidRPr="00A14D32" w:rsidDel="002358E4">
          <w:rPr>
            <w:lang w:val="en-GB"/>
          </w:rPr>
          <w:delText>sub</w:delText>
        </w:r>
      </w:del>
      <w:ins w:id="1881" w:author="jonesar" w:date="2013-05-13T16:52:00Z">
        <w:r w:rsidR="002358E4" w:rsidRPr="00A14D32">
          <w:rPr>
            <w:lang w:val="en-GB"/>
          </w:rPr>
          <w:t>s</w:t>
        </w:r>
        <w:r w:rsidR="002358E4">
          <w:rPr>
            <w:lang w:val="en-GB"/>
          </w:rPr>
          <w:t>tudy_variable</w:t>
        </w:r>
      </w:ins>
      <w:r w:rsidRPr="00A14D32">
        <w:rPr>
          <w:lang w:val="en-GB"/>
        </w:rPr>
        <w:t>[1-n]</w:t>
      </w:r>
      <w:r>
        <w:rPr>
          <w:lang w:val="en-GB"/>
        </w:rPr>
        <w:t xml:space="preserve"> (Optional)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3C708B">
            <w:pPr>
              <w:rPr>
                <w:lang w:val="en-GB"/>
              </w:rPr>
            </w:pPr>
            <w:r w:rsidRPr="00EC2317">
              <w:rPr>
                <w:b/>
                <w:lang w:val="en-GB"/>
              </w:rPr>
              <w:t>Optional</w:t>
            </w:r>
            <w:r w:rsidRPr="00EC2317">
              <w:rPr>
                <w:lang w:val="en-GB"/>
              </w:rPr>
              <w:t xml:space="preserve"> (this column MAY be present)</w:t>
            </w:r>
            <w:r w:rsidRPr="00EC2317">
              <w:rPr>
                <w:lang w:val="en-GB"/>
              </w:rPr>
              <w:br/>
              <w:t xml:space="preserve">The standard deviation of the protein’s abundance. If a protein’s abundance is given for a certain </w:t>
            </w:r>
            <w:del w:id="1882" w:author="jonesar" w:date="2013-05-13T16:53:00Z">
              <w:r w:rsidRPr="00EC2317" w:rsidDel="003C708B">
                <w:rPr>
                  <w:lang w:val="en-GB"/>
                </w:rPr>
                <w:delText>subsample</w:delText>
              </w:r>
            </w:del>
            <w:ins w:id="1883" w:author="jonesar" w:date="2013-05-14T12:06:00Z">
              <w:r w:rsidR="001532F4">
                <w:rPr>
                  <w:lang w:val="en-GB"/>
                </w:rPr>
                <w:t>s</w:t>
              </w:r>
            </w:ins>
            <w:ins w:id="1884" w:author="jonesar" w:date="2013-05-13T16:53:00Z">
              <w:r w:rsidR="001532F4">
                <w:rPr>
                  <w:lang w:val="en-GB"/>
                </w:rPr>
                <w:t xml:space="preserve">tudy </w:t>
              </w:r>
            </w:ins>
            <w:ins w:id="1885" w:author="jonesar" w:date="2013-05-14T12:06:00Z">
              <w:r w:rsidR="001532F4">
                <w:rPr>
                  <w:lang w:val="en-GB"/>
                </w:rPr>
                <w:t>v</w:t>
              </w:r>
            </w:ins>
            <w:ins w:id="1886" w:author="jonesar" w:date="2013-05-13T16:53:00Z">
              <w:r w:rsidR="003C708B">
                <w:rPr>
                  <w:lang w:val="en-GB"/>
                </w:rPr>
                <w:t>ariable</w:t>
              </w:r>
            </w:ins>
            <w:r w:rsidRPr="00EC2317">
              <w:rPr>
                <w:lang w:val="en-GB"/>
              </w:rPr>
              <w:t>, the corresponding standard deviation column MUST also be present (in case the value is not available “</w:t>
            </w:r>
            <w:del w:id="1887" w:author="sachsenb" w:date="2013-04-17T12:43:00Z">
              <w:r w:rsidRPr="00EC2317" w:rsidDel="005D530E">
                <w:rPr>
                  <w:lang w:val="en-GB"/>
                </w:rPr>
                <w:delText>NA</w:delText>
              </w:r>
            </w:del>
            <w:ins w:id="1888" w:author="sachsenb" w:date="2013-04-17T12:43:00Z">
              <w:r w:rsidR="005D530E">
                <w:rPr>
                  <w:lang w:val="en-GB"/>
                </w:rPr>
                <w:t>null</w:t>
              </w:r>
            </w:ins>
            <w:r w:rsidRPr="00EC2317">
              <w:rPr>
                <w:lang w:val="en-GB"/>
              </w:rPr>
              <w:t>” should be used).</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Double</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4126EC">
            <w:pPr>
              <w:pStyle w:val="Code"/>
              <w:rPr>
                <w:rFonts w:cs="Courier New"/>
              </w:rPr>
            </w:pPr>
            <w:r w:rsidRPr="00E92C27">
              <w:rPr>
                <w:rFonts w:cs="Courier New"/>
              </w:rPr>
              <w:t>PRT  accession   …  protein_abundance_</w:t>
            </w:r>
            <w:ins w:id="1889" w:author="jonesar" w:date="2013-05-14T12:08:00Z">
              <w:r w:rsidR="00854408" w:rsidRPr="00E92C27">
                <w:rPr>
                  <w:rFonts w:cs="Courier New"/>
                </w:rPr>
                <w:t>stdev</w:t>
              </w:r>
              <w:r w:rsidR="004126EC">
                <w:rPr>
                  <w:rFonts w:cs="Courier New"/>
                </w:rPr>
                <w:t>_</w:t>
              </w:r>
            </w:ins>
            <w:r w:rsidRPr="00E92C27">
              <w:rPr>
                <w:rFonts w:cs="Courier New"/>
              </w:rPr>
              <w:t>s</w:t>
            </w:r>
            <w:ins w:id="1890" w:author="jonesar" w:date="2013-05-14T12:07:00Z">
              <w:r w:rsidR="00854408">
                <w:rPr>
                  <w:rFonts w:cs="Courier New"/>
                </w:rPr>
                <w:t>tudy_variable</w:t>
              </w:r>
            </w:ins>
            <w:del w:id="1891" w:author="jonesar" w:date="2013-05-14T12:07:00Z">
              <w:r w:rsidRPr="00E92C27" w:rsidDel="00854408">
                <w:rPr>
                  <w:rFonts w:cs="Courier New"/>
                </w:rPr>
                <w:delText>ub</w:delText>
              </w:r>
            </w:del>
            <w:r w:rsidRPr="00E92C27">
              <w:rPr>
                <w:rFonts w:cs="Courier New"/>
              </w:rPr>
              <w:t xml:space="preserve">[1]  </w:t>
            </w:r>
            <w:del w:id="1892" w:author="jonesar" w:date="2013-05-14T12:08:00Z">
              <w:r w:rsidRPr="00E92C27" w:rsidDel="004126EC">
                <w:rPr>
                  <w:rFonts w:cs="Courier New"/>
                </w:rPr>
                <w:delText>protein_abundance_stdev_</w:delText>
              </w:r>
            </w:del>
            <w:del w:id="1893" w:author="jonesar" w:date="2013-05-14T12:07:00Z">
              <w:r w:rsidRPr="00E92C27" w:rsidDel="00854408">
                <w:rPr>
                  <w:rFonts w:cs="Courier New"/>
                </w:rPr>
                <w:delText>sub</w:delText>
              </w:r>
            </w:del>
            <w:del w:id="1894" w:author="jonesar" w:date="2013-05-14T12:08:00Z">
              <w:r w:rsidRPr="00E92C27" w:rsidDel="004126EC">
                <w:rPr>
                  <w:rFonts w:cs="Courier New"/>
                </w:rPr>
                <w:delText xml:space="preserve">[1] </w:delText>
              </w:r>
            </w:del>
            <w:r w:rsidRPr="00E92C27">
              <w:rPr>
                <w:rFonts w:cs="Courier New"/>
              </w:rPr>
              <w:t>…</w:t>
            </w:r>
            <w:r w:rsidRPr="00E92C27">
              <w:rPr>
                <w:rFonts w:cs="Courier New"/>
              </w:rPr>
              <w:br/>
              <w:t xml:space="preserve">PRH  P12345      …  0.4                       </w:t>
            </w:r>
            <w:del w:id="1895" w:author="jonesar" w:date="2013-05-14T12:08:00Z">
              <w:r w:rsidRPr="00E92C27" w:rsidDel="004126EC">
                <w:rPr>
                  <w:rFonts w:cs="Courier New"/>
                </w:rPr>
                <w:delText xml:space="preserve">0.05                           </w:delText>
              </w:r>
            </w:del>
            <w:r w:rsidRPr="00E92C27">
              <w:rPr>
                <w:rFonts w:cs="Courier New"/>
              </w:rPr>
              <w:t>…</w:t>
            </w:r>
          </w:p>
        </w:tc>
      </w:tr>
    </w:tbl>
    <w:p w:rsidR="007A1183" w:rsidRDefault="007A1183" w:rsidP="007A1183">
      <w:pPr>
        <w:pStyle w:val="Heading3"/>
        <w:rPr>
          <w:lang w:val="en-GB"/>
        </w:rPr>
      </w:pPr>
      <w:r w:rsidRPr="000A7F06">
        <w:rPr>
          <w:lang w:val="en-GB"/>
        </w:rPr>
        <w:t>protein_abundance_std_error_</w:t>
      </w:r>
      <w:ins w:id="1896" w:author="jonesar" w:date="2013-05-13T16:54:00Z">
        <w:r w:rsidR="007A0041" w:rsidRPr="00A14D32">
          <w:rPr>
            <w:lang w:val="en-GB"/>
          </w:rPr>
          <w:t>s</w:t>
        </w:r>
        <w:r w:rsidR="007A0041">
          <w:rPr>
            <w:lang w:val="en-GB"/>
          </w:rPr>
          <w:t>tudy_variable</w:t>
        </w:r>
        <w:r w:rsidR="007A0041" w:rsidRPr="000A7F06" w:rsidDel="007A0041">
          <w:rPr>
            <w:lang w:val="en-GB"/>
          </w:rPr>
          <w:t xml:space="preserve"> </w:t>
        </w:r>
      </w:ins>
      <w:del w:id="1897" w:author="jonesar" w:date="2013-05-13T16:54:00Z">
        <w:r w:rsidRPr="000A7F06" w:rsidDel="007A0041">
          <w:rPr>
            <w:lang w:val="en-GB"/>
          </w:rPr>
          <w:delText>sub</w:delText>
        </w:r>
      </w:del>
      <w:r w:rsidRPr="000A7F06">
        <w:rPr>
          <w:lang w:val="en-GB"/>
        </w:rPr>
        <w:t>[1-n]</w:t>
      </w:r>
      <w:r>
        <w:rPr>
          <w:lang w:val="en-GB"/>
        </w:rPr>
        <w:t xml:space="preserve"> (Optional)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0041">
            <w:pPr>
              <w:rPr>
                <w:lang w:val="en-GB"/>
              </w:rPr>
            </w:pPr>
            <w:r w:rsidRPr="00EC2317">
              <w:rPr>
                <w:b/>
                <w:lang w:val="en-GB"/>
              </w:rPr>
              <w:t>Optional</w:t>
            </w:r>
            <w:r w:rsidRPr="00EC2317">
              <w:rPr>
                <w:lang w:val="en-GB"/>
              </w:rPr>
              <w:t xml:space="preserve"> (this column MAY be present)</w:t>
            </w:r>
            <w:r w:rsidRPr="00EC2317">
              <w:rPr>
                <w:lang w:val="en-GB"/>
              </w:rPr>
              <w:br/>
              <w:t xml:space="preserve">The standard error of the protein’s abundance. If a protein’s abundance is given for a certain </w:t>
            </w:r>
            <w:del w:id="1898" w:author="jonesar" w:date="2013-05-13T16:54:00Z">
              <w:r w:rsidRPr="00EC2317" w:rsidDel="007A0041">
                <w:rPr>
                  <w:lang w:val="en-GB"/>
                </w:rPr>
                <w:delText>subsample</w:delText>
              </w:r>
            </w:del>
            <w:ins w:id="1899" w:author="jonesar" w:date="2013-05-14T12:08:00Z">
              <w:r w:rsidR="004371C2">
                <w:rPr>
                  <w:lang w:val="en-GB"/>
                </w:rPr>
                <w:t>s</w:t>
              </w:r>
            </w:ins>
            <w:ins w:id="1900" w:author="jonesar" w:date="2013-05-13T16:54:00Z">
              <w:r w:rsidR="004371C2">
                <w:rPr>
                  <w:lang w:val="en-GB"/>
                </w:rPr>
                <w:t xml:space="preserve">tudy </w:t>
              </w:r>
            </w:ins>
            <w:ins w:id="1901" w:author="jonesar" w:date="2013-05-14T12:08:00Z">
              <w:r w:rsidR="004371C2">
                <w:rPr>
                  <w:lang w:val="en-GB"/>
                </w:rPr>
                <w:t>v</w:t>
              </w:r>
            </w:ins>
            <w:ins w:id="1902" w:author="jonesar" w:date="2013-05-13T16:54:00Z">
              <w:r w:rsidR="007A0041">
                <w:rPr>
                  <w:lang w:val="en-GB"/>
                </w:rPr>
                <w:t>ariable</w:t>
              </w:r>
            </w:ins>
            <w:r w:rsidRPr="00EC2317">
              <w:rPr>
                <w:lang w:val="en-GB"/>
              </w:rPr>
              <w:t>, the corresponding standard error column MUST also be present (in case the value is not available “</w:t>
            </w:r>
            <w:del w:id="1903" w:author="sachsenb" w:date="2013-04-17T12:43:00Z">
              <w:r w:rsidRPr="00EC2317" w:rsidDel="005D530E">
                <w:rPr>
                  <w:lang w:val="en-GB"/>
                </w:rPr>
                <w:delText>NA</w:delText>
              </w:r>
            </w:del>
            <w:ins w:id="1904" w:author="sachsenb" w:date="2013-04-17T12:43:00Z">
              <w:r w:rsidR="005D530E">
                <w:rPr>
                  <w:lang w:val="en-GB"/>
                </w:rPr>
                <w:t>null</w:t>
              </w:r>
            </w:ins>
            <w:r w:rsidRPr="00EC2317">
              <w:rPr>
                <w:lang w:val="en-GB"/>
              </w:rPr>
              <w:t xml:space="preserve">” should be </w:t>
            </w:r>
            <w:r w:rsidRPr="00EC2317">
              <w:rPr>
                <w:lang w:val="en-GB"/>
              </w:rPr>
              <w:lastRenderedPageBreak/>
              <w:t>used).</w:t>
            </w:r>
          </w:p>
        </w:tc>
      </w:tr>
      <w:tr w:rsidR="007A1183">
        <w:tc>
          <w:tcPr>
            <w:tcW w:w="1526" w:type="dxa"/>
            <w:vAlign w:val="center"/>
          </w:tcPr>
          <w:p w:rsidR="007A1183" w:rsidRPr="00EC2317" w:rsidRDefault="007A1183" w:rsidP="007A1183">
            <w:pPr>
              <w:rPr>
                <w:b/>
                <w:lang w:val="en-GB"/>
              </w:rPr>
            </w:pPr>
            <w:r w:rsidRPr="00EC2317">
              <w:rPr>
                <w:b/>
                <w:lang w:val="en-GB"/>
              </w:rPr>
              <w:lastRenderedPageBreak/>
              <w:t>Type:</w:t>
            </w:r>
          </w:p>
        </w:tc>
        <w:tc>
          <w:tcPr>
            <w:tcW w:w="8586" w:type="dxa"/>
          </w:tcPr>
          <w:p w:rsidR="007A1183" w:rsidRPr="00EC2317" w:rsidRDefault="007A1183" w:rsidP="007A1183">
            <w:pPr>
              <w:rPr>
                <w:lang w:val="en-GB"/>
              </w:rPr>
            </w:pPr>
            <w:r w:rsidRPr="00EC2317">
              <w:rPr>
                <w:lang w:val="en-GB"/>
              </w:rPr>
              <w:t>Double</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PRT  accession   …  protein_abundance_sub[1] … protein_abundance_std_error_sub[1] …</w:t>
            </w:r>
            <w:r w:rsidRPr="00E92C27">
              <w:rPr>
                <w:rFonts w:cs="Courier New"/>
              </w:rPr>
              <w:br/>
              <w:t>PRH  P12345      …  0.4                      … 0.03                               …</w:t>
            </w:r>
          </w:p>
        </w:tc>
      </w:tr>
    </w:tbl>
    <w:p w:rsidR="007A1183" w:rsidRDefault="007A1183" w:rsidP="007A1183">
      <w:pPr>
        <w:pStyle w:val="Heading3"/>
        <w:rPr>
          <w:lang w:val="en-GB"/>
        </w:rPr>
      </w:pPr>
      <w:r w:rsidRPr="0081508A">
        <w:rPr>
          <w:lang w:val="en-GB"/>
        </w:rPr>
        <w:t>opt_</w:t>
      </w:r>
      <w:ins w:id="1905" w:author="jonesar" w:date="2013-05-14T12:09:00Z">
        <w:r w:rsidR="000169B7">
          <w:rPr>
            <w:lang w:val="en-GB"/>
          </w:rPr>
          <w:t>{ASSAY_ID</w:t>
        </w:r>
      </w:ins>
      <w:ins w:id="1906" w:author="jonesar" w:date="2013-05-14T12:11:00Z">
        <w:r w:rsidR="00C66AC8">
          <w:rPr>
            <w:lang w:val="en-GB"/>
          </w:rPr>
          <w:t>}</w:t>
        </w:r>
      </w:ins>
      <w:ins w:id="1907" w:author="jonesar" w:date="2013-05-14T12:09:00Z">
        <w:r w:rsidR="000169B7">
          <w:rPr>
            <w:lang w:val="en-GB"/>
          </w:rPr>
          <w:t>|</w:t>
        </w:r>
      </w:ins>
      <w:ins w:id="1908" w:author="jonesar" w:date="2013-05-14T12:11:00Z">
        <w:r w:rsidR="00C66AC8">
          <w:rPr>
            <w:lang w:val="en-GB"/>
          </w:rPr>
          <w:t>{</w:t>
        </w:r>
      </w:ins>
      <w:ins w:id="1909" w:author="jonesar" w:date="2013-05-14T12:09:00Z">
        <w:r w:rsidR="000169B7">
          <w:rPr>
            <w:lang w:val="en-GB"/>
          </w:rPr>
          <w:t>STUDY_VARIABLE_ID</w:t>
        </w:r>
      </w:ins>
      <w:ins w:id="1910" w:author="jonesar" w:date="2013-05-14T12:11:00Z">
        <w:r w:rsidR="00C66AC8">
          <w:rPr>
            <w:lang w:val="en-GB"/>
          </w:rPr>
          <w:t>}</w:t>
        </w:r>
      </w:ins>
      <w:ins w:id="1911" w:author="jonesar" w:date="2013-05-14T12:09:00Z">
        <w:r w:rsidR="000169B7">
          <w:rPr>
            <w:lang w:val="en-GB"/>
          </w:rPr>
          <w:t>|</w:t>
        </w:r>
      </w:ins>
      <w:ins w:id="1912" w:author="jonesar" w:date="2013-05-14T12:11:00Z">
        <w:r w:rsidR="00C66AC8">
          <w:rPr>
            <w:lang w:val="en-GB"/>
          </w:rPr>
          <w:t>{</w:t>
        </w:r>
      </w:ins>
      <w:ins w:id="1913" w:author="jonesar" w:date="2013-05-14T12:09:00Z">
        <w:r w:rsidR="000169B7">
          <w:rPr>
            <w:lang w:val="en-GB"/>
          </w:rPr>
          <w:t>MS_FILE_ID</w:t>
        </w:r>
      </w:ins>
      <w:ins w:id="1914" w:author="jonesar" w:date="2013-05-14T12:11:00Z">
        <w:r w:rsidR="00C66AC8">
          <w:rPr>
            <w:lang w:val="en-GB"/>
          </w:rPr>
          <w:t>}</w:t>
        </w:r>
      </w:ins>
      <w:ins w:id="1915" w:author="jonesar" w:date="2013-05-14T12:10:00Z">
        <w:r w:rsidR="009F5903">
          <w:rPr>
            <w:lang w:val="en-GB"/>
          </w:rPr>
          <w:t>|</w:t>
        </w:r>
      </w:ins>
      <w:ins w:id="1916" w:author="jonesar" w:date="2013-05-14T12:11:00Z">
        <w:r w:rsidR="00C66AC8">
          <w:rPr>
            <w:lang w:val="en-GB"/>
          </w:rPr>
          <w:t>“</w:t>
        </w:r>
        <w:r w:rsidR="00C66AC8">
          <w:rPr>
            <w:lang w:val="en-GB"/>
          </w:rPr>
          <w:t>global</w:t>
        </w:r>
        <w:r w:rsidR="00C66AC8">
          <w:rPr>
            <w:lang w:val="en-GB"/>
          </w:rPr>
          <w:t>”</w:t>
        </w:r>
      </w:ins>
      <w:ins w:id="1917" w:author="jonesar" w:date="2013-05-14T12:09:00Z">
        <w:r w:rsidR="000169B7">
          <w:rPr>
            <w:lang w:val="en-GB"/>
          </w:rPr>
          <w:t>_</w:t>
        </w:r>
      </w:ins>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935B98">
            <w:pPr>
              <w:rPr>
                <w:lang w:val="en-GB"/>
              </w:rPr>
            </w:pPr>
            <w:r w:rsidRPr="00EC2317">
              <w:rPr>
                <w:b/>
                <w:lang w:val="en-GB"/>
              </w:rPr>
              <w:t>Optional</w:t>
            </w:r>
            <w:r w:rsidRPr="00EC2317">
              <w:rPr>
                <w:lang w:val="en-GB"/>
              </w:rPr>
              <w:t xml:space="preserve"> (this column MAY be present)</w:t>
            </w:r>
            <w:r w:rsidRPr="00EC2317">
              <w:rPr>
                <w:lang w:val="en-GB"/>
              </w:rPr>
              <w:br/>
              <w:t>Additional columns can be added to the end of the protein table</w:t>
            </w:r>
            <w:del w:id="1918" w:author="Juan Antonio Vizcaino" w:date="2013-04-23T10:30:00Z">
              <w:r w:rsidRPr="00EC2317" w:rsidDel="00873CBD">
                <w:rPr>
                  <w:lang w:val="en-GB"/>
                </w:rPr>
                <w:delText>.</w:delText>
              </w:r>
            </w:del>
            <w:ins w:id="1919" w:author="Juan Antonio Vizcaino" w:date="2013-04-10T09:40:00Z">
              <w:del w:id="1920" w:author="jonesar" w:date="2013-05-14T12:10:00Z">
                <w:r w:rsidR="00946C7D" w:rsidDel="00935B98">
                  <w:rPr>
                    <w:lang w:val="en-GB"/>
                  </w:rPr>
                  <w:delText xml:space="preserve"> </w:delText>
                </w:r>
              </w:del>
            </w:ins>
            <w:ins w:id="1921" w:author="Juan Antonio Vizcaino" w:date="2013-04-23T10:30:00Z">
              <w:del w:id="1922" w:author="jonesar" w:date="2013-05-14T12:10:00Z">
                <w:r w:rsidR="00873CBD" w:rsidDel="00935B98">
                  <w:rPr>
                    <w:lang w:val="en-GB"/>
                  </w:rPr>
                  <w:delText>and MUST NOT be inserted before</w:delText>
                </w:r>
              </w:del>
            </w:ins>
            <w:ins w:id="1923" w:author="Juan Antonio Vizcaino" w:date="2013-04-10T09:41:00Z">
              <w:del w:id="1924" w:author="jonesar" w:date="2013-05-14T12:10:00Z">
                <w:r w:rsidR="00946C7D" w:rsidDel="00935B98">
                  <w:rPr>
                    <w:lang w:val="en-GB"/>
                  </w:rPr>
                  <w:delText xml:space="preserve"> the mandatory columns</w:delText>
                </w:r>
              </w:del>
              <w:r w:rsidR="00946C7D">
                <w:rPr>
                  <w:lang w:val="en-GB"/>
                </w:rPr>
                <w:t>.</w:t>
              </w:r>
            </w:ins>
            <w:r w:rsidRPr="00EC2317">
              <w:rPr>
                <w:lang w:val="en-GB"/>
              </w:rPr>
              <w:t xml:space="preserve"> </w:t>
            </w:r>
            <w:ins w:id="1925" w:author="jonesar" w:date="2013-05-14T12:35:00Z">
              <w:r w:rsidR="0067495A" w:rsidRPr="00EC2317">
                <w:rPr>
                  <w:lang w:val="en-GB"/>
                </w:rPr>
                <w:t>These column headers MUST start with the prefix “opt_”</w:t>
              </w:r>
              <w:r w:rsidR="0067495A">
                <w:rPr>
                  <w:lang w:val="en-GB"/>
                </w:rPr>
                <w:t xml:space="preserve"> followed by the identifier of the object they reference: assay, study variable, MS file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{OBJECT_ID}_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ins>
            <w:del w:id="1926" w:author="jonesar" w:date="2013-05-14T12:35:00Z">
              <w:r w:rsidRPr="00EC2317" w:rsidDel="0067495A">
                <w:rPr>
                  <w:lang w:val="en-GB"/>
                </w:rPr>
                <w:delText xml:space="preserve">These column headers MUST start with the prefix “opt_”. Column names MUST only contain the following characters: </w:delText>
              </w:r>
              <w:r w:rsidDel="0067495A">
                <w:delText>‘</w:delText>
              </w:r>
              <w:r w:rsidRPr="001D6FB3" w:rsidDel="0067495A">
                <w:delText>A</w:delText>
              </w:r>
              <w:r w:rsidDel="0067495A">
                <w:delText>’</w:delText>
              </w:r>
              <w:r w:rsidRPr="001D6FB3" w:rsidDel="0067495A">
                <w:delText>-</w:delText>
              </w:r>
              <w:r w:rsidDel="0067495A">
                <w:delText>‘</w:delText>
              </w:r>
              <w:r w:rsidRPr="001D6FB3" w:rsidDel="0067495A">
                <w:delText>Z</w:delText>
              </w:r>
              <w:r w:rsidDel="0067495A">
                <w:delText>’, ‘</w:delText>
              </w:r>
              <w:r w:rsidRPr="001D6FB3" w:rsidDel="0067495A">
                <w:delText>a</w:delText>
              </w:r>
              <w:r w:rsidDel="0067495A">
                <w:delText>’</w:delText>
              </w:r>
              <w:r w:rsidRPr="001D6FB3" w:rsidDel="0067495A">
                <w:delText>-</w:delText>
              </w:r>
              <w:r w:rsidDel="0067495A">
                <w:delText>‘</w:delText>
              </w:r>
              <w:r w:rsidRPr="001D6FB3" w:rsidDel="0067495A">
                <w:delText>z</w:delText>
              </w:r>
              <w:r w:rsidDel="0067495A">
                <w:delText>’, ‘</w:delText>
              </w:r>
              <w:r w:rsidRPr="001D6FB3" w:rsidDel="0067495A">
                <w:delText>0</w:delText>
              </w:r>
              <w:r w:rsidDel="0067495A">
                <w:delText>’</w:delText>
              </w:r>
              <w:r w:rsidRPr="001D6FB3" w:rsidDel="0067495A">
                <w:delText>-</w:delText>
              </w:r>
              <w:r w:rsidDel="0067495A">
                <w:delText>‘</w:delText>
              </w:r>
              <w:r w:rsidRPr="001D6FB3" w:rsidDel="0067495A">
                <w:delText>9</w:delText>
              </w:r>
              <w:r w:rsidDel="0067495A">
                <w:delText>’, ‘_’, ‘-’, ‘[’, ‘]’, and ‘:’</w:delText>
              </w:r>
              <w:r w:rsidRPr="00EC2317" w:rsidDel="0067495A">
                <w:rPr>
                  <w:lang w:val="en-GB"/>
                </w:rPr>
                <w:delText>. CV parameter accessions MAY be used for optional columns following the format: opt_cv_{accession}</w:delText>
              </w:r>
              <w:r w:rsidDel="0067495A">
                <w:rPr>
                  <w:lang w:val="en-GB"/>
                </w:rPr>
                <w:delText>_{parameter name}</w:delText>
              </w:r>
              <w:r w:rsidRPr="00EC2317" w:rsidDel="0067495A">
                <w:rPr>
                  <w:lang w:val="en-GB"/>
                </w:rPr>
                <w:delText>.</w:delText>
              </w:r>
              <w:r w:rsidDel="0067495A">
                <w:rPr>
                  <w:lang w:val="en-GB"/>
                </w:rPr>
                <w:delText xml:space="preserve"> Spaces within the parameter’s name MUST be replaced by ‘_’.</w:delText>
              </w:r>
            </w:del>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Column</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PRT  accession   …  opt_</w:t>
            </w:r>
            <w:ins w:id="1927" w:author="jonesar" w:date="2013-05-14T12:11:00Z">
              <w:r w:rsidR="000538DB">
                <w:rPr>
                  <w:rFonts w:cs="Courier New"/>
                </w:rPr>
                <w:t>assay[1]_</w:t>
              </w:r>
            </w:ins>
            <w:r w:rsidRPr="00E92C27">
              <w:rPr>
                <w:rFonts w:cs="Courier New"/>
              </w:rPr>
              <w:t>my_value  opt_</w:t>
            </w:r>
            <w:ins w:id="1928" w:author="jonesar" w:date="2013-05-14T12:12:00Z">
              <w:r w:rsidR="000538DB">
                <w:rPr>
                  <w:rFonts w:cs="Courier New"/>
                </w:rPr>
                <w:t>global_</w:t>
              </w:r>
            </w:ins>
            <w:r w:rsidRPr="00E92C27">
              <w:rPr>
                <w:rFonts w:cs="Courier New"/>
              </w:rPr>
              <w:t>another_value</w:t>
            </w:r>
            <w:r w:rsidRPr="00E92C27">
              <w:rPr>
                <w:rFonts w:cs="Courier New"/>
              </w:rPr>
              <w:br/>
              <w:t>PRH  P12345      …  My value</w:t>
            </w:r>
            <w:ins w:id="1929" w:author="jonesar" w:date="2013-05-14T12:12:00Z">
              <w:r w:rsidR="000538DB">
                <w:rPr>
                  <w:rFonts w:cs="Courier New"/>
                </w:rPr>
                <w:t xml:space="preserve"> about assay[1]</w:t>
              </w:r>
            </w:ins>
            <w:r w:rsidRPr="00E92C27">
              <w:rPr>
                <w:rFonts w:cs="Courier New"/>
              </w:rPr>
              <w:t xml:space="preserve">      some other value</w:t>
            </w:r>
            <w:ins w:id="1930" w:author="jonesar" w:date="2013-05-14T12:12:00Z">
              <w:r w:rsidR="000538DB">
                <w:rPr>
                  <w:rFonts w:cs="Courier New"/>
                </w:rPr>
                <w:t xml:space="preserve"> that is across reps</w:t>
              </w:r>
            </w:ins>
          </w:p>
        </w:tc>
      </w:tr>
    </w:tbl>
    <w:p w:rsidR="007A1183" w:rsidRDefault="007A1183" w:rsidP="007A1183">
      <w:pPr>
        <w:pStyle w:val="Heading2"/>
        <w:rPr>
          <w:lang w:val="en-GB"/>
        </w:rPr>
      </w:pPr>
      <w:bookmarkStart w:id="1931" w:name="_Toc356304647"/>
      <w:r>
        <w:rPr>
          <w:lang w:val="en-GB"/>
        </w:rPr>
        <w:t>Peptide Section</w:t>
      </w:r>
      <w:bookmarkEnd w:id="1931"/>
    </w:p>
    <w:p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ins w:id="1932" w:author="Juan Antonio Vizcaino" w:date="2013-04-07T19:40:00Z">
        <w:r w:rsidR="00782CC5">
          <w:rPr>
            <w:lang w:val="en-GB"/>
          </w:rPr>
          <w:t>t</w:t>
        </w:r>
      </w:ins>
      <w:del w:id="1933" w:author="Juan Antonio Vizcaino" w:date="2013-04-07T19:40:00Z">
        <w:r w:rsidDel="00782CC5">
          <w:rPr>
            <w:lang w:val="en-GB"/>
          </w:rPr>
          <w:delText>T</w:delText>
        </w:r>
      </w:del>
      <w:r>
        <w:rPr>
          <w:lang w:val="en-GB"/>
        </w:rPr>
        <w:t xml:space="preserve">ab separated. There MUST NOT be any empty cells. </w:t>
      </w:r>
      <w:del w:id="1934" w:author="jonesar" w:date="2013-05-14T12:13:00Z">
        <w:r w:rsidDel="002F21B8">
          <w:rPr>
            <w:lang w:val="en-GB"/>
          </w:rPr>
          <w:delText xml:space="preserve">The columns in the peptide section MUST be in the order they are presented in this document. </w:delText>
        </w:r>
      </w:del>
      <w:r w:rsidRPr="003E3978">
        <w:rPr>
          <w:lang w:val="en-GB"/>
        </w:rPr>
        <w:t>All columns, unless specified otherwise, are mandatory.</w:t>
      </w:r>
      <w:ins w:id="1935" w:author="jonesar" w:date="2013-05-14T12:13:00Z">
        <w:r w:rsidR="002F21B8" w:rsidRPr="002F21B8">
          <w:rPr>
            <w:lang w:val="en-GB"/>
          </w:rPr>
          <w:t xml:space="preserve"> </w:t>
        </w:r>
        <w:r w:rsidR="002F21B8">
          <w:rPr>
            <w:lang w:val="en-GB"/>
          </w:rPr>
          <w:t>The order of columns is not specified although for ease of human interpretation, it is RECOMMENDED to follow the order specified below.</w:t>
        </w:r>
      </w:ins>
    </w:p>
    <w:p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 xml:space="preserve">The peptide's sequence </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820668">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ins w:id="1936" w:author="jonesar" w:date="2013-05-14T12:14:00Z">
              <w:r w:rsidR="0009573E">
                <w:rPr>
                  <w:lang w:val="en-GB"/>
                </w:rPr>
                <w:t xml:space="preserve"> </w:t>
              </w:r>
              <w:commentRangeStart w:id="1937"/>
              <w:r w:rsidR="0009573E">
                <w:rPr>
                  <w:lang w:val="en-GB"/>
                </w:rPr>
                <w:t>If the peptide can be assigned to more than one protein</w:t>
              </w:r>
            </w:ins>
            <w:ins w:id="1938" w:author="jonesar" w:date="2013-05-14T12:17:00Z">
              <w:r w:rsidR="00F95BEA">
                <w:rPr>
                  <w:lang w:val="en-GB"/>
                </w:rPr>
                <w:t xml:space="preserve">... </w:t>
              </w:r>
              <w:commentRangeEnd w:id="1937"/>
              <w:r w:rsidR="00F95BEA">
                <w:rPr>
                  <w:rStyle w:val="CommentReference"/>
                </w:rPr>
                <w:commentReference w:id="1937"/>
              </w:r>
            </w:ins>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PEH  sequence         accession  …</w:t>
            </w:r>
            <w:r w:rsidRPr="00E92C27">
              <w:rPr>
                <w:rFonts w:cs="Courier New"/>
              </w:rPr>
              <w:br/>
              <w:t>PEP  KVPQVSTPTLVEVSR  P02768     …</w:t>
            </w:r>
          </w:p>
        </w:tc>
      </w:tr>
    </w:tbl>
    <w:p w:rsidR="007A1183" w:rsidDel="00F95BEA" w:rsidRDefault="007A1183" w:rsidP="007A1183">
      <w:pPr>
        <w:pStyle w:val="Heading3"/>
        <w:rPr>
          <w:del w:id="1939" w:author="jonesar" w:date="2013-05-14T12:16:00Z"/>
          <w:lang w:val="en-GB"/>
        </w:rPr>
      </w:pPr>
      <w:del w:id="1940" w:author="jonesar" w:date="2013-05-14T12:16:00Z">
        <w:r w:rsidDel="00F95BEA">
          <w:rPr>
            <w:lang w:val="en-GB"/>
          </w:rPr>
          <w:delText>unit_id</w:delText>
        </w:r>
      </w:del>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820668" w:rsidDel="00F95BEA">
        <w:trPr>
          <w:del w:id="1941" w:author="jonesar" w:date="2013-05-14T12:16:00Z"/>
        </w:trPr>
        <w:tc>
          <w:tcPr>
            <w:tcW w:w="1526" w:type="dxa"/>
            <w:vAlign w:val="center"/>
          </w:tcPr>
          <w:p w:rsidR="007A1183" w:rsidRPr="00EC2317" w:rsidDel="00F95BEA" w:rsidRDefault="007A1183" w:rsidP="007A1183">
            <w:pPr>
              <w:rPr>
                <w:del w:id="1942" w:author="jonesar" w:date="2013-05-14T12:16:00Z"/>
                <w:b/>
                <w:lang w:val="en-GB"/>
              </w:rPr>
            </w:pPr>
            <w:del w:id="1943" w:author="jonesar" w:date="2013-05-14T12:16:00Z">
              <w:r w:rsidRPr="00EC2317" w:rsidDel="00F95BEA">
                <w:rPr>
                  <w:b/>
                  <w:lang w:val="en-GB"/>
                </w:rPr>
                <w:delText>Description:</w:delText>
              </w:r>
            </w:del>
          </w:p>
        </w:tc>
        <w:tc>
          <w:tcPr>
            <w:tcW w:w="8586" w:type="dxa"/>
          </w:tcPr>
          <w:p w:rsidR="007A1183" w:rsidRPr="00EC2317" w:rsidDel="00F95BEA" w:rsidRDefault="007A1183" w:rsidP="007A1183">
            <w:pPr>
              <w:rPr>
                <w:del w:id="1944" w:author="jonesar" w:date="2013-05-14T12:16:00Z"/>
                <w:lang w:val="en-GB"/>
              </w:rPr>
            </w:pPr>
            <w:del w:id="1945" w:author="jonesar" w:date="2013-05-14T12:16:00Z">
              <w:r w:rsidRPr="00EC2317" w:rsidDel="00F95BEA">
                <w:rPr>
                  <w:lang w:val="en-GB"/>
                </w:rPr>
                <w:delText>The unit the peptide was identified in.</w:delText>
              </w:r>
            </w:del>
          </w:p>
        </w:tc>
      </w:tr>
      <w:tr w:rsidR="007A1183" w:rsidDel="00F95BEA">
        <w:trPr>
          <w:del w:id="1946" w:author="jonesar" w:date="2013-05-14T12:16:00Z"/>
        </w:trPr>
        <w:tc>
          <w:tcPr>
            <w:tcW w:w="1526" w:type="dxa"/>
            <w:vAlign w:val="center"/>
          </w:tcPr>
          <w:p w:rsidR="007A1183" w:rsidRPr="00EC2317" w:rsidDel="00F95BEA" w:rsidRDefault="007A1183" w:rsidP="007A1183">
            <w:pPr>
              <w:rPr>
                <w:del w:id="1947" w:author="jonesar" w:date="2013-05-14T12:16:00Z"/>
                <w:b/>
                <w:lang w:val="en-GB"/>
              </w:rPr>
            </w:pPr>
            <w:del w:id="1948" w:author="jonesar" w:date="2013-05-14T12:16:00Z">
              <w:r w:rsidRPr="00EC2317" w:rsidDel="00F95BEA">
                <w:rPr>
                  <w:b/>
                  <w:lang w:val="en-GB"/>
                </w:rPr>
                <w:delText>Type:</w:delText>
              </w:r>
            </w:del>
          </w:p>
        </w:tc>
        <w:tc>
          <w:tcPr>
            <w:tcW w:w="8586" w:type="dxa"/>
          </w:tcPr>
          <w:p w:rsidR="007A1183" w:rsidRPr="00EC2317" w:rsidDel="00F95BEA" w:rsidRDefault="007A1183" w:rsidP="007A1183">
            <w:pPr>
              <w:rPr>
                <w:del w:id="1949" w:author="jonesar" w:date="2013-05-14T12:16:00Z"/>
                <w:lang w:val="en-GB"/>
              </w:rPr>
            </w:pPr>
            <w:del w:id="1950" w:author="jonesar" w:date="2013-05-14T12:16:00Z">
              <w:r w:rsidRPr="00EC2317" w:rsidDel="00F95BEA">
                <w:rPr>
                  <w:lang w:val="en-GB"/>
                </w:rPr>
                <w:delText>String</w:delText>
              </w:r>
            </w:del>
          </w:p>
        </w:tc>
      </w:tr>
      <w:tr w:rsidR="007A1183" w:rsidDel="00F95BEA">
        <w:trPr>
          <w:del w:id="1951" w:author="jonesar" w:date="2013-05-14T12:16:00Z"/>
        </w:trPr>
        <w:tc>
          <w:tcPr>
            <w:tcW w:w="1526" w:type="dxa"/>
            <w:vAlign w:val="center"/>
          </w:tcPr>
          <w:p w:rsidR="007A1183" w:rsidRPr="00EC2317" w:rsidDel="00F95BEA" w:rsidRDefault="007A1183" w:rsidP="007A1183">
            <w:pPr>
              <w:rPr>
                <w:del w:id="1952" w:author="jonesar" w:date="2013-05-14T12:16:00Z"/>
                <w:b/>
                <w:lang w:val="en-GB"/>
              </w:rPr>
            </w:pPr>
            <w:del w:id="1953" w:author="jonesar" w:date="2013-05-14T12:16:00Z">
              <w:r w:rsidRPr="00EC2317" w:rsidDel="00F95BEA">
                <w:rPr>
                  <w:b/>
                  <w:lang w:val="en-GB"/>
                </w:rPr>
                <w:delText>Example:</w:delText>
              </w:r>
            </w:del>
          </w:p>
        </w:tc>
        <w:tc>
          <w:tcPr>
            <w:tcW w:w="8586" w:type="dxa"/>
          </w:tcPr>
          <w:p w:rsidR="007A1183" w:rsidRPr="00E92C27" w:rsidDel="00F95BEA" w:rsidRDefault="007A1183" w:rsidP="007A1183">
            <w:pPr>
              <w:pStyle w:val="Code"/>
              <w:rPr>
                <w:del w:id="1954" w:author="jonesar" w:date="2013-05-14T12:16:00Z"/>
                <w:rFonts w:cs="Courier New"/>
              </w:rPr>
            </w:pPr>
            <w:del w:id="1955" w:author="jonesar" w:date="2013-05-14T12:16:00Z">
              <w:r w:rsidRPr="00E92C27" w:rsidDel="00F95BEA">
                <w:rPr>
                  <w:rFonts w:cs="Courier New"/>
                </w:rPr>
                <w:delText>PEH  sequence         accession  unit_id     …</w:delText>
              </w:r>
              <w:r w:rsidRPr="00E92C27" w:rsidDel="00F95BEA">
                <w:rPr>
                  <w:rFonts w:cs="Courier New"/>
                </w:rPr>
                <w:br/>
                <w:delText>PEP  KVPQVSTPTLVEVSR  P02768     PRIDE_1234  …</w:delText>
              </w:r>
            </w:del>
          </w:p>
        </w:tc>
      </w:tr>
    </w:tbl>
    <w:p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820668">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Boolean</w:t>
            </w:r>
            <w:r>
              <w:rPr>
                <w:lang w:val="en-GB"/>
              </w:rPr>
              <w:t xml:space="preserve"> (0/1)</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PEH  sequence           accession  </w:t>
            </w:r>
            <w:del w:id="1956" w:author="jonesar" w:date="2013-05-14T13:53:00Z">
              <w:r w:rsidRPr="00E92C27" w:rsidDel="0051103E">
                <w:rPr>
                  <w:rFonts w:cs="Courier New"/>
                </w:rPr>
                <w:delText>unit_id</w:delText>
              </w:r>
            </w:del>
            <w:r w:rsidRPr="00E92C27">
              <w:rPr>
                <w:rFonts w:cs="Courier New"/>
              </w:rPr>
              <w:t xml:space="preserve">     unique  …</w:t>
            </w:r>
            <w:r w:rsidRPr="00E92C27">
              <w:rPr>
                <w:rFonts w:cs="Courier New"/>
              </w:rPr>
              <w:br/>
              <w:t xml:space="preserve">PEP  KVPQVSTPTLVEVSR    P02768     </w:t>
            </w:r>
            <w:del w:id="1957" w:author="jonesar" w:date="2013-05-14T13:54:00Z">
              <w:r w:rsidRPr="00E92C27" w:rsidDel="0051103E">
                <w:rPr>
                  <w:rFonts w:cs="Courier New"/>
                </w:rPr>
                <w:delText>PRIDE_1234</w:delText>
              </w:r>
            </w:del>
            <w:r w:rsidRPr="00E92C27">
              <w:rPr>
                <w:rFonts w:cs="Courier New"/>
              </w:rPr>
              <w:t xml:space="preserve">  0       …</w:t>
            </w:r>
            <w:r w:rsidRPr="00E92C27">
              <w:rPr>
                <w:rFonts w:cs="Courier New"/>
              </w:rPr>
              <w:br/>
              <w:t xml:space="preserve">PEP  VFDEFKPLVEEPQNLIK  P02768     </w:t>
            </w:r>
            <w:del w:id="1958" w:author="jonesar" w:date="2013-05-14T13:54:00Z">
              <w:r w:rsidRPr="00E92C27" w:rsidDel="0051103E">
                <w:rPr>
                  <w:rFonts w:cs="Courier New"/>
                </w:rPr>
                <w:delText>PRIDE_1234</w:delText>
              </w:r>
            </w:del>
            <w:r w:rsidRPr="00E92C27">
              <w:rPr>
                <w:rFonts w:cs="Courier New"/>
              </w:rPr>
              <w:t xml:space="preserve">  1       …</w:t>
            </w:r>
          </w:p>
        </w:tc>
      </w:tr>
    </w:tbl>
    <w:p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tc>
          <w:tcPr>
            <w:tcW w:w="1526" w:type="dxa"/>
            <w:vAlign w:val="center"/>
          </w:tcPr>
          <w:p w:rsidR="007A1183" w:rsidRPr="00EC2317" w:rsidRDefault="007A1183" w:rsidP="007A1183">
            <w:pPr>
              <w:rPr>
                <w:b/>
                <w:lang w:val="en-GB"/>
              </w:rPr>
            </w:pPr>
            <w:r w:rsidRPr="00EC2317">
              <w:rPr>
                <w:b/>
                <w:lang w:val="en-GB"/>
              </w:rPr>
              <w:lastRenderedPageBreak/>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PEH  sequence           accession  </w:t>
            </w:r>
            <w:del w:id="1959" w:author="jonesar" w:date="2013-05-14T13:54:00Z">
              <w:r w:rsidRPr="00E92C27" w:rsidDel="0051103E">
                <w:rPr>
                  <w:rFonts w:cs="Courier New"/>
                </w:rPr>
                <w:delText>unit_id</w:delText>
              </w:r>
            </w:del>
            <w:r w:rsidRPr="00E92C27">
              <w:rPr>
                <w:rFonts w:cs="Courier New"/>
              </w:rPr>
              <w:t xml:space="preserve">     unique  database   …</w:t>
            </w:r>
            <w:r w:rsidRPr="00E92C27">
              <w:rPr>
                <w:rFonts w:cs="Courier New"/>
              </w:rPr>
              <w:br/>
              <w:t xml:space="preserve">PEP  KVPQVSTPTLVEVSR    P02768     </w:t>
            </w:r>
            <w:del w:id="1960" w:author="jonesar" w:date="2013-05-14T13:54:00Z">
              <w:r w:rsidRPr="00E92C27" w:rsidDel="0051103E">
                <w:rPr>
                  <w:rFonts w:cs="Courier New"/>
                </w:rPr>
                <w:delText>PRIDE_1234</w:delText>
              </w:r>
            </w:del>
            <w:r w:rsidRPr="00E92C27">
              <w:rPr>
                <w:rFonts w:cs="Courier New"/>
              </w:rPr>
              <w:t xml:space="preserve">  0       UniProtKB  …</w:t>
            </w:r>
            <w:r w:rsidRPr="00E92C27">
              <w:rPr>
                <w:rFonts w:cs="Courier New"/>
              </w:rPr>
              <w:br/>
              <w:t xml:space="preserve">PEP  VFDEFKPLVEEPQNLIK  P02768     </w:t>
            </w:r>
            <w:del w:id="1961" w:author="jonesar" w:date="2013-05-14T13:54:00Z">
              <w:r w:rsidRPr="00E92C27" w:rsidDel="0051103E">
                <w:rPr>
                  <w:rFonts w:cs="Courier New"/>
                </w:rPr>
                <w:delText>PRIDE_1234</w:delText>
              </w:r>
            </w:del>
            <w:r w:rsidRPr="00E92C27">
              <w:rPr>
                <w:rFonts w:cs="Courier New"/>
              </w:rPr>
              <w:t xml:space="preserve">  1       UniProtKB  …</w:t>
            </w:r>
          </w:p>
        </w:tc>
      </w:tr>
    </w:tbl>
    <w:p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PEH  sequence           accession  </w:t>
            </w:r>
            <w:del w:id="1962" w:author="jonesar" w:date="2013-05-14T13:54:00Z">
              <w:r w:rsidRPr="00E92C27" w:rsidDel="0051103E">
                <w:rPr>
                  <w:rFonts w:cs="Courier New"/>
                </w:rPr>
                <w:delText>unit_id</w:delText>
              </w:r>
            </w:del>
            <w:r w:rsidRPr="00E92C27">
              <w:rPr>
                <w:rFonts w:cs="Courier New"/>
              </w:rPr>
              <w:t xml:space="preserve">     unique  database   database_version  …</w:t>
            </w:r>
            <w:r w:rsidRPr="00E92C27">
              <w:rPr>
                <w:rFonts w:cs="Courier New"/>
              </w:rPr>
              <w:br/>
              <w:t xml:space="preserve">PEP  KVPQVSTPTLVEVSR    P02768     </w:t>
            </w:r>
            <w:del w:id="1963" w:author="jonesar" w:date="2013-05-14T13:54:00Z">
              <w:r w:rsidRPr="00E92C27" w:rsidDel="0051103E">
                <w:rPr>
                  <w:rFonts w:cs="Courier New"/>
                </w:rPr>
                <w:delText>PRIDE_1234</w:delText>
              </w:r>
            </w:del>
            <w:r w:rsidRPr="00E92C27">
              <w:rPr>
                <w:rFonts w:cs="Courier New"/>
              </w:rPr>
              <w:t xml:space="preserve">  0       UniProtKB  2011_11           …</w:t>
            </w:r>
            <w:r w:rsidRPr="00E92C27">
              <w:rPr>
                <w:rFonts w:cs="Courier New"/>
              </w:rPr>
              <w:br/>
              <w:t xml:space="preserve">PEP  VFDEFKPLVEEPQNLIK  P02768     </w:t>
            </w:r>
            <w:del w:id="1964" w:author="jonesar" w:date="2013-05-14T13:54:00Z">
              <w:r w:rsidRPr="00E92C27" w:rsidDel="0051103E">
                <w:rPr>
                  <w:rFonts w:cs="Courier New"/>
                </w:rPr>
                <w:delText>PRIDE_1234</w:delText>
              </w:r>
            </w:del>
            <w:r w:rsidRPr="00E92C27">
              <w:rPr>
                <w:rFonts w:cs="Courier New"/>
              </w:rPr>
              <w:t xml:space="preserve">  1       UniProtKB  2011_11           …</w:t>
            </w:r>
          </w:p>
        </w:tc>
      </w:tr>
    </w:tbl>
    <w:p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A “|” delimited list of search engine(s) used to identify this peptide. Search engines must be supplied as parameters.</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 List</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PEH  sequence           …   search_engine                                     …</w:t>
            </w:r>
            <w:r w:rsidRPr="00E92C27">
              <w:rPr>
                <w:rFonts w:cs="Courier New"/>
              </w:rPr>
              <w:br/>
              <w:t>PEP  KVPQVSTPTLVEVSR    …   [MS,MS:1001207,Mascot,]|[MS,MS:1001208,Sequest,]  …</w:t>
            </w:r>
            <w:r w:rsidRPr="00E92C27">
              <w:rPr>
                <w:rFonts w:cs="Courier New"/>
              </w:rPr>
              <w:br/>
              <w:t>PEP  VFDEFKPLVEEPQNLIK  …   [MS,MS:1001207,Mascot,]                           …</w:t>
            </w:r>
          </w:p>
        </w:tc>
      </w:tr>
    </w:tbl>
    <w:p w:rsidR="007A1183" w:rsidRDefault="00E9154F" w:rsidP="007A1183">
      <w:pPr>
        <w:pStyle w:val="Heading3"/>
        <w:rPr>
          <w:lang w:val="en-GB"/>
        </w:rPr>
      </w:pPr>
      <w:ins w:id="1965" w:author="jonesar" w:date="2013-05-14T12:18:00Z">
        <w:r>
          <w:rPr>
            <w:lang w:val="en-GB"/>
          </w:rPr>
          <w:t>best_</w:t>
        </w:r>
      </w:ins>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Tr="00891201">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9341EE">
            <w:pPr>
              <w:rPr>
                <w:lang w:val="en-GB"/>
              </w:rPr>
            </w:pPr>
            <w:r w:rsidRPr="00EC2317">
              <w:rPr>
                <w:lang w:val="en-GB"/>
              </w:rPr>
              <w:t xml:space="preserve">A “|” delimited list of </w:t>
            </w:r>
            <w:del w:id="1966" w:author="jonesar" w:date="2013-05-14T12:42:00Z">
              <w:r w:rsidRPr="00EC2317" w:rsidDel="009341EE">
                <w:rPr>
                  <w:lang w:val="en-GB"/>
                </w:rPr>
                <w:delText xml:space="preserve">search </w:delText>
              </w:r>
            </w:del>
            <w:ins w:id="1967" w:author="jonesar" w:date="2013-05-14T12:42:00Z">
              <w:r w:rsidR="009341EE">
                <w:rPr>
                  <w:lang w:val="en-GB"/>
                </w:rPr>
                <w:t>best search</w:t>
              </w:r>
              <w:r w:rsidR="009341EE" w:rsidRPr="00EC2317">
                <w:rPr>
                  <w:lang w:val="en-GB"/>
                </w:rPr>
                <w:t xml:space="preserve"> </w:t>
              </w:r>
            </w:ins>
            <w:r w:rsidRPr="00EC2317">
              <w:rPr>
                <w:lang w:val="en-GB"/>
              </w:rPr>
              <w:t>engine score(s) for the given peptide</w:t>
            </w:r>
            <w:ins w:id="1968" w:author="jonesar" w:date="2013-05-14T12:42:00Z">
              <w:r w:rsidR="009341EE">
                <w:rPr>
                  <w:lang w:val="en-GB"/>
                </w:rPr>
                <w:t xml:space="preserve"> across all replicates</w:t>
              </w:r>
            </w:ins>
            <w:r w:rsidRPr="00EC2317">
              <w:rPr>
                <w:lang w:val="en-GB"/>
              </w:rPr>
              <w:t>. Scores SHOULD be reported using CV parameters whenever possible.</w:t>
            </w:r>
          </w:p>
        </w:tc>
      </w:tr>
      <w:tr w:rsidR="007A1183" w:rsidTr="00891201">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7A1183" w:rsidTr="00891201">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E91EF4" w:rsidP="007A1183">
            <w:pPr>
              <w:pStyle w:val="Code"/>
              <w:rPr>
                <w:rFonts w:cs="Courier New"/>
              </w:rPr>
            </w:pPr>
            <w:r w:rsidRPr="00E92C27">
              <w:rPr>
                <w:rFonts w:cs="Courier New"/>
              </w:rPr>
              <w:t>P</w:t>
            </w:r>
            <w:r>
              <w:rPr>
                <w:rFonts w:cs="Courier New"/>
              </w:rPr>
              <w:t>E</w:t>
            </w:r>
            <w:r w:rsidRPr="00E92C27">
              <w:rPr>
                <w:rFonts w:cs="Courier New"/>
              </w:rPr>
              <w:t xml:space="preserve">H  </w:t>
            </w:r>
            <w:r w:rsidR="007A1183" w:rsidRPr="00E92C27">
              <w:rPr>
                <w:rFonts w:cs="Courier New"/>
              </w:rPr>
              <w:t xml:space="preserve">sequence           …   </w:t>
            </w:r>
            <w:ins w:id="1969" w:author="jonesar" w:date="2013-05-14T12:18:00Z">
              <w:r w:rsidR="00E9154F">
                <w:rPr>
                  <w:rFonts w:cs="Courier New"/>
                </w:rPr>
                <w:t>best_</w:t>
              </w:r>
            </w:ins>
            <w:r w:rsidR="007A1183" w:rsidRPr="00E92C27">
              <w:rPr>
                <w:rFonts w:cs="Courier New"/>
              </w:rPr>
              <w:t>search_engine_score                …</w:t>
            </w:r>
            <w:r w:rsidR="007A1183" w:rsidRPr="00E92C27">
              <w:rPr>
                <w:rFonts w:cs="Courier New"/>
              </w:rPr>
              <w:br/>
              <w:t>PEP  KVPQVSTPTLVEVSR    …   [MS,MS:1001155,Sequest:xcorr,2]    …</w:t>
            </w:r>
            <w:r w:rsidR="007A1183" w:rsidRPr="00E92C27">
              <w:rPr>
                <w:rFonts w:cs="Courier New"/>
              </w:rPr>
              <w:br/>
              <w:t>PEP  VFDEFKPLVEEPQNLIK  …   [MS,MS:1001171,Mascot score,47.2]  …</w:t>
            </w:r>
          </w:p>
        </w:tc>
      </w:tr>
    </w:tbl>
    <w:p w:rsidR="00891201" w:rsidRDefault="00891201" w:rsidP="00891201">
      <w:pPr>
        <w:pStyle w:val="Heading3"/>
        <w:rPr>
          <w:ins w:id="1970" w:author="jonesar" w:date="2013-05-14T12:18:00Z"/>
          <w:lang w:val="en-GB"/>
        </w:rPr>
      </w:pPr>
      <w:ins w:id="1971" w:author="jonesar" w:date="2013-05-14T12:18:00Z">
        <w:r w:rsidRPr="00D114D1">
          <w:rPr>
            <w:lang w:val="en-GB"/>
          </w:rPr>
          <w:t>search_engine_score</w:t>
        </w:r>
        <w:r w:rsidR="000711B5">
          <w:rPr>
            <w:lang w:val="en-GB"/>
          </w:rPr>
          <w:t>_</w:t>
        </w:r>
      </w:ins>
      <w:ins w:id="1972" w:author="jonesar" w:date="2013-05-14T13:49:00Z">
        <w:r w:rsidR="000711B5">
          <w:rPr>
            <w:lang w:val="en-GB"/>
          </w:rPr>
          <w:t>ms_file[1-n]</w:t>
        </w:r>
      </w:ins>
      <w:ins w:id="1973" w:author="jonesar" w:date="2013-05-14T12:18:00Z">
        <w:r w:rsidR="00A76658">
          <w:rPr>
            <w:lang w:val="en-GB"/>
          </w:rPr>
          <w:t xml:space="preserve"> (Optional</w:t>
        </w:r>
      </w:ins>
      <w:ins w:id="1974" w:author="jonesar" w:date="2013-05-14T12:19:00Z">
        <w:r w:rsidR="00A76658">
          <w:rPr>
            <w:lang w:val="en-GB"/>
          </w:rPr>
          <w:t>)</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891201" w:rsidTr="00E571A8">
        <w:trPr>
          <w:ins w:id="1975" w:author="jonesar" w:date="2013-05-14T12:18:00Z"/>
        </w:trPr>
        <w:tc>
          <w:tcPr>
            <w:tcW w:w="1526" w:type="dxa"/>
            <w:vAlign w:val="center"/>
          </w:tcPr>
          <w:p w:rsidR="00891201" w:rsidRPr="00EC2317" w:rsidRDefault="00891201" w:rsidP="00E571A8">
            <w:pPr>
              <w:rPr>
                <w:ins w:id="1976" w:author="jonesar" w:date="2013-05-14T12:18:00Z"/>
                <w:b/>
                <w:lang w:val="en-GB"/>
              </w:rPr>
            </w:pPr>
            <w:ins w:id="1977" w:author="jonesar" w:date="2013-05-14T12:18:00Z">
              <w:r w:rsidRPr="00EC2317">
                <w:rPr>
                  <w:b/>
                  <w:lang w:val="en-GB"/>
                </w:rPr>
                <w:t>Description:</w:t>
              </w:r>
            </w:ins>
          </w:p>
        </w:tc>
        <w:tc>
          <w:tcPr>
            <w:tcW w:w="8586" w:type="dxa"/>
          </w:tcPr>
          <w:p w:rsidR="00871758" w:rsidRDefault="00871758" w:rsidP="00871758">
            <w:pPr>
              <w:rPr>
                <w:ins w:id="1978" w:author="jonesar" w:date="2013-05-14T12:19:00Z"/>
                <w:lang w:val="en-GB"/>
              </w:rPr>
            </w:pPr>
            <w:ins w:id="1979" w:author="jonesar" w:date="2013-05-14T12:19:00Z">
              <w:r w:rsidRPr="00EC2317">
                <w:rPr>
                  <w:b/>
                  <w:lang w:val="en-GB"/>
                </w:rPr>
                <w:t>Optional</w:t>
              </w:r>
              <w:r w:rsidRPr="00EC2317">
                <w:rPr>
                  <w:lang w:val="en-GB"/>
                </w:rPr>
                <w:t xml:space="preserve"> (this column MAY be present)</w:t>
              </w:r>
            </w:ins>
          </w:p>
          <w:p w:rsidR="00891201" w:rsidRPr="00EC2317" w:rsidRDefault="00891201" w:rsidP="00E571A8">
            <w:pPr>
              <w:rPr>
                <w:ins w:id="1980" w:author="jonesar" w:date="2013-05-14T12:18:00Z"/>
                <w:lang w:val="en-GB"/>
              </w:rPr>
            </w:pPr>
            <w:ins w:id="1981" w:author="jonesar" w:date="2013-05-14T12:18:00Z">
              <w:r w:rsidRPr="00EC2317">
                <w:rPr>
                  <w:lang w:val="en-GB"/>
                </w:rPr>
                <w:t>A “|” delimited list of search engine score(s) for the given peptide</w:t>
              </w:r>
              <w:r w:rsidR="000F0FC2">
                <w:rPr>
                  <w:lang w:val="en-GB"/>
                </w:rPr>
                <w:t xml:space="preserve"> from a given MS file</w:t>
              </w:r>
              <w:r w:rsidRPr="00EC2317">
                <w:rPr>
                  <w:lang w:val="en-GB"/>
                </w:rPr>
                <w:t>. Scores SHOULD be reported using CV parameters whenever possible.</w:t>
              </w:r>
            </w:ins>
          </w:p>
        </w:tc>
      </w:tr>
      <w:tr w:rsidR="00891201" w:rsidTr="00E571A8">
        <w:trPr>
          <w:ins w:id="1982" w:author="jonesar" w:date="2013-05-14T12:18:00Z"/>
        </w:trPr>
        <w:tc>
          <w:tcPr>
            <w:tcW w:w="1526" w:type="dxa"/>
            <w:vAlign w:val="center"/>
          </w:tcPr>
          <w:p w:rsidR="00891201" w:rsidRPr="00EC2317" w:rsidRDefault="00891201" w:rsidP="00E571A8">
            <w:pPr>
              <w:rPr>
                <w:ins w:id="1983" w:author="jonesar" w:date="2013-05-14T12:18:00Z"/>
                <w:b/>
                <w:lang w:val="en-GB"/>
              </w:rPr>
            </w:pPr>
            <w:ins w:id="1984" w:author="jonesar" w:date="2013-05-14T12:18:00Z">
              <w:r w:rsidRPr="00EC2317">
                <w:rPr>
                  <w:b/>
                  <w:lang w:val="en-GB"/>
                </w:rPr>
                <w:t>Type:</w:t>
              </w:r>
            </w:ins>
          </w:p>
        </w:tc>
        <w:tc>
          <w:tcPr>
            <w:tcW w:w="8586" w:type="dxa"/>
          </w:tcPr>
          <w:p w:rsidR="00891201" w:rsidRPr="00EC2317" w:rsidRDefault="00891201" w:rsidP="00E571A8">
            <w:pPr>
              <w:rPr>
                <w:ins w:id="1985" w:author="jonesar" w:date="2013-05-14T12:18:00Z"/>
                <w:lang w:val="en-GB"/>
              </w:rPr>
            </w:pPr>
            <w:ins w:id="1986" w:author="jonesar" w:date="2013-05-14T12:18:00Z">
              <w:r w:rsidRPr="00EC2317">
                <w:rPr>
                  <w:lang w:val="en-GB"/>
                </w:rPr>
                <w:t>Parameter List</w:t>
              </w:r>
            </w:ins>
          </w:p>
        </w:tc>
      </w:tr>
      <w:tr w:rsidR="00891201" w:rsidTr="00E571A8">
        <w:trPr>
          <w:ins w:id="1987" w:author="jonesar" w:date="2013-05-14T12:18:00Z"/>
        </w:trPr>
        <w:tc>
          <w:tcPr>
            <w:tcW w:w="1526" w:type="dxa"/>
            <w:vAlign w:val="center"/>
          </w:tcPr>
          <w:p w:rsidR="00891201" w:rsidRPr="00EC2317" w:rsidRDefault="00891201" w:rsidP="00E571A8">
            <w:pPr>
              <w:rPr>
                <w:ins w:id="1988" w:author="jonesar" w:date="2013-05-14T12:18:00Z"/>
                <w:b/>
                <w:lang w:val="en-GB"/>
              </w:rPr>
            </w:pPr>
            <w:ins w:id="1989" w:author="jonesar" w:date="2013-05-14T12:18:00Z">
              <w:r w:rsidRPr="00EC2317">
                <w:rPr>
                  <w:b/>
                  <w:lang w:val="en-GB"/>
                </w:rPr>
                <w:t>Example:</w:t>
              </w:r>
            </w:ins>
          </w:p>
        </w:tc>
        <w:tc>
          <w:tcPr>
            <w:tcW w:w="8586" w:type="dxa"/>
          </w:tcPr>
          <w:p w:rsidR="00891201" w:rsidRPr="00E92C27" w:rsidRDefault="00891201" w:rsidP="00E571A8">
            <w:pPr>
              <w:pStyle w:val="Code"/>
              <w:rPr>
                <w:ins w:id="1990" w:author="jonesar" w:date="2013-05-14T12:18:00Z"/>
                <w:rFonts w:cs="Courier New"/>
              </w:rPr>
            </w:pPr>
            <w:ins w:id="1991" w:author="jonesar" w:date="2013-05-14T12:18:00Z">
              <w:r w:rsidRPr="00E92C27">
                <w:rPr>
                  <w:rFonts w:cs="Courier New"/>
                </w:rPr>
                <w:t>P</w:t>
              </w:r>
              <w:r>
                <w:rPr>
                  <w:rFonts w:cs="Courier New"/>
                </w:rPr>
                <w:t>E</w:t>
              </w:r>
              <w:r w:rsidRPr="00E92C27">
                <w:rPr>
                  <w:rFonts w:cs="Courier New"/>
                </w:rPr>
                <w:t>H  sequence           …   search_engine_score</w:t>
              </w:r>
            </w:ins>
            <w:ins w:id="1992" w:author="jonesar" w:date="2013-05-14T12:20:00Z">
              <w:r w:rsidR="00871758">
                <w:rPr>
                  <w:rFonts w:cs="Courier New"/>
                </w:rPr>
                <w:t>_ms_file[1]</w:t>
              </w:r>
            </w:ins>
            <w:ins w:id="1993" w:author="jonesar" w:date="2013-05-14T12:18:00Z">
              <w:r w:rsidRPr="00E92C27">
                <w:rPr>
                  <w:rFonts w:cs="Courier New"/>
                </w:rPr>
                <w:t xml:space="preserve">                …</w:t>
              </w:r>
              <w:r w:rsidRPr="00E92C27">
                <w:rPr>
                  <w:rFonts w:cs="Courier New"/>
                </w:rPr>
                <w:br/>
                <w:t>PEP  KVPQVSTPTLVEVSR    …   [MS,MS:1001155,Sequest:xcorr,2]    …</w:t>
              </w:r>
              <w:r w:rsidRPr="00E92C27">
                <w:rPr>
                  <w:rFonts w:cs="Courier New"/>
                </w:rPr>
                <w:br/>
                <w:t>PEP  VFDEFKPLVEEPQNLIK  …   [MS,MS:1001171,Mascot score,47.2]  …</w:t>
              </w:r>
            </w:ins>
          </w:p>
        </w:tc>
      </w:tr>
    </w:tbl>
    <w:p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p>
          <w:p w:rsidR="007A1183" w:rsidRPr="00EC2317" w:rsidRDefault="007A1183" w:rsidP="007A1183">
            <w:pPr>
              <w:rPr>
                <w:lang w:val="en-GB"/>
              </w:rPr>
            </w:pPr>
            <w:r w:rsidRPr="00EC2317">
              <w:rPr>
                <w:lang w:val="en-GB"/>
              </w:rPr>
              <w:t>Important: An identification's reliability is resource dependent.</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Integer</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P</w:t>
            </w:r>
            <w:r w:rsidR="00E91EF4">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rsidR="007A1183" w:rsidRDefault="007A1183" w:rsidP="007A1183">
      <w:pPr>
        <w:pStyle w:val="Heading3"/>
        <w:rPr>
          <w:lang w:val="en-GB"/>
        </w:rPr>
      </w:pPr>
      <w:r w:rsidRPr="00C30E45">
        <w:rPr>
          <w:lang w:val="en-GB"/>
        </w:rPr>
        <w:lastRenderedPageBreak/>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FD45A3">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ins w:id="1994" w:author="jonesar" w:date="2013-05-14T12:43:00Z">
              <w:r w:rsidR="00B6678B">
                <w:rPr>
                  <w:lang w:val="en-GB"/>
                </w:rPr>
                <w:t xml:space="preserve"> For quantitat</w:t>
              </w:r>
              <w:r w:rsidR="00EA1FD0">
                <w:rPr>
                  <w:lang w:val="en-GB"/>
                </w:rPr>
                <w:t>ion approaches</w:t>
              </w:r>
              <w:r w:rsidR="00B6678B">
                <w:rPr>
                  <w:lang w:val="en-GB"/>
                </w:rPr>
                <w:t>, the assum</w:t>
              </w:r>
              <w:r w:rsidR="00EA1FD0">
                <w:rPr>
                  <w:lang w:val="en-GB"/>
                </w:rPr>
                <w:t xml:space="preserve">ed modifications present on </w:t>
              </w:r>
            </w:ins>
            <w:ins w:id="1995" w:author="jonesar" w:date="2013-05-14T12:44:00Z">
              <w:r w:rsidR="00EA1FD0">
                <w:rPr>
                  <w:lang w:val="en-GB"/>
                </w:rPr>
                <w:t xml:space="preserve">the </w:t>
              </w:r>
            </w:ins>
            <w:ins w:id="1996" w:author="jonesar" w:date="2013-05-14T12:43:00Z">
              <w:r w:rsidR="00B6678B">
                <w:rPr>
                  <w:lang w:val="en-GB"/>
                </w:rPr>
                <w:t>peptide</w:t>
              </w:r>
            </w:ins>
            <w:ins w:id="1997" w:author="jonesar" w:date="2013-05-14T12:44:00Z">
              <w:r w:rsidR="00EA1FD0">
                <w:rPr>
                  <w:lang w:val="en-GB"/>
                </w:rPr>
                <w:t xml:space="preserve"> across all replicate</w:t>
              </w:r>
            </w:ins>
            <w:ins w:id="1998" w:author="jonesar" w:date="2013-05-14T12:43:00Z">
              <w:r w:rsidR="00B6678B">
                <w:rPr>
                  <w:lang w:val="en-GB"/>
                </w:rPr>
                <w:t xml:space="preserve">s SHOULD be reported i.e. </w:t>
              </w:r>
            </w:ins>
            <w:ins w:id="1999" w:author="jonesar" w:date="2013-05-14T12:44:00Z">
              <w:r w:rsidR="00EA1FD0">
                <w:rPr>
                  <w:lang w:val="en-GB"/>
                </w:rPr>
                <w:t xml:space="preserve">the labels/tags identified on </w:t>
              </w:r>
              <w:r w:rsidR="00EA1FD0">
                <w:rPr>
                  <w:lang w:val="en-GB"/>
                </w:rPr>
                <w:t>particular</w:t>
              </w:r>
              <w:r w:rsidR="00EA1FD0">
                <w:rPr>
                  <w:lang w:val="en-GB"/>
                </w:rPr>
                <w:t xml:space="preserve"> peptides SHOULD NOT be reported</w:t>
              </w:r>
            </w:ins>
            <w:ins w:id="2000" w:author="jonesar" w:date="2013-05-14T12:45:00Z">
              <w:r w:rsidR="00EA1FD0">
                <w:rPr>
                  <w:lang w:val="en-GB"/>
                </w:rPr>
                <w:t>.</w:t>
              </w:r>
            </w:ins>
            <w:ins w:id="2001" w:author="jonesar" w:date="2013-05-14T12:44:00Z">
              <w:r w:rsidR="00EA1FD0">
                <w:rPr>
                  <w:lang w:val="en-GB"/>
                </w:rPr>
                <w:t xml:space="preserve"> </w:t>
              </w:r>
            </w:ins>
            <w:ins w:id="2002" w:author="jonesar" w:date="2013-05-14T14:23:00Z">
              <w:r w:rsidR="00B815E6">
                <w:rPr>
                  <w:lang w:val="en-GB"/>
                </w:rPr>
                <w:t>It is thus also expected that modification reliability scores will typically be reported at the PSM-level only.</w:t>
              </w:r>
            </w:ins>
            <w:ins w:id="2003" w:author="jonesar" w:date="2013-05-14T12:44:00Z">
              <w:r w:rsidR="00EA1FD0">
                <w:rPr>
                  <w:lang w:val="en-GB"/>
                </w:rPr>
                <w:t xml:space="preserve"> </w:t>
              </w:r>
            </w:ins>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E91EF4" w:rsidP="007A1183">
            <w:pPr>
              <w:pStyle w:val="Code"/>
              <w:rPr>
                <w:rFonts w:cs="Courier New"/>
              </w:rPr>
            </w:pPr>
            <w:r w:rsidRPr="00E92C27">
              <w:rPr>
                <w:rFonts w:cs="Courier New"/>
              </w:rPr>
              <w:t>P</w:t>
            </w:r>
            <w:r>
              <w:rPr>
                <w:rFonts w:cs="Courier New"/>
              </w:rPr>
              <w:t>E</w:t>
            </w:r>
            <w:r w:rsidRPr="00E92C27">
              <w:rPr>
                <w:rFonts w:cs="Courier New"/>
              </w:rPr>
              <w:t xml:space="preserve">H  </w:t>
            </w:r>
            <w:r w:rsidR="007A1183" w:rsidRPr="00E92C27">
              <w:rPr>
                <w:rFonts w:cs="Courier New"/>
              </w:rPr>
              <w:t>sequence           …   modifications      …</w:t>
            </w:r>
            <w:r w:rsidR="007A1183" w:rsidRPr="00E92C27">
              <w:rPr>
                <w:rFonts w:cs="Courier New"/>
              </w:rPr>
              <w:br/>
              <w:t>PEP  KVPQVSTPTLVEVSR    …   10</w:t>
            </w:r>
            <w:del w:id="2004" w:author="jonesar" w:date="2013-05-14T14:22:00Z">
              <w:r w:rsidR="00D5687B" w:rsidRPr="00D5687B" w:rsidDel="00B815E6">
                <w:rPr>
                  <w:rFonts w:cs="Courier New"/>
                </w:rPr>
                <w:delText>[MS,MS:100xxxx,Probability Score Y,0.8]</w:delText>
              </w:r>
            </w:del>
            <w:r w:rsidR="007A1183" w:rsidRPr="00E92C27">
              <w:rPr>
                <w:rFonts w:cs="Courier New"/>
              </w:rPr>
              <w:t>-MOD:00412  …</w:t>
            </w:r>
            <w:r w:rsidR="007A1183" w:rsidRPr="00E92C27">
              <w:rPr>
                <w:rFonts w:cs="Courier New"/>
              </w:rPr>
              <w:br/>
              <w:t>PEP  VFDEFKPLVEEPQNLIK  …   NA                 …</w:t>
            </w:r>
          </w:p>
        </w:tc>
      </w:tr>
    </w:tbl>
    <w:p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00388B">
            <w:pPr>
              <w:rPr>
                <w:lang w:val="en-GB"/>
              </w:rPr>
            </w:pPr>
            <w:r w:rsidRPr="00EC2317">
              <w:rPr>
                <w:lang w:val="en-GB"/>
              </w:rPr>
              <w:t xml:space="preserve">A </w:t>
            </w:r>
            <w:r>
              <w:rPr>
                <w:lang w:val="en-GB"/>
              </w:rPr>
              <w:t>‘|’</w:t>
            </w:r>
            <w:r w:rsidRPr="00EC2317">
              <w:rPr>
                <w:lang w:val="en-GB"/>
              </w:rPr>
              <w:t xml:space="preserve">-separated list of time points. </w:t>
            </w:r>
            <w:ins w:id="2005" w:author="jonesar" w:date="2013-05-14T12:21:00Z">
              <w:r w:rsidR="00944711">
                <w:rPr>
                  <w:lang w:val="en-GB"/>
                </w:rPr>
                <w:t xml:space="preserve">Semantics may vary on how retention times are reported. </w:t>
              </w:r>
              <w:r w:rsidR="00944711">
                <w:rPr>
                  <w:lang w:val="en-GB"/>
                </w:rPr>
                <w:t>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ins>
            <w:ins w:id="2006" w:author="jonesar" w:date="2013-05-14T12:22:00Z">
              <w:r w:rsidR="00944711">
                <w:rPr>
                  <w:vertAlign w:val="superscript"/>
                  <w:lang w:val="en-GB"/>
                </w:rPr>
                <w:t>1</w:t>
              </w:r>
              <w:r w:rsidR="00944711">
                <w:rPr>
                  <w:lang w:val="en-GB"/>
                </w:rPr>
                <w:t xml:space="preserve"> approaches.</w:t>
              </w:r>
            </w:ins>
            <w:ins w:id="2007" w:author="jonesar" w:date="2013-05-14T12:23:00Z">
              <w:r w:rsidR="00AE5706">
                <w:rPr>
                  <w:lang w:val="en-GB"/>
                </w:rPr>
                <w:t xml:space="preserve"> It is assumed that the reported value(s) are for a given </w:t>
              </w:r>
              <w:r w:rsidR="00AE5706">
                <w:rPr>
                  <w:lang w:val="en-GB"/>
                </w:rPr>
                <w:t>“</w:t>
              </w:r>
              <w:r w:rsidR="00AE5706">
                <w:rPr>
                  <w:lang w:val="en-GB"/>
                </w:rPr>
                <w:t>master</w:t>
              </w:r>
              <w:r w:rsidR="00AE5706">
                <w:rPr>
                  <w:lang w:val="en-GB"/>
                </w:rPr>
                <w:t>”</w:t>
              </w:r>
              <w:r w:rsidR="00AE5706">
                <w:rPr>
                  <w:lang w:val="en-GB"/>
                </w:rPr>
                <w:t xml:space="preserve"> peptide from one assay only</w:t>
              </w:r>
            </w:ins>
            <w:ins w:id="2008" w:author="jonesar" w:date="2013-05-14T12:26:00Z">
              <w:r w:rsidR="0000388B">
                <w:rPr>
                  <w:lang w:val="en-GB"/>
                </w:rPr>
                <w:t xml:space="preserve"> </w:t>
              </w:r>
              <w:r w:rsidR="0000388B">
                <w:rPr>
                  <w:lang w:val="en-GB"/>
                </w:rPr>
                <w:t>(and the unlabeled peptide in label-based approaches)</w:t>
              </w:r>
            </w:ins>
            <w:ins w:id="2009" w:author="jonesar" w:date="2013-05-14T12:23:00Z">
              <w:r w:rsidR="00AE5706">
                <w:rPr>
                  <w:lang w:val="en-GB"/>
                </w:rPr>
                <w:t>.</w:t>
              </w:r>
            </w:ins>
            <w:ins w:id="2010" w:author="jonesar" w:date="2013-05-14T12:26:00Z">
              <w:r w:rsidR="0000388B">
                <w:rPr>
                  <w:lang w:val="en-GB"/>
                </w:rPr>
                <w:t xml:space="preserve"> </w:t>
              </w:r>
            </w:ins>
            <w:ins w:id="2011" w:author="jonesar" w:date="2013-05-14T12:23:00Z">
              <w:r w:rsidR="00AE5706">
                <w:rPr>
                  <w:lang w:val="en-GB"/>
                </w:rPr>
                <w:t>If the exporter wishes to export values for all assays, this can be done using optional columns.</w:t>
              </w:r>
            </w:ins>
            <w:del w:id="2012" w:author="jonesar" w:date="2013-05-14T12:22:00Z">
              <w:r w:rsidRPr="00EC2317" w:rsidDel="00100F1F">
                <w:rPr>
                  <w:lang w:val="en-GB"/>
                </w:rPr>
                <w:delText>Semantics may vary. This time should refer to the peptide’s retention time if determined or the mid point between the first and last spectrum identifying the peptide.</w:delText>
              </w:r>
            </w:del>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Double List</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E91EF4" w:rsidP="007A1183">
            <w:pPr>
              <w:pStyle w:val="Code"/>
              <w:rPr>
                <w:rFonts w:cs="Courier New"/>
              </w:rPr>
            </w:pPr>
            <w:r w:rsidRPr="00E92C27">
              <w:rPr>
                <w:rFonts w:cs="Courier New"/>
              </w:rPr>
              <w:t>P</w:t>
            </w:r>
            <w:r>
              <w:rPr>
                <w:rFonts w:cs="Courier New"/>
              </w:rPr>
              <w:t>E</w:t>
            </w:r>
            <w:r w:rsidRPr="00E92C27">
              <w:rPr>
                <w:rFonts w:cs="Courier New"/>
              </w:rPr>
              <w:t xml:space="preserve">H  </w:t>
            </w:r>
            <w:r w:rsidR="007A1183" w:rsidRPr="00E92C27">
              <w:rPr>
                <w:rFonts w:cs="Courier New"/>
              </w:rPr>
              <w:t>sequence           …   retention_time    …</w:t>
            </w:r>
            <w:r w:rsidR="007A1183" w:rsidRPr="00E92C27">
              <w:rPr>
                <w:rFonts w:cs="Courier New"/>
              </w:rPr>
              <w:br/>
              <w:t>PEP  KVPQVSTPTLVEVSR    …   10.2                                       …</w:t>
            </w:r>
            <w:r w:rsidR="007A1183" w:rsidRPr="00E92C27">
              <w:rPr>
                <w:rFonts w:cs="Courier New"/>
              </w:rPr>
              <w:br/>
              <w:t>PEP  VFDEFKPLVEEPQNLIK  …   15.8                                       …</w:t>
            </w:r>
          </w:p>
        </w:tc>
      </w:tr>
    </w:tbl>
    <w:p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946C7D">
            <w:pPr>
              <w:rPr>
                <w:lang w:val="en-GB"/>
              </w:rPr>
            </w:pPr>
            <w:r w:rsidRPr="00EC2317">
              <w:rPr>
                <w:lang w:val="en-GB"/>
              </w:rPr>
              <w:t>The</w:t>
            </w:r>
            <w:del w:id="2013" w:author="Juan Antonio Vizcaino" w:date="2013-04-10T09:23:00Z">
              <w:r w:rsidRPr="00EC2317" w:rsidDel="00946C7D">
                <w:rPr>
                  <w:lang w:val="en-GB"/>
                </w:rPr>
                <w:delText xml:space="preserve"> precursor’s</w:delText>
              </w:r>
            </w:del>
            <w:r w:rsidRPr="00EC2317">
              <w:rPr>
                <w:lang w:val="en-GB"/>
              </w:rPr>
              <w:t xml:space="preserve"> charge</w:t>
            </w:r>
            <w:ins w:id="2014" w:author="Juan Antonio Vizcaino" w:date="2013-04-10T09:23:00Z">
              <w:r w:rsidR="00946C7D">
                <w:rPr>
                  <w:lang w:val="en-GB"/>
                </w:rPr>
                <w:t xml:space="preserve"> </w:t>
              </w:r>
            </w:ins>
            <w:ins w:id="2015" w:author="Juan Antonio Vizcaino" w:date="2013-04-10T09:24:00Z">
              <w:r w:rsidR="00946C7D">
                <w:rPr>
                  <w:lang w:val="en-GB"/>
                </w:rPr>
                <w:t>assigned</w:t>
              </w:r>
            </w:ins>
            <w:ins w:id="2016" w:author="Juan Antonio Vizcaino" w:date="2013-04-10T09:23:00Z">
              <w:r w:rsidR="00946C7D">
                <w:rPr>
                  <w:lang w:val="en-GB"/>
                </w:rPr>
                <w:t xml:space="preserve"> by the search engin</w:t>
              </w:r>
            </w:ins>
            <w:ins w:id="2017" w:author="Juan Antonio Vizcaino" w:date="2013-04-10T09:24:00Z">
              <w:r w:rsidR="00946C7D">
                <w:rPr>
                  <w:lang w:val="en-GB"/>
                </w:rPr>
                <w:t>e/</w:t>
              </w:r>
            </w:ins>
            <w:ins w:id="2018" w:author="Juan Antonio Vizcaino" w:date="2013-04-10T09:23:00Z">
              <w:r w:rsidR="00946C7D">
                <w:rPr>
                  <w:lang w:val="en-GB"/>
                </w:rPr>
                <w:t>software</w:t>
              </w:r>
            </w:ins>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Pr>
                <w:lang w:val="en-GB"/>
              </w:rPr>
              <w:t>Integer</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E91EF4" w:rsidP="007A1183">
            <w:pPr>
              <w:pStyle w:val="Code"/>
              <w:rPr>
                <w:rFonts w:cs="Courier New"/>
              </w:rPr>
            </w:pPr>
            <w:r w:rsidRPr="00E92C27">
              <w:rPr>
                <w:rFonts w:cs="Courier New"/>
              </w:rPr>
              <w:t>P</w:t>
            </w:r>
            <w:r>
              <w:rPr>
                <w:rFonts w:cs="Courier New"/>
              </w:rPr>
              <w:t>E</w:t>
            </w:r>
            <w:r w:rsidRPr="00E92C27">
              <w:rPr>
                <w:rFonts w:cs="Courier New"/>
              </w:rPr>
              <w:t xml:space="preserve">H  </w:t>
            </w:r>
            <w:r w:rsidR="007A1183" w:rsidRPr="00E92C27">
              <w:rPr>
                <w:rFonts w:cs="Courier New"/>
              </w:rPr>
              <w:t>sequence           …   charge     …</w:t>
            </w:r>
            <w:r w:rsidR="007A1183" w:rsidRPr="00E92C27">
              <w:rPr>
                <w:rFonts w:cs="Courier New"/>
              </w:rPr>
              <w:br/>
              <w:t>PEP  KVPQVSTPTLVEVSR    …   2          …</w:t>
            </w:r>
            <w:r w:rsidR="007A1183" w:rsidRPr="00E92C27">
              <w:rPr>
                <w:rFonts w:cs="Courier New"/>
              </w:rPr>
              <w:br/>
              <w:t>PEP  VFDEFKPLVEEPQNLIK  …   3          …</w:t>
            </w:r>
          </w:p>
        </w:tc>
      </w:tr>
    </w:tbl>
    <w:p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ins w:id="2019" w:author="jonesar" w:date="2013-05-14T12:25:00Z">
              <w:r w:rsidR="002C3324">
                <w:rPr>
                  <w:lang w:val="en-GB"/>
                </w:rPr>
                <w:t xml:space="preserve"> </w:t>
              </w:r>
              <w:r w:rsidR="002C3324">
                <w:rPr>
                  <w:lang w:val="en-GB"/>
                </w:rPr>
                <w:t>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ins>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Double</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E91EF4" w:rsidP="007A1183">
            <w:pPr>
              <w:pStyle w:val="Code"/>
              <w:rPr>
                <w:rFonts w:cs="Courier New"/>
              </w:rPr>
            </w:pPr>
            <w:r w:rsidRPr="00E92C27">
              <w:rPr>
                <w:rFonts w:cs="Courier New"/>
              </w:rPr>
              <w:t>P</w:t>
            </w:r>
            <w:r>
              <w:rPr>
                <w:rFonts w:cs="Courier New"/>
              </w:rPr>
              <w:t>E</w:t>
            </w:r>
            <w:r w:rsidRPr="00E92C27">
              <w:rPr>
                <w:rFonts w:cs="Courier New"/>
              </w:rPr>
              <w:t xml:space="preserve">H  </w:t>
            </w:r>
            <w:r w:rsidR="007A1183" w:rsidRPr="00E92C27">
              <w:rPr>
                <w:rFonts w:cs="Courier New"/>
              </w:rPr>
              <w:t>sequence           …   mass_to_charge   …</w:t>
            </w:r>
            <w:r w:rsidR="007A1183" w:rsidRPr="00E92C27">
              <w:rPr>
                <w:rFonts w:cs="Courier New"/>
              </w:rPr>
              <w:br/>
              <w:t>PEP  KVPQVSTPTLVEVSR    …   1234.4           …</w:t>
            </w:r>
            <w:r w:rsidR="007A1183" w:rsidRPr="00E92C27">
              <w:rPr>
                <w:rFonts w:cs="Courier New"/>
              </w:rPr>
              <w:br/>
              <w:t>PEP  VFDEFKPLVEEPQNLIK  …   123.4            …</w:t>
            </w:r>
          </w:p>
        </w:tc>
      </w:tr>
    </w:tbl>
    <w:p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URI</w:t>
            </w:r>
          </w:p>
        </w:tc>
      </w:tr>
      <w:tr w:rsidR="007A1183">
        <w:tc>
          <w:tcPr>
            <w:tcW w:w="1526" w:type="dxa"/>
            <w:vAlign w:val="center"/>
          </w:tcPr>
          <w:p w:rsidR="007A1183" w:rsidRPr="00EC2317" w:rsidRDefault="007A1183" w:rsidP="007A1183">
            <w:pPr>
              <w:rPr>
                <w:b/>
                <w:lang w:val="en-GB"/>
              </w:rPr>
            </w:pPr>
            <w:r w:rsidRPr="00EC2317">
              <w:rPr>
                <w:b/>
                <w:lang w:val="en-GB"/>
              </w:rPr>
              <w:lastRenderedPageBreak/>
              <w:t>Example:</w:t>
            </w:r>
          </w:p>
        </w:tc>
        <w:tc>
          <w:tcPr>
            <w:tcW w:w="8586" w:type="dxa"/>
          </w:tcPr>
          <w:p w:rsidR="007A1183" w:rsidRPr="00E92C27" w:rsidRDefault="00E91EF4" w:rsidP="007A1183">
            <w:pPr>
              <w:pStyle w:val="Code"/>
              <w:rPr>
                <w:rFonts w:cs="Courier New"/>
              </w:rPr>
            </w:pPr>
            <w:r w:rsidRPr="00E92C27">
              <w:rPr>
                <w:rFonts w:cs="Courier New"/>
              </w:rPr>
              <w:t>P</w:t>
            </w:r>
            <w:r>
              <w:rPr>
                <w:rFonts w:cs="Courier New"/>
              </w:rPr>
              <w:t>E</w:t>
            </w:r>
            <w:r w:rsidRPr="00E92C27">
              <w:rPr>
                <w:rFonts w:cs="Courier New"/>
              </w:rPr>
              <w:t xml:space="preserve">H  </w:t>
            </w:r>
            <w:r w:rsidR="007A1183" w:rsidRPr="00E92C27">
              <w:rPr>
                <w:rFonts w:cs="Courier New"/>
              </w:rPr>
              <w:t>sequence           …   uri                                         …</w:t>
            </w:r>
            <w:r w:rsidR="007A1183" w:rsidRPr="00E92C27">
              <w:rPr>
                <w:rFonts w:cs="Courier New"/>
              </w:rPr>
              <w:br/>
              <w:t>PEP  KVPQVSTPTLVEVSR    …   http://www.ebi.ac.uk/pride/link/to/peptide  …</w:t>
            </w:r>
            <w:r w:rsidR="007A1183" w:rsidRPr="00E92C27">
              <w:rPr>
                <w:rFonts w:cs="Courier New"/>
              </w:rPr>
              <w:br/>
              <w:t>PEP  VFDEFKPLVEEPQNLIK  …   http://www.ebi.ac.uk/pride/link/to/peptide  …</w:t>
            </w:r>
          </w:p>
        </w:tc>
      </w:tr>
    </w:tbl>
    <w:p w:rsidR="007A1183" w:rsidRDefault="007A1183" w:rsidP="007A1183">
      <w:pPr>
        <w:pStyle w:val="Heading3"/>
        <w:rPr>
          <w:lang w:val="en-GB"/>
        </w:rPr>
      </w:pPr>
      <w:r w:rsidRPr="0019529D">
        <w:rPr>
          <w:lang w:val="en-GB"/>
        </w:rPr>
        <w:t>spectra_ref</w:t>
      </w:r>
      <w:ins w:id="2020" w:author="jonesar" w:date="2013-05-14T12:31:00Z">
        <w:r w:rsidR="00545E5E">
          <w:rPr>
            <w:lang w:val="en-GB"/>
          </w:rPr>
          <w:t xml:space="preserve"> (Optional)</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Tr="002E1B61">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545E5E" w:rsidRDefault="00545E5E" w:rsidP="00775A3B">
            <w:pPr>
              <w:jc w:val="both"/>
              <w:rPr>
                <w:ins w:id="2021" w:author="jonesar" w:date="2013-05-14T12:32:00Z"/>
                <w:lang w:val="en-GB"/>
              </w:rPr>
              <w:pPrChange w:id="2022" w:author="Juan Antonio Vizcaino" w:date="2013-04-23T11:48:00Z">
                <w:pPr>
                  <w:tabs>
                    <w:tab w:val="center" w:pos="4320"/>
                    <w:tab w:val="right" w:pos="8640"/>
                  </w:tabs>
                </w:pPr>
              </w:pPrChange>
            </w:pPr>
            <w:ins w:id="2023" w:author="jonesar" w:date="2013-05-14T12:32:00Z">
              <w:r w:rsidRPr="00EC2317">
                <w:rPr>
                  <w:b/>
                  <w:lang w:val="en-GB"/>
                </w:rPr>
                <w:t>Optional</w:t>
              </w:r>
              <w:r w:rsidRPr="00EC2317">
                <w:rPr>
                  <w:lang w:val="en-GB"/>
                </w:rPr>
                <w:t xml:space="preserve"> (this column MAY be present)</w:t>
              </w:r>
            </w:ins>
          </w:p>
          <w:p w:rsidR="00775A3B" w:rsidRDefault="007A1183" w:rsidP="00BB37E5">
            <w:pPr>
              <w:jc w:val="both"/>
              <w:rPr>
                <w:lang w:val="en-GB"/>
              </w:rPr>
            </w:pPr>
            <w:r w:rsidRPr="00EC2317">
              <w:rPr>
                <w:lang w:val="en-GB"/>
              </w:rPr>
              <w:t xml:space="preserve">Reference to </w:t>
            </w:r>
            <w:del w:id="2024" w:author="jonesar" w:date="2013-05-14T12:32:00Z">
              <w:r w:rsidRPr="00EC2317" w:rsidDel="00292D0E">
                <w:rPr>
                  <w:lang w:val="en-GB"/>
                </w:rPr>
                <w:delText xml:space="preserve">a </w:delText>
              </w:r>
            </w:del>
            <w:r w:rsidRPr="00EC2317">
              <w:rPr>
                <w:lang w:val="en-GB"/>
              </w:rPr>
              <w:t>spectr</w:t>
            </w:r>
            <w:ins w:id="2025" w:author="jonesar" w:date="2013-05-14T12:32:00Z">
              <w:r w:rsidR="00292D0E">
                <w:rPr>
                  <w:lang w:val="en-GB"/>
                </w:rPr>
                <w:t>a</w:t>
              </w:r>
            </w:ins>
            <w:del w:id="2026" w:author="jonesar" w:date="2013-05-14T12:32:00Z">
              <w:r w:rsidRPr="00EC2317" w:rsidDel="00292D0E">
                <w:rPr>
                  <w:lang w:val="en-GB"/>
                </w:rPr>
                <w:delText>um</w:delText>
              </w:r>
            </w:del>
            <w:r w:rsidRPr="00EC2317">
              <w:rPr>
                <w:lang w:val="en-GB"/>
              </w:rPr>
              <w:t xml:space="preserve"> in a spectrum file. </w:t>
            </w:r>
            <w:ins w:id="2027" w:author="jonesar" w:date="2013-05-14T12:32:00Z">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ins>
            <w:ins w:id="2028" w:author="jonesar" w:date="2013-05-14T12:33:00Z">
              <w:r w:rsidR="00993C50">
                <w:rPr>
                  <w:lang w:val="en-GB"/>
                </w:rPr>
                <w:t xml:space="preserve">spectra used for quantitation. </w:t>
              </w:r>
            </w:ins>
            <w:r w:rsidRPr="00EC2317">
              <w:rPr>
                <w:lang w:val="en-GB"/>
              </w:rPr>
              <w:t xml:space="preserve">The reference must be in the format </w:t>
            </w:r>
            <w:r w:rsidRPr="00EC2317">
              <w:rPr>
                <w:rStyle w:val="CodeZchn"/>
                <w:sz w:val="24"/>
                <w:szCs w:val="24"/>
              </w:rPr>
              <w:t>ms_file[1-n]:{SPEC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775A3B">
              <w:rPr>
                <w:lang w:val="en-GB"/>
              </w:rPr>
              <w:fldChar w:fldCharType="begin"/>
            </w:r>
            <w:r>
              <w:rPr>
                <w:lang w:val="en-GB"/>
              </w:rPr>
              <w:instrText xml:space="preserve"> REF _Ref295297557 \r \h </w:instrText>
            </w:r>
            <w:r w:rsidR="00775A3B">
              <w:rPr>
                <w:lang w:val="en-GB"/>
              </w:rPr>
            </w:r>
            <w:r w:rsidR="00775A3B">
              <w:rPr>
                <w:lang w:val="en-GB"/>
              </w:rPr>
              <w:fldChar w:fldCharType="separate"/>
            </w:r>
            <w:r w:rsidR="002C6F21">
              <w:rPr>
                <w:lang w:val="en-GB"/>
              </w:rPr>
              <w:t>5.2</w:t>
            </w:r>
            <w:r w:rsidR="00775A3B">
              <w:rPr>
                <w:lang w:val="en-GB"/>
              </w:rPr>
              <w:fldChar w:fldCharType="end"/>
            </w:r>
            <w:r w:rsidRPr="00EC2317">
              <w:rPr>
                <w:lang w:val="en-GB"/>
              </w:rPr>
              <w:t>. Multiple spectra MUST be referenced using a “|” delimited list.</w:t>
            </w:r>
            <w:ins w:id="2029" w:author="Juan Antonio Vizcaino" w:date="2013-04-10T09:52:00Z">
              <w:r w:rsidR="00B81E9C">
                <w:rPr>
                  <w:lang w:val="en-GB"/>
                </w:rPr>
                <w:t xml:space="preserve"> </w:t>
              </w:r>
              <w:r w:rsidR="00B81E9C" w:rsidRPr="00993C1D">
                <w:rPr>
                  <w:rFonts w:cs="Arial"/>
                  <w:lang w:val="en-GB"/>
                </w:rPr>
                <w:t xml:space="preserve">If </w:t>
              </w:r>
            </w:ins>
            <w:ins w:id="2030" w:author="Juan Antonio Vizcaino" w:date="2013-04-23T11:49:00Z">
              <w:r w:rsidR="00993C1D">
                <w:rPr>
                  <w:rFonts w:cs="Arial"/>
                  <w:lang w:val="en-GB"/>
                </w:rPr>
                <w:t>“</w:t>
              </w:r>
            </w:ins>
            <w:ins w:id="2031" w:author="Juan Antonio Vizcaino" w:date="2013-04-10T09:52:00Z">
              <w:r w:rsidR="00B81E9C" w:rsidRPr="00993C1D">
                <w:rPr>
                  <w:rFonts w:cs="Arial"/>
                  <w:lang w:val="en-GB"/>
                </w:rPr>
                <w:t>spectra_ref</w:t>
              </w:r>
            </w:ins>
            <w:ins w:id="2032" w:author="Juan Antonio Vizcaino" w:date="2013-04-23T11:49:00Z">
              <w:r w:rsidR="00993C1D">
                <w:rPr>
                  <w:rFonts w:cs="Arial"/>
                  <w:lang w:val="en-GB"/>
                </w:rPr>
                <w:t>”</w:t>
              </w:r>
            </w:ins>
            <w:ins w:id="2033" w:author="Juan Antonio Vizcaino" w:date="2013-04-10T09:53:00Z">
              <w:r w:rsidR="00B81E9C" w:rsidRPr="00993C1D">
                <w:rPr>
                  <w:rFonts w:cs="Arial"/>
                  <w:lang w:val="en-GB"/>
                </w:rPr>
                <w:t xml:space="preserve"> is </w:t>
              </w:r>
              <w:del w:id="2034" w:author="jonesar" w:date="2013-05-14T12:33:00Z">
                <w:r w:rsidR="00B81E9C" w:rsidRPr="00993C1D" w:rsidDel="00BB37E5">
                  <w:rPr>
                    <w:rFonts w:cs="Arial"/>
                    <w:lang w:val="en-GB"/>
                  </w:rPr>
                  <w:delText>not</w:delText>
                </w:r>
                <w:r w:rsidR="00B81E9C" w:rsidDel="00BB37E5">
                  <w:rPr>
                    <w:lang w:val="en-GB"/>
                  </w:rPr>
                  <w:delText xml:space="preserve"> ‘null’</w:delText>
                </w:r>
              </w:del>
            </w:ins>
            <w:ins w:id="2035" w:author="jonesar" w:date="2013-05-14T12:33:00Z">
              <w:r w:rsidR="00BB37E5">
                <w:rPr>
                  <w:rFonts w:cs="Arial"/>
                  <w:lang w:val="en-GB"/>
                </w:rPr>
                <w:t>present</w:t>
              </w:r>
            </w:ins>
            <w:ins w:id="2036" w:author="Juan Antonio Vizcaino" w:date="2013-04-10T09:53:00Z">
              <w:r w:rsidR="00B81E9C">
                <w:rPr>
                  <w:lang w:val="en-GB"/>
                </w:rPr>
                <w:t xml:space="preserve">, </w:t>
              </w:r>
            </w:ins>
            <w:ins w:id="2037" w:author="Juan Antonio Vizcaino" w:date="2013-04-10T11:45:00Z">
              <w:r w:rsidR="00450A5B">
                <w:rPr>
                  <w:lang w:val="en-GB"/>
                </w:rPr>
                <w:t>the element</w:t>
              </w:r>
              <w:r w:rsidR="00B0330B" w:rsidRPr="00B0330B">
                <w:rPr>
                  <w:lang w:val="en-GB"/>
                </w:rPr>
                <w:t xml:space="preserve"> </w:t>
              </w:r>
              <w:r w:rsidR="00B0330B" w:rsidRPr="00B0330B">
                <w:t xml:space="preserve">“ms_file[1-n]-location” </w:t>
              </w:r>
            </w:ins>
            <w:ins w:id="2038" w:author="Juan Antonio Vizcaino" w:date="2013-04-23T10:31:00Z">
              <w:r w:rsidR="00873CBD">
                <w:t xml:space="preserve">MUST be reported </w:t>
              </w:r>
            </w:ins>
            <w:ins w:id="2039" w:author="Juan Antonio Vizcaino" w:date="2013-04-10T11:45:00Z">
              <w:r w:rsidR="00B0330B" w:rsidRPr="00B0330B">
                <w:rPr>
                  <w:lang w:val="en-GB"/>
                </w:rPr>
                <w:t>in the metadata section</w:t>
              </w:r>
            </w:ins>
            <w:ins w:id="2040" w:author="Juan Antonio Vizcaino" w:date="2013-04-10T09:53:00Z">
              <w:r w:rsidR="00B81E9C">
                <w:rPr>
                  <w:lang w:val="en-GB"/>
                </w:rPr>
                <w:t>.</w:t>
              </w:r>
            </w:ins>
            <w:ins w:id="2041" w:author="Juan Antonio Vizcaino" w:date="2013-04-10T09:52:00Z">
              <w:r w:rsidR="00B81E9C">
                <w:rPr>
                  <w:lang w:val="en-GB"/>
                </w:rPr>
                <w:t xml:space="preserve"> </w:t>
              </w:r>
            </w:ins>
          </w:p>
        </w:tc>
      </w:tr>
      <w:tr w:rsidR="007A1183" w:rsidTr="002E1B61">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p>
        </w:tc>
      </w:tr>
      <w:tr w:rsidR="007A1183" w:rsidTr="002E1B61">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E91EF4" w:rsidP="007A1183">
            <w:pPr>
              <w:pStyle w:val="Code"/>
              <w:rPr>
                <w:rFonts w:cs="Courier New"/>
              </w:rPr>
            </w:pPr>
            <w:r w:rsidRPr="00E92C27">
              <w:rPr>
                <w:rFonts w:cs="Courier New"/>
              </w:rPr>
              <w:t>P</w:t>
            </w:r>
            <w:r>
              <w:rPr>
                <w:rFonts w:cs="Courier New"/>
              </w:rPr>
              <w:t>E</w:t>
            </w:r>
            <w:r w:rsidRPr="00E92C27">
              <w:rPr>
                <w:rFonts w:cs="Courier New"/>
              </w:rPr>
              <w:t xml:space="preserve">H  </w:t>
            </w:r>
            <w:r w:rsidR="007A1183" w:rsidRPr="00E92C27">
              <w:rPr>
                <w:rFonts w:cs="Courier New"/>
              </w:rPr>
              <w:t>sequence           …   spectra_ref                               …</w:t>
            </w:r>
            <w:r w:rsidR="007A1183" w:rsidRPr="00E92C27">
              <w:rPr>
                <w:rFonts w:cs="Courier New"/>
              </w:rPr>
              <w:br/>
              <w:t xml:space="preserve">PEP  KVPQVSTPTLVEVSR    …   ms_file[1]:index=5                        …   </w:t>
            </w:r>
            <w:r w:rsidR="007A1183" w:rsidRPr="00E92C27">
              <w:rPr>
                <w:rFonts w:cs="Courier New"/>
              </w:rPr>
              <w:br/>
              <w:t>PEP  VFDEFKPLVEEPQNLIK  …   ms_file[2]:index=7|ms_file[2]:index=9     …</w:t>
            </w:r>
          </w:p>
        </w:tc>
      </w:tr>
    </w:tbl>
    <w:p w:rsidR="002E1B61" w:rsidRDefault="002E1B61" w:rsidP="002E1B61">
      <w:pPr>
        <w:pStyle w:val="Heading3"/>
        <w:rPr>
          <w:ins w:id="2042" w:author="jonesar" w:date="2013-05-14T12:26:00Z"/>
          <w:lang w:val="en-GB"/>
        </w:rPr>
      </w:pPr>
      <w:ins w:id="2043" w:author="jonesar" w:date="2013-05-14T12:26:00Z">
        <w:r>
          <w:rPr>
            <w:lang w:val="en-GB"/>
          </w:rPr>
          <w:t>peptide_abundance_</w:t>
        </w:r>
      </w:ins>
      <w:ins w:id="2044" w:author="jonesar" w:date="2013-05-14T12:27:00Z">
        <w:r>
          <w:rPr>
            <w:lang w:val="en-GB"/>
          </w:rPr>
          <w:t>assay</w:t>
        </w:r>
      </w:ins>
      <w:ins w:id="2045" w:author="jonesar" w:date="2013-05-14T12:26:00Z">
        <w:r w:rsidRPr="00BD070F">
          <w:rPr>
            <w:lang w:val="en-GB"/>
          </w:rPr>
          <w:t>[1-n]</w:t>
        </w:r>
        <w:r>
          <w:rPr>
            <w:lang w:val="en-GB"/>
          </w:rPr>
          <w:t xml:space="preserve"> (Optional)</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2E1B61" w:rsidTr="00E571A8">
        <w:trPr>
          <w:ins w:id="2046" w:author="jonesar" w:date="2013-05-14T12:26:00Z"/>
        </w:trPr>
        <w:tc>
          <w:tcPr>
            <w:tcW w:w="1526" w:type="dxa"/>
            <w:vAlign w:val="center"/>
          </w:tcPr>
          <w:p w:rsidR="002E1B61" w:rsidRPr="00EC2317" w:rsidRDefault="002E1B61" w:rsidP="00E571A8">
            <w:pPr>
              <w:rPr>
                <w:ins w:id="2047" w:author="jonesar" w:date="2013-05-14T12:26:00Z"/>
                <w:b/>
                <w:lang w:val="en-GB"/>
              </w:rPr>
            </w:pPr>
            <w:ins w:id="2048" w:author="jonesar" w:date="2013-05-14T12:26:00Z">
              <w:r w:rsidRPr="00EC2317">
                <w:rPr>
                  <w:b/>
                  <w:lang w:val="en-GB"/>
                </w:rPr>
                <w:t>Description:</w:t>
              </w:r>
            </w:ins>
          </w:p>
        </w:tc>
        <w:tc>
          <w:tcPr>
            <w:tcW w:w="8586" w:type="dxa"/>
          </w:tcPr>
          <w:p w:rsidR="002E1B61" w:rsidRPr="00EC2317" w:rsidRDefault="002E1B61" w:rsidP="00BE566F">
            <w:pPr>
              <w:rPr>
                <w:ins w:id="2049" w:author="jonesar" w:date="2013-05-14T12:26:00Z"/>
                <w:lang w:val="en-GB"/>
              </w:rPr>
            </w:pPr>
            <w:ins w:id="2050" w:author="jonesar" w:date="2013-05-14T12:26:00Z">
              <w:r w:rsidRPr="00EC2317">
                <w:rPr>
                  <w:b/>
                  <w:lang w:val="en-GB"/>
                </w:rPr>
                <w:t>Optional</w:t>
              </w:r>
              <w:r w:rsidRPr="00EC2317">
                <w:rPr>
                  <w:lang w:val="en-GB"/>
                </w:rPr>
                <w:t xml:space="preserve"> (this column MAY be present)</w:t>
              </w:r>
              <w:r w:rsidRPr="00EC2317">
                <w:rPr>
                  <w:lang w:val="en-GB"/>
                </w:rPr>
                <w:br/>
                <w:t xml:space="preserve">The peptide’s </w:t>
              </w:r>
              <w:r>
                <w:rPr>
                  <w:lang w:val="en-GB"/>
                </w:rPr>
                <w:t xml:space="preserve">abundance in the given </w:t>
              </w:r>
            </w:ins>
            <w:ins w:id="2051" w:author="jonesar" w:date="2013-05-14T12:27:00Z">
              <w:r>
                <w:rPr>
                  <w:lang w:val="en-GB"/>
                </w:rPr>
                <w:t>assay</w:t>
              </w:r>
            </w:ins>
            <w:ins w:id="2052" w:author="jonesar" w:date="2013-05-14T12:26:00Z">
              <w:r w:rsidRPr="00EC2317">
                <w:rPr>
                  <w:lang w:val="en-GB"/>
                </w:rPr>
                <w:t xml:space="preserve">. </w:t>
              </w:r>
            </w:ins>
          </w:p>
        </w:tc>
      </w:tr>
      <w:tr w:rsidR="002E1B61" w:rsidTr="00E571A8">
        <w:trPr>
          <w:ins w:id="2053" w:author="jonesar" w:date="2013-05-14T12:26:00Z"/>
        </w:trPr>
        <w:tc>
          <w:tcPr>
            <w:tcW w:w="1526" w:type="dxa"/>
            <w:vAlign w:val="center"/>
          </w:tcPr>
          <w:p w:rsidR="002E1B61" w:rsidRPr="00EC2317" w:rsidRDefault="002E1B61" w:rsidP="00E571A8">
            <w:pPr>
              <w:rPr>
                <w:ins w:id="2054" w:author="jonesar" w:date="2013-05-14T12:26:00Z"/>
                <w:b/>
                <w:lang w:val="en-GB"/>
              </w:rPr>
            </w:pPr>
            <w:ins w:id="2055" w:author="jonesar" w:date="2013-05-14T12:26:00Z">
              <w:r w:rsidRPr="00EC2317">
                <w:rPr>
                  <w:b/>
                  <w:lang w:val="en-GB"/>
                </w:rPr>
                <w:t>Type:</w:t>
              </w:r>
            </w:ins>
          </w:p>
        </w:tc>
        <w:tc>
          <w:tcPr>
            <w:tcW w:w="8586" w:type="dxa"/>
          </w:tcPr>
          <w:p w:rsidR="002E1B61" w:rsidRPr="00EC2317" w:rsidRDefault="002E1B61" w:rsidP="00E571A8">
            <w:pPr>
              <w:rPr>
                <w:ins w:id="2056" w:author="jonesar" w:date="2013-05-14T12:26:00Z"/>
                <w:lang w:val="en-GB"/>
              </w:rPr>
            </w:pPr>
            <w:ins w:id="2057" w:author="jonesar" w:date="2013-05-14T12:26:00Z">
              <w:r w:rsidRPr="00EC2317">
                <w:rPr>
                  <w:lang w:val="en-GB"/>
                </w:rPr>
                <w:t>Double</w:t>
              </w:r>
            </w:ins>
          </w:p>
        </w:tc>
      </w:tr>
      <w:tr w:rsidR="002E1B61" w:rsidTr="00E571A8">
        <w:trPr>
          <w:ins w:id="2058" w:author="jonesar" w:date="2013-05-14T12:26:00Z"/>
        </w:trPr>
        <w:tc>
          <w:tcPr>
            <w:tcW w:w="1526" w:type="dxa"/>
            <w:vAlign w:val="center"/>
          </w:tcPr>
          <w:p w:rsidR="002E1B61" w:rsidRPr="00EC2317" w:rsidRDefault="002E1B61" w:rsidP="00E571A8">
            <w:pPr>
              <w:rPr>
                <w:ins w:id="2059" w:author="jonesar" w:date="2013-05-14T12:26:00Z"/>
                <w:b/>
                <w:lang w:val="en-GB"/>
              </w:rPr>
            </w:pPr>
            <w:ins w:id="2060" w:author="jonesar" w:date="2013-05-14T12:26:00Z">
              <w:r w:rsidRPr="00EC2317">
                <w:rPr>
                  <w:b/>
                  <w:lang w:val="en-GB"/>
                </w:rPr>
                <w:t>Example:</w:t>
              </w:r>
            </w:ins>
          </w:p>
        </w:tc>
        <w:tc>
          <w:tcPr>
            <w:tcW w:w="8586" w:type="dxa"/>
          </w:tcPr>
          <w:p w:rsidR="002E1B61" w:rsidRPr="00E92C27" w:rsidRDefault="002E1B61" w:rsidP="00BE566F">
            <w:pPr>
              <w:pStyle w:val="Code"/>
              <w:rPr>
                <w:ins w:id="2061" w:author="jonesar" w:date="2013-05-14T12:26:00Z"/>
                <w:rFonts w:cs="Courier New"/>
              </w:rPr>
            </w:pPr>
            <w:ins w:id="2062" w:author="jonesar" w:date="2013-05-14T12:26:00Z">
              <w:r w:rsidRPr="00E92C27">
                <w:rPr>
                  <w:rFonts w:cs="Courier New"/>
                </w:rPr>
                <w:t>P</w:t>
              </w:r>
              <w:r>
                <w:rPr>
                  <w:rFonts w:cs="Courier New"/>
                </w:rPr>
                <w:t>E</w:t>
              </w:r>
              <w:r w:rsidRPr="00E92C27">
                <w:rPr>
                  <w:rFonts w:cs="Courier New"/>
                </w:rPr>
                <w:t>H  sequence           …  peptide_abundance_</w:t>
              </w:r>
            </w:ins>
            <w:ins w:id="2063" w:author="jonesar" w:date="2013-05-14T12:27:00Z">
              <w:r w:rsidR="00BE566F">
                <w:rPr>
                  <w:rFonts w:cs="Courier New"/>
                </w:rPr>
                <w:t>assay</w:t>
              </w:r>
            </w:ins>
            <w:ins w:id="2064" w:author="jonesar" w:date="2013-05-14T12:26:00Z">
              <w:r w:rsidRPr="00E92C27">
                <w:rPr>
                  <w:rFonts w:cs="Courier New"/>
                </w:rPr>
                <w:t xml:space="preserve">[1]  </w:t>
              </w:r>
            </w:ins>
            <w:ins w:id="2065" w:author="jonesar" w:date="2013-05-14T12:27:00Z">
              <w:r w:rsidR="00BE566F" w:rsidRPr="00E92C27">
                <w:rPr>
                  <w:rFonts w:cs="Courier New"/>
                </w:rPr>
                <w:t>peptide_abundance_</w:t>
              </w:r>
              <w:r w:rsidR="00BE566F">
                <w:rPr>
                  <w:rFonts w:cs="Courier New"/>
                </w:rPr>
                <w:t>assay</w:t>
              </w:r>
              <w:r w:rsidR="00BE566F">
                <w:rPr>
                  <w:rFonts w:cs="Courier New"/>
                </w:rPr>
                <w:t>[2]</w:t>
              </w:r>
            </w:ins>
            <w:ins w:id="2066" w:author="jonesar" w:date="2013-05-14T12:26:00Z">
              <w:r w:rsidRPr="00E92C27">
                <w:rPr>
                  <w:rFonts w:cs="Courier New"/>
                </w:rPr>
                <w:t xml:space="preserve">…  </w:t>
              </w:r>
              <w:r w:rsidRPr="00E92C27">
                <w:rPr>
                  <w:rFonts w:cs="Courier New"/>
                </w:rPr>
                <w:br/>
                <w:t xml:space="preserve">PEP  KVPQVSTPTLVEVSR    …  0.4                      </w:t>
              </w:r>
            </w:ins>
            <w:ins w:id="2067" w:author="jonesar" w:date="2013-05-14T12:27:00Z">
              <w:r w:rsidR="00BE566F">
                <w:rPr>
                  <w:rFonts w:cs="Courier New"/>
                </w:rPr>
                <w:t xml:space="preserve">     0.5</w:t>
              </w:r>
            </w:ins>
          </w:p>
        </w:tc>
      </w:tr>
    </w:tbl>
    <w:p w:rsidR="007A1183" w:rsidRDefault="007A1183" w:rsidP="007A1183">
      <w:pPr>
        <w:pStyle w:val="Heading3"/>
        <w:rPr>
          <w:lang w:val="en-GB"/>
        </w:rPr>
      </w:pPr>
      <w:r w:rsidRPr="00BD070F">
        <w:rPr>
          <w:lang w:val="en-GB"/>
        </w:rPr>
        <w:t>peptide_abundance_s</w:t>
      </w:r>
      <w:ins w:id="2068" w:author="jonesar" w:date="2013-05-14T12:26:00Z">
        <w:r w:rsidR="00A207D1">
          <w:rPr>
            <w:lang w:val="en-GB"/>
          </w:rPr>
          <w:t>tudy_variable</w:t>
        </w:r>
      </w:ins>
      <w:del w:id="2069" w:author="jonesar" w:date="2013-05-14T12:26:00Z">
        <w:r w:rsidRPr="00BD070F" w:rsidDel="00A207D1">
          <w:rPr>
            <w:lang w:val="en-GB"/>
          </w:rPr>
          <w:delText>ub</w:delText>
        </w:r>
      </w:del>
      <w:r w:rsidRPr="00BD070F">
        <w:rPr>
          <w:lang w:val="en-GB"/>
        </w:rPr>
        <w:t>[1-n]</w:t>
      </w:r>
      <w:r>
        <w:rPr>
          <w:lang w:val="en-GB"/>
        </w:rPr>
        <w:t xml:space="preserve"> (Optional)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DA0092">
            <w:pPr>
              <w:rPr>
                <w:lang w:val="en-GB"/>
              </w:rPr>
            </w:pPr>
            <w:r w:rsidRPr="00EC2317">
              <w:rPr>
                <w:b/>
                <w:lang w:val="en-GB"/>
              </w:rPr>
              <w:t>Optional</w:t>
            </w:r>
            <w:r w:rsidRPr="00EC2317">
              <w:rPr>
                <w:lang w:val="en-GB"/>
              </w:rPr>
              <w:t xml:space="preserve"> (this column MAY be present)</w:t>
            </w:r>
            <w:r w:rsidRPr="00EC2317">
              <w:rPr>
                <w:lang w:val="en-GB"/>
              </w:rPr>
              <w:br/>
              <w:t>The peptide’s abundance in the given s</w:t>
            </w:r>
            <w:ins w:id="2070" w:author="jonesar" w:date="2013-05-14T12:27:00Z">
              <w:r w:rsidR="00DA0092">
                <w:rPr>
                  <w:lang w:val="en-GB"/>
                </w:rPr>
                <w:t>tudy variable, for example calculated as an average of assay values</w:t>
              </w:r>
            </w:ins>
            <w:ins w:id="2071" w:author="jonesar" w:date="2013-05-14T12:28:00Z">
              <w:r w:rsidR="00DA0092">
                <w:rPr>
                  <w:lang w:val="en-GB"/>
                </w:rPr>
                <w:t>.</w:t>
              </w:r>
            </w:ins>
            <w:del w:id="2072" w:author="jonesar" w:date="2013-05-14T12:27:00Z">
              <w:r w:rsidRPr="00EC2317" w:rsidDel="00DA0092">
                <w:rPr>
                  <w:lang w:val="en-GB"/>
                </w:rPr>
                <w:delText>ubsample. This information can only be interpreted when identifying the subsample's properties through the experiment id + subsample number in the metadata section of the file.</w:delText>
              </w:r>
            </w:del>
            <w:r w:rsidRPr="00EC2317">
              <w:rPr>
                <w:lang w:val="en-GB"/>
              </w:rPr>
              <w:t xml:space="preserve"> </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Double</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E91EF4" w:rsidP="002C58DA">
            <w:pPr>
              <w:pStyle w:val="Code"/>
              <w:rPr>
                <w:rFonts w:cs="Courier New"/>
              </w:rPr>
            </w:pPr>
            <w:r w:rsidRPr="00E92C27">
              <w:rPr>
                <w:rFonts w:cs="Courier New"/>
              </w:rPr>
              <w:t>P</w:t>
            </w:r>
            <w:r>
              <w:rPr>
                <w:rFonts w:cs="Courier New"/>
              </w:rPr>
              <w:t>E</w:t>
            </w:r>
            <w:r w:rsidRPr="00E92C27">
              <w:rPr>
                <w:rFonts w:cs="Courier New"/>
              </w:rPr>
              <w:t xml:space="preserve">H  </w:t>
            </w:r>
            <w:r w:rsidR="007A1183" w:rsidRPr="00E92C27">
              <w:rPr>
                <w:rFonts w:cs="Courier New"/>
              </w:rPr>
              <w:t>sequence           …  peptide_abundance_s</w:t>
            </w:r>
            <w:ins w:id="2073" w:author="jonesar" w:date="2013-05-14T12:26:00Z">
              <w:r w:rsidR="002C58DA">
                <w:rPr>
                  <w:rFonts w:cs="Courier New"/>
                </w:rPr>
                <w:t>tudy_variable</w:t>
              </w:r>
            </w:ins>
            <w:del w:id="2074" w:author="jonesar" w:date="2013-05-14T12:26:00Z">
              <w:r w:rsidR="007A1183" w:rsidRPr="00E92C27" w:rsidDel="002C58DA">
                <w:rPr>
                  <w:rFonts w:cs="Courier New"/>
                </w:rPr>
                <w:delText>ub</w:delText>
              </w:r>
            </w:del>
            <w:r w:rsidR="007A1183" w:rsidRPr="00E92C27">
              <w:rPr>
                <w:rFonts w:cs="Courier New"/>
              </w:rPr>
              <w:t xml:space="preserve">[1]  …  </w:t>
            </w:r>
            <w:del w:id="2075" w:author="jonesar" w:date="2013-05-14T12:26:00Z">
              <w:r w:rsidR="007A1183" w:rsidRPr="00E92C27" w:rsidDel="002C58DA">
                <w:rPr>
                  <w:rFonts w:cs="Courier New"/>
                </w:rPr>
                <w:delText>peptide_abundance_sub[2] …</w:delText>
              </w:r>
            </w:del>
            <w:r w:rsidR="007A1183" w:rsidRPr="00E92C27">
              <w:rPr>
                <w:rFonts w:cs="Courier New"/>
              </w:rPr>
              <w:br/>
              <w:t xml:space="preserve">PEP  KVPQVSTPTLVEVSR    …  0.4                      </w:t>
            </w:r>
            <w:del w:id="2076" w:author="jonesar" w:date="2013-05-14T12:26:00Z">
              <w:r w:rsidR="007A1183" w:rsidRPr="00E92C27" w:rsidDel="002C58DA">
                <w:rPr>
                  <w:rFonts w:cs="Courier New"/>
                </w:rPr>
                <w:delText xml:space="preserve"> …  0.2</w:delText>
              </w:r>
            </w:del>
            <w:r w:rsidR="007A1183" w:rsidRPr="00E92C27">
              <w:rPr>
                <w:rFonts w:cs="Courier New"/>
              </w:rPr>
              <w:t xml:space="preserve">                      …</w:t>
            </w:r>
          </w:p>
        </w:tc>
      </w:tr>
    </w:tbl>
    <w:p w:rsidR="007A1183" w:rsidRDefault="007A1183" w:rsidP="007A1183">
      <w:pPr>
        <w:pStyle w:val="Heading3"/>
        <w:rPr>
          <w:lang w:val="en-GB"/>
        </w:rPr>
      </w:pPr>
      <w:r w:rsidRPr="00FC1CF4">
        <w:rPr>
          <w:lang w:val="en-GB"/>
        </w:rPr>
        <w:t>peptide_abundance_stdev_s</w:t>
      </w:r>
      <w:ins w:id="2077" w:author="jonesar" w:date="2013-05-14T12:26:00Z">
        <w:r w:rsidR="005F1D6B">
          <w:rPr>
            <w:lang w:val="en-GB"/>
          </w:rPr>
          <w:t>tudy_variable</w:t>
        </w:r>
      </w:ins>
      <w:del w:id="2078" w:author="jonesar" w:date="2013-05-14T12:26:00Z">
        <w:r w:rsidRPr="00FC1CF4" w:rsidDel="005F1D6B">
          <w:rPr>
            <w:lang w:val="en-GB"/>
          </w:rPr>
          <w:delText>u b</w:delText>
        </w:r>
      </w:del>
      <w:r w:rsidRPr="00FC1CF4">
        <w:rPr>
          <w:lang w:val="en-GB"/>
        </w:rPr>
        <w:t>[1-n]</w:t>
      </w:r>
      <w:r>
        <w:rPr>
          <w:lang w:val="en-GB"/>
        </w:rPr>
        <w:t xml:space="preserve"> (Optional)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2223FD">
            <w:pPr>
              <w:rPr>
                <w:lang w:val="en-GB"/>
              </w:rPr>
            </w:pPr>
            <w:r w:rsidRPr="00EC2317">
              <w:rPr>
                <w:b/>
                <w:lang w:val="en-GB"/>
              </w:rPr>
              <w:t>Optional</w:t>
            </w:r>
            <w:r w:rsidRPr="00EC2317">
              <w:rPr>
                <w:lang w:val="en-GB"/>
              </w:rPr>
              <w:t xml:space="preserve"> (this column MAY be present)</w:t>
            </w:r>
            <w:r w:rsidRPr="00EC2317">
              <w:rPr>
                <w:lang w:val="en-GB"/>
              </w:rPr>
              <w:br/>
              <w:t>The standard deviation of the peptide’s abundance</w:t>
            </w:r>
            <w:ins w:id="2079" w:author="jonesar" w:date="2013-05-14T12:28:00Z">
              <w:r w:rsidR="004211BC">
                <w:rPr>
                  <w:lang w:val="en-GB"/>
                </w:rPr>
                <w:t xml:space="preserve"> for a given study variable</w:t>
              </w:r>
            </w:ins>
            <w:r w:rsidRPr="00EC2317">
              <w:rPr>
                <w:lang w:val="en-GB"/>
              </w:rPr>
              <w:t xml:space="preserve">. </w:t>
            </w:r>
            <w:del w:id="2080" w:author="jonesar" w:date="2013-05-14T12:28:00Z">
              <w:r w:rsidRPr="00EC2317" w:rsidDel="002223FD">
                <w:rPr>
                  <w:lang w:val="en-GB"/>
                </w:rPr>
                <w:delText>In case a peptide’s abundance is given for a certain subsample the corresponding standard deviation column MUST also be present (in case the value is not available “</w:delText>
              </w:r>
              <w:r w:rsidDel="002223FD">
                <w:rPr>
                  <w:lang w:val="en-GB"/>
                </w:rPr>
                <w:delText>null</w:delText>
              </w:r>
              <w:r w:rsidRPr="00EC2317" w:rsidDel="002223FD">
                <w:rPr>
                  <w:lang w:val="en-GB"/>
                </w:rPr>
                <w:delText>” MUST be used).</w:delText>
              </w:r>
            </w:del>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Double</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E91EF4" w:rsidP="007A1183">
            <w:pPr>
              <w:pStyle w:val="Code"/>
              <w:rPr>
                <w:rFonts w:cs="Courier New"/>
              </w:rPr>
            </w:pPr>
            <w:r w:rsidRPr="00E92C27">
              <w:rPr>
                <w:rFonts w:cs="Courier New"/>
              </w:rPr>
              <w:t>P</w:t>
            </w:r>
            <w:r>
              <w:rPr>
                <w:rFonts w:cs="Courier New"/>
              </w:rPr>
              <w:t>E</w:t>
            </w:r>
            <w:r w:rsidRPr="00E92C27">
              <w:rPr>
                <w:rFonts w:cs="Courier New"/>
              </w:rPr>
              <w:t xml:space="preserve">H  </w:t>
            </w:r>
            <w:r w:rsidR="007A1183" w:rsidRPr="00E92C27">
              <w:rPr>
                <w:rFonts w:cs="Courier New"/>
              </w:rPr>
              <w:t>sequence           …  peptide_abundance_sub[1]  peptide_abundance_stdev_sub[1] …</w:t>
            </w:r>
            <w:r w:rsidR="007A1183" w:rsidRPr="00E92C27">
              <w:rPr>
                <w:rFonts w:cs="Courier New"/>
              </w:rPr>
              <w:br/>
              <w:t>PEP  KVPQVSTPTLVEVSR    …  0.4                       0.2                            …</w:t>
            </w:r>
          </w:p>
        </w:tc>
      </w:tr>
    </w:tbl>
    <w:p w:rsidR="007A1183" w:rsidRDefault="007A1183" w:rsidP="007A1183">
      <w:pPr>
        <w:pStyle w:val="Heading3"/>
        <w:rPr>
          <w:lang w:val="en-GB"/>
        </w:rPr>
      </w:pPr>
      <w:r w:rsidRPr="001C17A7">
        <w:rPr>
          <w:lang w:val="en-GB"/>
        </w:rPr>
        <w:t>peptide_abundance_std_error_sub[1-n]</w:t>
      </w:r>
      <w:r>
        <w:rPr>
          <w:lang w:val="en-GB"/>
        </w:rPr>
        <w:t xml:space="preserve"> (Optional)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Tr="006A160E">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b/>
                <w:lang w:val="en-GB"/>
              </w:rPr>
              <w:t>Optional</w:t>
            </w:r>
            <w:r w:rsidRPr="00EC2317">
              <w:rPr>
                <w:lang w:val="en-GB"/>
              </w:rPr>
              <w:t xml:space="preserve"> (this column MAY be present)</w:t>
            </w:r>
            <w:r w:rsidRPr="00EC2317">
              <w:rPr>
                <w:lang w:val="en-GB"/>
              </w:rPr>
              <w:br/>
              <w:t>The standard error of the peptide’s abundance</w:t>
            </w:r>
            <w:ins w:id="2081" w:author="jonesar" w:date="2013-05-14T12:28:00Z">
              <w:r w:rsidR="002223FD">
                <w:rPr>
                  <w:lang w:val="en-GB"/>
                </w:rPr>
                <w:t xml:space="preserve"> </w:t>
              </w:r>
              <w:r w:rsidR="002223FD">
                <w:rPr>
                  <w:lang w:val="en-GB"/>
                </w:rPr>
                <w:t>for a given study variable</w:t>
              </w:r>
              <w:r w:rsidR="002223FD" w:rsidRPr="00EC2317">
                <w:rPr>
                  <w:lang w:val="en-GB"/>
                </w:rPr>
                <w:t>.</w:t>
              </w:r>
            </w:ins>
            <w:del w:id="2082" w:author="jonesar" w:date="2013-05-14T12:28:00Z">
              <w:r w:rsidRPr="00EC2317" w:rsidDel="002223FD">
                <w:rPr>
                  <w:lang w:val="en-GB"/>
                </w:rPr>
                <w:delText>. In case a peptide’s abundance is given for a certain subsample the corresponding standard error column MUST also be present (in case the value is not available “</w:delText>
              </w:r>
              <w:r w:rsidDel="002223FD">
                <w:rPr>
                  <w:lang w:val="en-GB"/>
                </w:rPr>
                <w:delText>null</w:delText>
              </w:r>
              <w:r w:rsidRPr="00EC2317" w:rsidDel="002223FD">
                <w:rPr>
                  <w:lang w:val="en-GB"/>
                </w:rPr>
                <w:delText>” MUST be used).</w:delText>
              </w:r>
            </w:del>
          </w:p>
        </w:tc>
      </w:tr>
      <w:tr w:rsidR="007A1183" w:rsidTr="006A160E">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7A1183" w:rsidTr="006A160E">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E91EF4" w:rsidP="007A1183">
            <w:pPr>
              <w:pStyle w:val="Code"/>
              <w:rPr>
                <w:rFonts w:cs="Courier New"/>
              </w:rPr>
            </w:pPr>
            <w:r w:rsidRPr="00E92C27">
              <w:rPr>
                <w:rFonts w:cs="Courier New"/>
              </w:rPr>
              <w:t>P</w:t>
            </w:r>
            <w:r>
              <w:rPr>
                <w:rFonts w:cs="Courier New"/>
              </w:rPr>
              <w:t>E</w:t>
            </w:r>
            <w:r w:rsidRPr="00E92C27">
              <w:rPr>
                <w:rFonts w:cs="Courier New"/>
              </w:rPr>
              <w:t xml:space="preserve">H  </w:t>
            </w:r>
            <w:r w:rsidR="007A1183" w:rsidRPr="00E92C27">
              <w:rPr>
                <w:rFonts w:cs="Courier New"/>
              </w:rPr>
              <w:t>sequence        …  peptide_abundance_sub[1] … peptide_abundance_std_error_sub[1] …</w:t>
            </w:r>
            <w:r w:rsidR="007A1183" w:rsidRPr="00E92C27">
              <w:rPr>
                <w:rFonts w:cs="Courier New"/>
              </w:rPr>
              <w:br/>
              <w:t>PEP  KVPQVSTPTLVEVSR …  0.4                      … 0.2                                …</w:t>
            </w:r>
          </w:p>
        </w:tc>
      </w:tr>
    </w:tbl>
    <w:p w:rsidR="006A160E" w:rsidRDefault="006A160E" w:rsidP="006A160E">
      <w:pPr>
        <w:pStyle w:val="Heading3"/>
        <w:rPr>
          <w:ins w:id="2083" w:author="jonesar" w:date="2013-05-14T12:34:00Z"/>
          <w:lang w:val="en-GB"/>
        </w:rPr>
      </w:pPr>
      <w:ins w:id="2084" w:author="jonesar" w:date="2013-05-14T12:34:00Z">
        <w:r w:rsidRPr="0081508A">
          <w:rPr>
            <w:lang w:val="en-GB"/>
          </w:rPr>
          <w:t>opt_</w:t>
        </w:r>
        <w:r>
          <w:rPr>
            <w:lang w:val="en-GB"/>
          </w:rPr>
          <w:t>{ASSAY_ID}|{STUDY_VARIABLE_ID}|{MS_FILE_ID}|“global”_</w:t>
        </w:r>
        <w:r w:rsidRPr="0081508A">
          <w:rPr>
            <w:lang w:val="en-GB"/>
          </w:rPr>
          <w:t>*</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6A160E" w:rsidTr="00E571A8">
        <w:trPr>
          <w:ins w:id="2085" w:author="jonesar" w:date="2013-05-14T12:34:00Z"/>
        </w:trPr>
        <w:tc>
          <w:tcPr>
            <w:tcW w:w="1526" w:type="dxa"/>
            <w:vAlign w:val="center"/>
          </w:tcPr>
          <w:p w:rsidR="006A160E" w:rsidRPr="00EC2317" w:rsidRDefault="006A160E" w:rsidP="00E571A8">
            <w:pPr>
              <w:rPr>
                <w:ins w:id="2086" w:author="jonesar" w:date="2013-05-14T12:34:00Z"/>
                <w:b/>
                <w:lang w:val="en-GB"/>
              </w:rPr>
            </w:pPr>
            <w:ins w:id="2087" w:author="jonesar" w:date="2013-05-14T12:34:00Z">
              <w:r w:rsidRPr="00EC2317">
                <w:rPr>
                  <w:b/>
                  <w:lang w:val="en-GB"/>
                </w:rPr>
                <w:t>Description:</w:t>
              </w:r>
            </w:ins>
          </w:p>
        </w:tc>
        <w:tc>
          <w:tcPr>
            <w:tcW w:w="8586" w:type="dxa"/>
          </w:tcPr>
          <w:p w:rsidR="006A160E" w:rsidRPr="00EC2317" w:rsidRDefault="006A160E" w:rsidP="00E47462">
            <w:pPr>
              <w:rPr>
                <w:ins w:id="2088" w:author="jonesar" w:date="2013-05-14T12:34:00Z"/>
                <w:lang w:val="en-GB"/>
              </w:rPr>
            </w:pPr>
            <w:ins w:id="2089" w:author="jonesar" w:date="2013-05-14T12:34:00Z">
              <w:r w:rsidRPr="00EC2317">
                <w:rPr>
                  <w:b/>
                  <w:lang w:val="en-GB"/>
                </w:rPr>
                <w:t>Optional</w:t>
              </w:r>
              <w:r w:rsidRPr="00EC2317">
                <w:rPr>
                  <w:lang w:val="en-GB"/>
                </w:rPr>
                <w:t xml:space="preserve"> (this column MAY be present)</w:t>
              </w:r>
              <w:r w:rsidRPr="00EC2317">
                <w:rPr>
                  <w:lang w:val="en-GB"/>
                </w:rPr>
                <w:b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identifier of the object they reference: assay, study variable, MS file or “global”</w:t>
              </w:r>
              <w:r w:rsidR="00E47462">
                <w:rPr>
                  <w:lang w:val="en-GB"/>
                </w:rPr>
                <w:t xml:space="preserve"> (if the value </w:t>
              </w:r>
            </w:ins>
            <w:ins w:id="2090" w:author="jonesar" w:date="2013-05-14T12:35:00Z">
              <w:r w:rsidR="00E47462">
                <w:rPr>
                  <w:lang w:val="en-GB"/>
                </w:rPr>
                <w:t xml:space="preserve">relates to </w:t>
              </w:r>
            </w:ins>
            <w:ins w:id="2091" w:author="jonesar" w:date="2013-05-14T12:34:00Z">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xml:space="preserve">. CV parameter accessions </w:t>
              </w:r>
              <w:r w:rsidRPr="00EC2317">
                <w:rPr>
                  <w:lang w:val="en-GB"/>
                </w:rPr>
                <w:lastRenderedPageBreak/>
                <w:t>MAY be used for optional columns following the format: opt_</w:t>
              </w:r>
              <w:r w:rsidR="001C7440">
                <w:rPr>
                  <w:lang w:val="en-GB"/>
                </w:rPr>
                <w:t>{OBJECT_ID}</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ins>
          </w:p>
        </w:tc>
      </w:tr>
      <w:tr w:rsidR="006A160E" w:rsidTr="00E571A8">
        <w:trPr>
          <w:ins w:id="2092" w:author="jonesar" w:date="2013-05-14T12:34:00Z"/>
        </w:trPr>
        <w:tc>
          <w:tcPr>
            <w:tcW w:w="1526" w:type="dxa"/>
            <w:vAlign w:val="center"/>
          </w:tcPr>
          <w:p w:rsidR="006A160E" w:rsidRPr="00EC2317" w:rsidRDefault="006A160E" w:rsidP="00E571A8">
            <w:pPr>
              <w:rPr>
                <w:ins w:id="2093" w:author="jonesar" w:date="2013-05-14T12:34:00Z"/>
                <w:b/>
                <w:lang w:val="en-GB"/>
              </w:rPr>
            </w:pPr>
            <w:ins w:id="2094" w:author="jonesar" w:date="2013-05-14T12:34:00Z">
              <w:r w:rsidRPr="00EC2317">
                <w:rPr>
                  <w:b/>
                  <w:lang w:val="en-GB"/>
                </w:rPr>
                <w:lastRenderedPageBreak/>
                <w:t>Type:</w:t>
              </w:r>
            </w:ins>
          </w:p>
        </w:tc>
        <w:tc>
          <w:tcPr>
            <w:tcW w:w="8586" w:type="dxa"/>
          </w:tcPr>
          <w:p w:rsidR="006A160E" w:rsidRPr="00EC2317" w:rsidRDefault="006A160E" w:rsidP="00E571A8">
            <w:pPr>
              <w:rPr>
                <w:ins w:id="2095" w:author="jonesar" w:date="2013-05-14T12:34:00Z"/>
                <w:lang w:val="en-GB"/>
              </w:rPr>
            </w:pPr>
            <w:ins w:id="2096" w:author="jonesar" w:date="2013-05-14T12:34:00Z">
              <w:r w:rsidRPr="00EC2317">
                <w:rPr>
                  <w:lang w:val="en-GB"/>
                </w:rPr>
                <w:t>Column</w:t>
              </w:r>
            </w:ins>
          </w:p>
        </w:tc>
      </w:tr>
      <w:tr w:rsidR="006A160E" w:rsidTr="00E571A8">
        <w:trPr>
          <w:ins w:id="2097" w:author="jonesar" w:date="2013-05-14T12:34:00Z"/>
        </w:trPr>
        <w:tc>
          <w:tcPr>
            <w:tcW w:w="1526" w:type="dxa"/>
            <w:vAlign w:val="center"/>
          </w:tcPr>
          <w:p w:rsidR="006A160E" w:rsidRPr="00EC2317" w:rsidRDefault="006A160E" w:rsidP="00E571A8">
            <w:pPr>
              <w:rPr>
                <w:ins w:id="2098" w:author="jonesar" w:date="2013-05-14T12:34:00Z"/>
                <w:b/>
                <w:lang w:val="en-GB"/>
              </w:rPr>
            </w:pPr>
            <w:ins w:id="2099" w:author="jonesar" w:date="2013-05-14T12:34:00Z">
              <w:r w:rsidRPr="00EC2317">
                <w:rPr>
                  <w:b/>
                  <w:lang w:val="en-GB"/>
                </w:rPr>
                <w:t>Example:</w:t>
              </w:r>
            </w:ins>
          </w:p>
        </w:tc>
        <w:tc>
          <w:tcPr>
            <w:tcW w:w="8586" w:type="dxa"/>
          </w:tcPr>
          <w:p w:rsidR="006A160E" w:rsidRPr="00E92C27" w:rsidRDefault="006A160E" w:rsidP="00E571A8">
            <w:pPr>
              <w:pStyle w:val="Code"/>
              <w:rPr>
                <w:ins w:id="2100" w:author="jonesar" w:date="2013-05-14T12:34:00Z"/>
                <w:rFonts w:cs="Courier New"/>
              </w:rPr>
            </w:pPr>
            <w:ins w:id="2101" w:author="jonesar" w:date="2013-05-14T12:34:00Z">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ins>
          </w:p>
        </w:tc>
      </w:tr>
    </w:tbl>
    <w:p w:rsidR="007A1183" w:rsidDel="006A160E" w:rsidRDefault="007A1183" w:rsidP="007A1183">
      <w:pPr>
        <w:pStyle w:val="Heading3"/>
        <w:rPr>
          <w:del w:id="2102" w:author="jonesar" w:date="2013-05-14T12:34:00Z"/>
          <w:lang w:val="en-GB"/>
        </w:rPr>
      </w:pPr>
      <w:del w:id="2103" w:author="jonesar" w:date="2013-05-14T12:34:00Z">
        <w:r w:rsidRPr="005C3139" w:rsidDel="006A160E">
          <w:rPr>
            <w:lang w:val="en-GB"/>
          </w:rPr>
          <w:delText>opt_*</w:delText>
        </w:r>
        <w:bookmarkStart w:id="2104" w:name="_Toc356304554"/>
        <w:bookmarkStart w:id="2105" w:name="_Toc356304648"/>
        <w:bookmarkEnd w:id="2104"/>
        <w:bookmarkEnd w:id="2105"/>
      </w:del>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Del="006A160E">
        <w:trPr>
          <w:del w:id="2106" w:author="jonesar" w:date="2013-05-14T12:34:00Z"/>
        </w:trPr>
        <w:tc>
          <w:tcPr>
            <w:tcW w:w="1526" w:type="dxa"/>
            <w:vAlign w:val="center"/>
          </w:tcPr>
          <w:p w:rsidR="007A1183" w:rsidRPr="00EC2317" w:rsidDel="006A160E" w:rsidRDefault="007A1183" w:rsidP="007A1183">
            <w:pPr>
              <w:rPr>
                <w:del w:id="2107" w:author="jonesar" w:date="2013-05-14T12:34:00Z"/>
                <w:b/>
                <w:lang w:val="en-GB"/>
              </w:rPr>
            </w:pPr>
            <w:del w:id="2108" w:author="jonesar" w:date="2013-05-14T12:34:00Z">
              <w:r w:rsidRPr="00EC2317" w:rsidDel="006A160E">
                <w:rPr>
                  <w:b/>
                  <w:lang w:val="en-GB"/>
                </w:rPr>
                <w:delText>Description:</w:delText>
              </w:r>
              <w:bookmarkStart w:id="2109" w:name="_Toc356304555"/>
              <w:bookmarkStart w:id="2110" w:name="_Toc356304649"/>
              <w:bookmarkEnd w:id="2109"/>
              <w:bookmarkEnd w:id="2110"/>
            </w:del>
          </w:p>
        </w:tc>
        <w:tc>
          <w:tcPr>
            <w:tcW w:w="8586" w:type="dxa"/>
          </w:tcPr>
          <w:p w:rsidR="00775A3B" w:rsidDel="006A160E" w:rsidRDefault="007A1183" w:rsidP="00775A3B">
            <w:pPr>
              <w:jc w:val="both"/>
              <w:rPr>
                <w:del w:id="2111" w:author="jonesar" w:date="2013-05-14T12:34:00Z"/>
                <w:lang w:val="en-GB"/>
              </w:rPr>
              <w:pPrChange w:id="2112" w:author="Juan Antonio Vizcaino" w:date="2013-04-23T10:33:00Z">
                <w:pPr>
                  <w:tabs>
                    <w:tab w:val="center" w:pos="4320"/>
                    <w:tab w:val="right" w:pos="8640"/>
                  </w:tabs>
                </w:pPr>
              </w:pPrChange>
            </w:pPr>
            <w:del w:id="2113" w:author="jonesar" w:date="2013-05-14T12:34:00Z">
              <w:r w:rsidRPr="00EC2317" w:rsidDel="006A160E">
                <w:rPr>
                  <w:b/>
                  <w:lang w:val="en-GB"/>
                </w:rPr>
                <w:delText>Optional</w:delText>
              </w:r>
              <w:r w:rsidRPr="00EC2317" w:rsidDel="006A160E">
                <w:rPr>
                  <w:lang w:val="en-GB"/>
                </w:rPr>
                <w:delText xml:space="preserve"> (this column MAY be present)</w:delText>
              </w:r>
              <w:r w:rsidRPr="00EC2317" w:rsidDel="006A160E">
                <w:rPr>
                  <w:lang w:val="en-GB"/>
                </w:rPr>
                <w:br/>
                <w:delText>Additional columns can be added to the end of the peptide table</w:delText>
              </w:r>
            </w:del>
            <w:ins w:id="2114" w:author="Juan Antonio Vizcaino" w:date="2013-04-23T10:33:00Z">
              <w:del w:id="2115" w:author="jonesar" w:date="2013-05-14T12:34:00Z">
                <w:r w:rsidR="00873CBD" w:rsidRPr="00EC2317" w:rsidDel="006A160E">
                  <w:rPr>
                    <w:lang w:val="en-GB"/>
                  </w:rPr>
                  <w:delText xml:space="preserve"> </w:delText>
                </w:r>
                <w:r w:rsidR="00873CBD" w:rsidDel="006A160E">
                  <w:rPr>
                    <w:lang w:val="en-GB"/>
                  </w:rPr>
                  <w:delText>and MUST NOT be inserted before</w:delText>
                </w:r>
                <w:r w:rsidR="00873CBD" w:rsidRPr="00EC2317" w:rsidDel="006A160E">
                  <w:rPr>
                    <w:lang w:val="en-GB"/>
                  </w:rPr>
                  <w:delText xml:space="preserve"> </w:delText>
                </w:r>
              </w:del>
            </w:ins>
            <w:del w:id="2116" w:author="jonesar" w:date="2013-05-14T12:34:00Z">
              <w:r w:rsidRPr="00EC2317" w:rsidDel="006A160E">
                <w:rPr>
                  <w:lang w:val="en-GB"/>
                </w:rPr>
                <w:delText xml:space="preserve">. </w:delText>
              </w:r>
            </w:del>
            <w:ins w:id="2117" w:author="Juan Antonio Vizcaino" w:date="2013-04-10T09:41:00Z">
              <w:del w:id="2118" w:author="jonesar" w:date="2013-05-14T12:34:00Z">
                <w:r w:rsidR="00946C7D" w:rsidDel="006A160E">
                  <w:rPr>
                    <w:lang w:val="en-GB"/>
                  </w:rPr>
                  <w:delText>the mandatory columns.</w:delText>
                </w:r>
                <w:r w:rsidR="00946C7D" w:rsidRPr="00EC2317" w:rsidDel="006A160E">
                  <w:rPr>
                    <w:lang w:val="en-GB"/>
                  </w:rPr>
                  <w:delText xml:space="preserve"> </w:delText>
                </w:r>
              </w:del>
            </w:ins>
            <w:del w:id="2119" w:author="jonesar" w:date="2013-05-14T12:34:00Z">
              <w:r w:rsidRPr="00EC2317" w:rsidDel="006A160E">
                <w:rPr>
                  <w:lang w:val="en-GB"/>
                </w:rPr>
                <w:delText xml:space="preserve">These column headers MUST start with the prefix “opt_”. Column names MUST only contain the following characters: </w:delText>
              </w:r>
              <w:r w:rsidDel="006A160E">
                <w:delText>‘</w:delText>
              </w:r>
              <w:r w:rsidRPr="001D6FB3" w:rsidDel="006A160E">
                <w:delText>A</w:delText>
              </w:r>
              <w:r w:rsidDel="006A160E">
                <w:delText>’</w:delText>
              </w:r>
              <w:r w:rsidRPr="001D6FB3" w:rsidDel="006A160E">
                <w:delText>-</w:delText>
              </w:r>
              <w:r w:rsidDel="006A160E">
                <w:delText>‘</w:delText>
              </w:r>
              <w:r w:rsidRPr="001D6FB3" w:rsidDel="006A160E">
                <w:delText>Z</w:delText>
              </w:r>
              <w:r w:rsidDel="006A160E">
                <w:delText>’, ‘</w:delText>
              </w:r>
              <w:r w:rsidRPr="001D6FB3" w:rsidDel="006A160E">
                <w:delText>a</w:delText>
              </w:r>
              <w:r w:rsidDel="006A160E">
                <w:delText>’</w:delText>
              </w:r>
              <w:r w:rsidRPr="001D6FB3" w:rsidDel="006A160E">
                <w:delText>-</w:delText>
              </w:r>
              <w:r w:rsidDel="006A160E">
                <w:delText>‘</w:delText>
              </w:r>
              <w:r w:rsidRPr="001D6FB3" w:rsidDel="006A160E">
                <w:delText>z</w:delText>
              </w:r>
              <w:r w:rsidDel="006A160E">
                <w:delText>’, ‘</w:delText>
              </w:r>
              <w:r w:rsidRPr="001D6FB3" w:rsidDel="006A160E">
                <w:delText>0</w:delText>
              </w:r>
              <w:r w:rsidDel="006A160E">
                <w:delText>’</w:delText>
              </w:r>
              <w:r w:rsidRPr="001D6FB3" w:rsidDel="006A160E">
                <w:delText>-</w:delText>
              </w:r>
              <w:r w:rsidDel="006A160E">
                <w:delText>‘</w:delText>
              </w:r>
              <w:r w:rsidRPr="001D6FB3" w:rsidDel="006A160E">
                <w:delText>9</w:delText>
              </w:r>
              <w:r w:rsidDel="006A160E">
                <w:delText>’, ‘_’, ‘-’, ‘[’, ‘]’, and ‘:’</w:delText>
              </w:r>
              <w:r w:rsidRPr="00EC2317" w:rsidDel="006A160E">
                <w:rPr>
                  <w:lang w:val="en-GB"/>
                </w:rPr>
                <w:delText>. CV parameter accessions MAY be used for optional columns following the format: opt_cv_{accession}</w:delText>
              </w:r>
              <w:r w:rsidDel="006A160E">
                <w:rPr>
                  <w:lang w:val="en-GB"/>
                </w:rPr>
                <w:delText>_{parameter name}</w:delText>
              </w:r>
              <w:r w:rsidRPr="00EC2317" w:rsidDel="006A160E">
                <w:rPr>
                  <w:lang w:val="en-GB"/>
                </w:rPr>
                <w:delText>.</w:delText>
              </w:r>
              <w:r w:rsidDel="006A160E">
                <w:rPr>
                  <w:lang w:val="en-GB"/>
                </w:rPr>
                <w:delText xml:space="preserve"> Spaces within the parameter’s name MUST be replaced by ‘_’.</w:delText>
              </w:r>
              <w:bookmarkStart w:id="2120" w:name="_Toc356304556"/>
              <w:bookmarkStart w:id="2121" w:name="_Toc356304650"/>
              <w:bookmarkEnd w:id="2120"/>
              <w:bookmarkEnd w:id="2121"/>
            </w:del>
          </w:p>
        </w:tc>
        <w:bookmarkStart w:id="2122" w:name="_Toc356304557"/>
        <w:bookmarkStart w:id="2123" w:name="_Toc356304651"/>
        <w:bookmarkEnd w:id="2122"/>
        <w:bookmarkEnd w:id="2123"/>
      </w:tr>
      <w:tr w:rsidR="007A1183" w:rsidDel="006A160E">
        <w:trPr>
          <w:del w:id="2124" w:author="jonesar" w:date="2013-05-14T12:34:00Z"/>
        </w:trPr>
        <w:tc>
          <w:tcPr>
            <w:tcW w:w="1526" w:type="dxa"/>
            <w:vAlign w:val="center"/>
          </w:tcPr>
          <w:p w:rsidR="007A1183" w:rsidRPr="00EC2317" w:rsidDel="006A160E" w:rsidRDefault="007A1183" w:rsidP="007A1183">
            <w:pPr>
              <w:rPr>
                <w:del w:id="2125" w:author="jonesar" w:date="2013-05-14T12:34:00Z"/>
                <w:b/>
                <w:lang w:val="en-GB"/>
              </w:rPr>
            </w:pPr>
            <w:del w:id="2126" w:author="jonesar" w:date="2013-05-14T12:34:00Z">
              <w:r w:rsidRPr="00EC2317" w:rsidDel="006A160E">
                <w:rPr>
                  <w:b/>
                  <w:lang w:val="en-GB"/>
                </w:rPr>
                <w:delText>Type:</w:delText>
              </w:r>
              <w:bookmarkStart w:id="2127" w:name="_Toc356304558"/>
              <w:bookmarkStart w:id="2128" w:name="_Toc356304652"/>
              <w:bookmarkEnd w:id="2127"/>
              <w:bookmarkEnd w:id="2128"/>
            </w:del>
          </w:p>
        </w:tc>
        <w:tc>
          <w:tcPr>
            <w:tcW w:w="8586" w:type="dxa"/>
          </w:tcPr>
          <w:p w:rsidR="007A1183" w:rsidRPr="00EC2317" w:rsidDel="006A160E" w:rsidRDefault="007A1183" w:rsidP="007A1183">
            <w:pPr>
              <w:rPr>
                <w:del w:id="2129" w:author="jonesar" w:date="2013-05-14T12:34:00Z"/>
                <w:lang w:val="en-GB"/>
              </w:rPr>
            </w:pPr>
            <w:del w:id="2130" w:author="jonesar" w:date="2013-05-14T12:34:00Z">
              <w:r w:rsidRPr="00EC2317" w:rsidDel="006A160E">
                <w:rPr>
                  <w:lang w:val="en-GB"/>
                </w:rPr>
                <w:delText>Column</w:delText>
              </w:r>
              <w:bookmarkStart w:id="2131" w:name="_Toc356304559"/>
              <w:bookmarkStart w:id="2132" w:name="_Toc356304653"/>
              <w:bookmarkEnd w:id="2131"/>
              <w:bookmarkEnd w:id="2132"/>
            </w:del>
          </w:p>
        </w:tc>
        <w:bookmarkStart w:id="2133" w:name="_Toc356304560"/>
        <w:bookmarkStart w:id="2134" w:name="_Toc356304654"/>
        <w:bookmarkEnd w:id="2133"/>
        <w:bookmarkEnd w:id="2134"/>
      </w:tr>
      <w:tr w:rsidR="007A1183" w:rsidDel="006A160E">
        <w:trPr>
          <w:del w:id="2135" w:author="jonesar" w:date="2013-05-14T12:34:00Z"/>
        </w:trPr>
        <w:tc>
          <w:tcPr>
            <w:tcW w:w="1526" w:type="dxa"/>
            <w:vAlign w:val="center"/>
          </w:tcPr>
          <w:p w:rsidR="007A1183" w:rsidRPr="00EC2317" w:rsidDel="006A160E" w:rsidRDefault="007A1183" w:rsidP="007A1183">
            <w:pPr>
              <w:rPr>
                <w:del w:id="2136" w:author="jonesar" w:date="2013-05-14T12:34:00Z"/>
                <w:b/>
                <w:lang w:val="en-GB"/>
              </w:rPr>
            </w:pPr>
            <w:del w:id="2137" w:author="jonesar" w:date="2013-05-14T12:34:00Z">
              <w:r w:rsidRPr="00EC2317" w:rsidDel="006A160E">
                <w:rPr>
                  <w:b/>
                  <w:lang w:val="en-GB"/>
                </w:rPr>
                <w:delText>Example:</w:delText>
              </w:r>
              <w:bookmarkStart w:id="2138" w:name="_Toc356304561"/>
              <w:bookmarkStart w:id="2139" w:name="_Toc356304655"/>
              <w:bookmarkEnd w:id="2138"/>
              <w:bookmarkEnd w:id="2139"/>
            </w:del>
          </w:p>
        </w:tc>
        <w:tc>
          <w:tcPr>
            <w:tcW w:w="8586" w:type="dxa"/>
          </w:tcPr>
          <w:p w:rsidR="007A1183" w:rsidRPr="00E92C27" w:rsidDel="006A160E" w:rsidRDefault="00E91EF4" w:rsidP="007A1183">
            <w:pPr>
              <w:pStyle w:val="Code"/>
              <w:rPr>
                <w:del w:id="2140" w:author="jonesar" w:date="2013-05-14T12:34:00Z"/>
                <w:rFonts w:cs="Courier New"/>
              </w:rPr>
            </w:pPr>
            <w:del w:id="2141" w:author="jonesar" w:date="2013-05-14T12:34:00Z">
              <w:r w:rsidRPr="00E92C27" w:rsidDel="006A160E">
                <w:rPr>
                  <w:rFonts w:cs="Courier New"/>
                </w:rPr>
                <w:delText>P</w:delText>
              </w:r>
              <w:r w:rsidDel="006A160E">
                <w:rPr>
                  <w:rFonts w:cs="Courier New"/>
                </w:rPr>
                <w:delText>E</w:delText>
              </w:r>
              <w:r w:rsidRPr="00E92C27" w:rsidDel="006A160E">
                <w:rPr>
                  <w:rFonts w:cs="Courier New"/>
                </w:rPr>
                <w:delText xml:space="preserve">H  </w:delText>
              </w:r>
              <w:r w:rsidR="007A1183" w:rsidRPr="00E92C27" w:rsidDel="006A160E">
                <w:rPr>
                  <w:rFonts w:cs="Courier New"/>
                </w:rPr>
                <w:delText>sequence        …  opt_my_value  opt_another_value</w:delText>
              </w:r>
              <w:r w:rsidR="007A1183" w:rsidRPr="00E92C27" w:rsidDel="006A160E">
                <w:rPr>
                  <w:rFonts w:cs="Courier New"/>
                </w:rPr>
                <w:br/>
                <w:delText>PEP  KVPQVSTPTLVEVSR …  My value      some other value</w:delText>
              </w:r>
              <w:bookmarkStart w:id="2142" w:name="_Toc356304562"/>
              <w:bookmarkStart w:id="2143" w:name="_Toc356304656"/>
              <w:bookmarkEnd w:id="2142"/>
              <w:bookmarkEnd w:id="2143"/>
            </w:del>
          </w:p>
        </w:tc>
        <w:bookmarkStart w:id="2144" w:name="_Toc356304563"/>
        <w:bookmarkStart w:id="2145" w:name="_Toc356304657"/>
        <w:bookmarkEnd w:id="2144"/>
        <w:bookmarkEnd w:id="2145"/>
      </w:tr>
    </w:tbl>
    <w:p w:rsidR="00545E5E" w:rsidRDefault="00545E5E" w:rsidP="007A1183">
      <w:pPr>
        <w:pStyle w:val="Heading2"/>
        <w:rPr>
          <w:ins w:id="2146" w:author="jonesar" w:date="2013-05-14T12:30:00Z"/>
          <w:lang w:val="en-GB"/>
        </w:rPr>
      </w:pPr>
      <w:bookmarkStart w:id="2147" w:name="_Toc356304658"/>
      <w:ins w:id="2148" w:author="jonesar" w:date="2013-05-14T12:30:00Z">
        <w:r>
          <w:rPr>
            <w:lang w:val="en-GB"/>
          </w:rPr>
          <w:t>PSM Section</w:t>
        </w:r>
        <w:bookmarkEnd w:id="2147"/>
      </w:ins>
    </w:p>
    <w:p w:rsidR="00545E5E" w:rsidRDefault="00545E5E" w:rsidP="00545E5E">
      <w:pPr>
        <w:pStyle w:val="nobreak"/>
        <w:rPr>
          <w:ins w:id="2149" w:author="jonesar" w:date="2013-05-14T12:30:00Z"/>
          <w:lang w:val="en-GB"/>
        </w:rPr>
      </w:pPr>
      <w:ins w:id="2150" w:author="jonesar" w:date="2013-05-14T12:30:00Z">
        <w:r>
          <w:rPr>
            <w:lang w:val="en-GB"/>
          </w:rPr>
          <w:t xml:space="preserve">The </w:t>
        </w:r>
        <w:r>
          <w:rPr>
            <w:lang w:val="en-GB"/>
          </w:rPr>
          <w:t>PSM</w:t>
        </w:r>
        <w:r>
          <w:rPr>
            <w:lang w:val="en-GB"/>
          </w:rPr>
          <w:t xml:space="preserve"> section is table-based. The </w:t>
        </w:r>
      </w:ins>
      <w:ins w:id="2151" w:author="jonesar" w:date="2013-05-14T13:45:00Z">
        <w:r w:rsidR="002C52BE">
          <w:rPr>
            <w:lang w:val="en-GB"/>
          </w:rPr>
          <w:t xml:space="preserve">PSM </w:t>
        </w:r>
      </w:ins>
      <w:ins w:id="2152" w:author="jonesar" w:date="2013-05-14T12:30:00Z">
        <w:r>
          <w:rPr>
            <w:lang w:val="en-GB"/>
          </w:rPr>
          <w:t>section MUST always come after the metadata section, peptide section and or protein section if they are present in the file. All table columns MUST be Tab separated. There MUST NOT be any empty cells.</w:t>
        </w:r>
      </w:ins>
    </w:p>
    <w:p w:rsidR="00545E5E" w:rsidRDefault="00545E5E" w:rsidP="00545E5E">
      <w:pPr>
        <w:rPr>
          <w:ins w:id="2153" w:author="jonesar" w:date="2013-05-14T12:30:00Z"/>
          <w:lang w:val="en-GB"/>
        </w:rPr>
      </w:pPr>
      <w:ins w:id="2154" w:author="jonesar" w:date="2013-05-14T12:30:00Z">
        <w:r>
          <w:rPr>
            <w:lang w:val="en-GB"/>
          </w:rPr>
          <w:t>All columns, unless specified otherwise, are mandatory.</w:t>
        </w:r>
      </w:ins>
      <w:ins w:id="2155" w:author="jonesar" w:date="2013-05-14T13:45:00Z">
        <w:r w:rsidR="002C52BE">
          <w:rPr>
            <w:lang w:val="en-GB"/>
          </w:rPr>
          <w:t xml:space="preserve"> </w:t>
        </w:r>
        <w:r w:rsidR="002C52BE">
          <w:rPr>
            <w:lang w:val="en-GB"/>
          </w:rPr>
          <w:t>The order of columns is not specified although for ease of human interpretation, it is RECOMMENDED to follow the order specified below.</w:t>
        </w:r>
      </w:ins>
    </w:p>
    <w:p w:rsidR="00545E5E" w:rsidRDefault="00545E5E" w:rsidP="00545E5E">
      <w:pPr>
        <w:pStyle w:val="nobreak"/>
        <w:rPr>
          <w:ins w:id="2156" w:author="jonesar" w:date="2013-05-14T12:31:00Z"/>
          <w:lang w:val="en-GB"/>
        </w:rPr>
        <w:pPrChange w:id="2157" w:author="jonesar" w:date="2013-05-14T12:30:00Z">
          <w:pPr>
            <w:pStyle w:val="Heading2"/>
          </w:pPr>
        </w:pPrChange>
      </w:pPr>
    </w:p>
    <w:p w:rsidR="00545E5E" w:rsidRDefault="00545E5E" w:rsidP="00545E5E">
      <w:pPr>
        <w:pStyle w:val="Heading3"/>
        <w:rPr>
          <w:ins w:id="2158" w:author="jonesar" w:date="2013-05-14T12:31:00Z"/>
          <w:lang w:val="en-GB"/>
        </w:rPr>
      </w:pPr>
      <w:ins w:id="2159" w:author="jonesar" w:date="2013-05-14T12:31:00Z">
        <w:r w:rsidRPr="00820668">
          <w:rPr>
            <w:lang w:val="en-GB"/>
          </w:rPr>
          <w:t>sequence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B342D1">
        <w:trPr>
          <w:ins w:id="2160" w:author="jonesar" w:date="2013-05-14T12:31:00Z"/>
        </w:trPr>
        <w:tc>
          <w:tcPr>
            <w:tcW w:w="1617" w:type="dxa"/>
            <w:vAlign w:val="center"/>
          </w:tcPr>
          <w:p w:rsidR="00545E5E" w:rsidRPr="00EC2317" w:rsidRDefault="00545E5E" w:rsidP="00E571A8">
            <w:pPr>
              <w:rPr>
                <w:ins w:id="2161" w:author="jonesar" w:date="2013-05-14T12:31:00Z"/>
                <w:b/>
                <w:lang w:val="en-GB"/>
              </w:rPr>
            </w:pPr>
            <w:ins w:id="2162" w:author="jonesar" w:date="2013-05-14T12:31:00Z">
              <w:r w:rsidRPr="00EC2317">
                <w:rPr>
                  <w:b/>
                  <w:lang w:val="en-GB"/>
                </w:rPr>
                <w:t>Description:</w:t>
              </w:r>
            </w:ins>
          </w:p>
        </w:tc>
        <w:tc>
          <w:tcPr>
            <w:tcW w:w="8571" w:type="dxa"/>
          </w:tcPr>
          <w:p w:rsidR="00545E5E" w:rsidRPr="00EC2317" w:rsidRDefault="00545E5E" w:rsidP="00E571A8">
            <w:pPr>
              <w:rPr>
                <w:ins w:id="2163" w:author="jonesar" w:date="2013-05-14T12:31:00Z"/>
                <w:lang w:val="en-GB"/>
              </w:rPr>
            </w:pPr>
            <w:ins w:id="2164" w:author="jonesar" w:date="2013-05-14T12:31:00Z">
              <w:r w:rsidRPr="00EC2317">
                <w:rPr>
                  <w:lang w:val="en-GB"/>
                </w:rPr>
                <w:t xml:space="preserve">The peptide's sequence </w:t>
              </w:r>
            </w:ins>
          </w:p>
        </w:tc>
      </w:tr>
      <w:tr w:rsidR="00545E5E" w:rsidTr="00B342D1">
        <w:trPr>
          <w:ins w:id="2165" w:author="jonesar" w:date="2013-05-14T12:31:00Z"/>
        </w:trPr>
        <w:tc>
          <w:tcPr>
            <w:tcW w:w="1617" w:type="dxa"/>
            <w:vAlign w:val="center"/>
          </w:tcPr>
          <w:p w:rsidR="00545E5E" w:rsidRPr="00EC2317" w:rsidRDefault="00545E5E" w:rsidP="00E571A8">
            <w:pPr>
              <w:rPr>
                <w:ins w:id="2166" w:author="jonesar" w:date="2013-05-14T12:31:00Z"/>
                <w:b/>
                <w:lang w:val="en-GB"/>
              </w:rPr>
            </w:pPr>
            <w:ins w:id="2167" w:author="jonesar" w:date="2013-05-14T12:31:00Z">
              <w:r w:rsidRPr="00EC2317">
                <w:rPr>
                  <w:b/>
                  <w:lang w:val="en-GB"/>
                </w:rPr>
                <w:t>Type:</w:t>
              </w:r>
            </w:ins>
          </w:p>
        </w:tc>
        <w:tc>
          <w:tcPr>
            <w:tcW w:w="8571" w:type="dxa"/>
          </w:tcPr>
          <w:p w:rsidR="00545E5E" w:rsidRPr="00EC2317" w:rsidRDefault="00545E5E" w:rsidP="00E571A8">
            <w:pPr>
              <w:rPr>
                <w:ins w:id="2168" w:author="jonesar" w:date="2013-05-14T12:31:00Z"/>
                <w:lang w:val="en-GB"/>
              </w:rPr>
            </w:pPr>
            <w:ins w:id="2169" w:author="jonesar" w:date="2013-05-14T12:31:00Z">
              <w:r w:rsidRPr="00EC2317">
                <w:rPr>
                  <w:lang w:val="en-GB"/>
                </w:rPr>
                <w:t>String</w:t>
              </w:r>
            </w:ins>
          </w:p>
        </w:tc>
      </w:tr>
      <w:tr w:rsidR="00545E5E" w:rsidTr="00B342D1">
        <w:trPr>
          <w:ins w:id="2170" w:author="jonesar" w:date="2013-05-14T12:31:00Z"/>
        </w:trPr>
        <w:tc>
          <w:tcPr>
            <w:tcW w:w="1617" w:type="dxa"/>
            <w:vAlign w:val="center"/>
          </w:tcPr>
          <w:p w:rsidR="00545E5E" w:rsidRPr="00EC2317" w:rsidRDefault="00545E5E" w:rsidP="00E571A8">
            <w:pPr>
              <w:rPr>
                <w:ins w:id="2171" w:author="jonesar" w:date="2013-05-14T12:31:00Z"/>
                <w:b/>
                <w:lang w:val="en-GB"/>
              </w:rPr>
            </w:pPr>
            <w:ins w:id="2172" w:author="jonesar" w:date="2013-05-14T12:31:00Z">
              <w:r w:rsidRPr="00EC2317">
                <w:rPr>
                  <w:b/>
                  <w:lang w:val="en-GB"/>
                </w:rPr>
                <w:t>Example:</w:t>
              </w:r>
            </w:ins>
          </w:p>
        </w:tc>
        <w:tc>
          <w:tcPr>
            <w:tcW w:w="8571" w:type="dxa"/>
          </w:tcPr>
          <w:p w:rsidR="00545E5E" w:rsidRPr="00E92C27" w:rsidRDefault="0098205B" w:rsidP="00E571A8">
            <w:pPr>
              <w:pStyle w:val="Code"/>
              <w:rPr>
                <w:ins w:id="2173" w:author="jonesar" w:date="2013-05-14T12:31:00Z"/>
                <w:rFonts w:cs="Courier New"/>
              </w:rPr>
            </w:pPr>
            <w:ins w:id="2174" w:author="jonesar" w:date="2013-05-14T12:31:00Z">
              <w:r>
                <w:rPr>
                  <w:rFonts w:cs="Courier New"/>
                </w:rPr>
                <w:t>P</w:t>
              </w:r>
            </w:ins>
            <w:ins w:id="2175" w:author="jonesar" w:date="2013-05-14T12:45:00Z">
              <w:r>
                <w:rPr>
                  <w:rFonts w:cs="Courier New"/>
                </w:rPr>
                <w:t>S</w:t>
              </w:r>
            </w:ins>
            <w:ins w:id="2176" w:author="jonesar" w:date="2013-05-14T12:31:00Z">
              <w:r w:rsidR="00545E5E" w:rsidRPr="00E92C27">
                <w:rPr>
                  <w:rFonts w:cs="Courier New"/>
                </w:rPr>
                <w:t>H  sequence                    …</w:t>
              </w:r>
              <w:r w:rsidR="00545E5E" w:rsidRPr="00E92C27">
                <w:rPr>
                  <w:rFonts w:cs="Courier New"/>
                </w:rPr>
                <w:br/>
              </w:r>
              <w:r>
                <w:rPr>
                  <w:rFonts w:cs="Courier New"/>
                </w:rPr>
                <w:t>P</w:t>
              </w:r>
            </w:ins>
            <w:ins w:id="2177" w:author="jonesar" w:date="2013-05-14T12:45:00Z">
              <w:r>
                <w:rPr>
                  <w:rFonts w:cs="Courier New"/>
                </w:rPr>
                <w:t>SM</w:t>
              </w:r>
            </w:ins>
            <w:ins w:id="2178" w:author="jonesar" w:date="2013-05-14T12:31:00Z">
              <w:r w:rsidR="00545E5E" w:rsidRPr="00E92C27">
                <w:rPr>
                  <w:rFonts w:cs="Courier New"/>
                </w:rPr>
                <w:t xml:space="preserve">  K</w:t>
              </w:r>
              <w:r>
                <w:rPr>
                  <w:rFonts w:cs="Courier New"/>
                </w:rPr>
                <w:t>VPQVSTPTLVEVSR             …</w:t>
              </w:r>
              <w:r>
                <w:rPr>
                  <w:rFonts w:cs="Courier New"/>
                </w:rPr>
                <w:br/>
                <w:t>P</w:t>
              </w:r>
            </w:ins>
            <w:ins w:id="2179" w:author="jonesar" w:date="2013-05-14T12:45:00Z">
              <w:r>
                <w:rPr>
                  <w:rFonts w:cs="Courier New"/>
                </w:rPr>
                <w:t>SM</w:t>
              </w:r>
            </w:ins>
            <w:ins w:id="2180" w:author="jonesar" w:date="2013-05-14T12:31:00Z">
              <w:r w:rsidR="00545E5E" w:rsidRPr="00E92C27">
                <w:rPr>
                  <w:rFonts w:cs="Courier New"/>
                </w:rPr>
                <w:t xml:space="preserve">  EIEILACEIR …</w:t>
              </w:r>
            </w:ins>
          </w:p>
        </w:tc>
      </w:tr>
    </w:tbl>
    <w:p w:rsidR="00B342D1" w:rsidRDefault="00B342D1" w:rsidP="00B342D1">
      <w:pPr>
        <w:pStyle w:val="Heading3"/>
        <w:rPr>
          <w:ins w:id="2181" w:author="jonesar" w:date="2013-05-14T12:36:00Z"/>
          <w:lang w:val="en-GB"/>
        </w:rPr>
      </w:pPr>
      <w:ins w:id="2182" w:author="jonesar" w:date="2013-05-14T12:36:00Z">
        <w:r>
          <w:rPr>
            <w:lang w:val="en-GB"/>
          </w:rPr>
          <w:t>PSM_ID</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B342D1" w:rsidRPr="00820668" w:rsidTr="00E571A8">
        <w:trPr>
          <w:ins w:id="2183" w:author="jonesar" w:date="2013-05-14T12:36:00Z"/>
        </w:trPr>
        <w:tc>
          <w:tcPr>
            <w:tcW w:w="1526" w:type="dxa"/>
            <w:vAlign w:val="center"/>
          </w:tcPr>
          <w:p w:rsidR="00B342D1" w:rsidRPr="00EC2317" w:rsidRDefault="00B342D1" w:rsidP="00E571A8">
            <w:pPr>
              <w:rPr>
                <w:ins w:id="2184" w:author="jonesar" w:date="2013-05-14T12:36:00Z"/>
                <w:b/>
                <w:lang w:val="en-GB"/>
              </w:rPr>
            </w:pPr>
            <w:ins w:id="2185" w:author="jonesar" w:date="2013-05-14T12:36:00Z">
              <w:r w:rsidRPr="00EC2317">
                <w:rPr>
                  <w:b/>
                  <w:lang w:val="en-GB"/>
                </w:rPr>
                <w:t>Description:</w:t>
              </w:r>
            </w:ins>
          </w:p>
        </w:tc>
        <w:tc>
          <w:tcPr>
            <w:tcW w:w="8586" w:type="dxa"/>
          </w:tcPr>
          <w:p w:rsidR="00B342D1" w:rsidRPr="00EC2317" w:rsidRDefault="006C7F14" w:rsidP="00E571A8">
            <w:pPr>
              <w:rPr>
                <w:ins w:id="2186" w:author="jonesar" w:date="2013-05-14T12:36:00Z"/>
                <w:lang w:val="en-GB"/>
              </w:rPr>
            </w:pPr>
            <w:ins w:id="2187" w:author="jonesar" w:date="2013-05-14T12:39:00Z">
              <w:r>
                <w:rPr>
                  <w:lang w:val="en-GB"/>
                </w:rPr>
                <w:t xml:space="preserve">A unique identifier for a PSM within the file. </w:t>
              </w:r>
              <w:r w:rsidR="003218E7">
                <w:rPr>
                  <w:lang w:val="en-GB"/>
                </w:rPr>
                <w:t>If a PSM can be matched to multiple proteins, the same PSM should be represented on multiple rows wi</w:t>
              </w:r>
            </w:ins>
            <w:ins w:id="2188" w:author="jonesar" w:date="2013-05-14T12:40:00Z">
              <w:r w:rsidR="003218E7">
                <w:rPr>
                  <w:lang w:val="en-GB"/>
                </w:rPr>
                <w:t>th different accessions and the same PSM_ID.</w:t>
              </w:r>
            </w:ins>
            <w:ins w:id="2189" w:author="jonesar" w:date="2013-05-14T12:39:00Z">
              <w:r>
                <w:rPr>
                  <w:lang w:val="en-GB"/>
                </w:rPr>
                <w:t xml:space="preserve"> </w:t>
              </w:r>
            </w:ins>
            <w:ins w:id="2190" w:author="jonesar" w:date="2013-05-14T12:36:00Z">
              <w:r w:rsidR="00B342D1">
                <w:rPr>
                  <w:lang w:val="en-GB"/>
                </w:rPr>
                <w:t xml:space="preserve"> </w:t>
              </w:r>
            </w:ins>
          </w:p>
        </w:tc>
      </w:tr>
      <w:tr w:rsidR="00B342D1" w:rsidTr="00E571A8">
        <w:trPr>
          <w:ins w:id="2191" w:author="jonesar" w:date="2013-05-14T12:36:00Z"/>
        </w:trPr>
        <w:tc>
          <w:tcPr>
            <w:tcW w:w="1526" w:type="dxa"/>
            <w:vAlign w:val="center"/>
          </w:tcPr>
          <w:p w:rsidR="00B342D1" w:rsidRPr="00EC2317" w:rsidRDefault="00B342D1" w:rsidP="00E571A8">
            <w:pPr>
              <w:rPr>
                <w:ins w:id="2192" w:author="jonesar" w:date="2013-05-14T12:36:00Z"/>
                <w:b/>
                <w:lang w:val="en-GB"/>
              </w:rPr>
            </w:pPr>
            <w:ins w:id="2193" w:author="jonesar" w:date="2013-05-14T12:36:00Z">
              <w:r w:rsidRPr="00EC2317">
                <w:rPr>
                  <w:b/>
                  <w:lang w:val="en-GB"/>
                </w:rPr>
                <w:t>Type:</w:t>
              </w:r>
            </w:ins>
          </w:p>
        </w:tc>
        <w:tc>
          <w:tcPr>
            <w:tcW w:w="8586" w:type="dxa"/>
          </w:tcPr>
          <w:p w:rsidR="00B342D1" w:rsidRPr="00EC2317" w:rsidRDefault="006C7F14" w:rsidP="00E571A8">
            <w:pPr>
              <w:rPr>
                <w:ins w:id="2194" w:author="jonesar" w:date="2013-05-14T12:36:00Z"/>
                <w:lang w:val="en-GB"/>
              </w:rPr>
            </w:pPr>
            <w:ins w:id="2195" w:author="jonesar" w:date="2013-05-14T12:39:00Z">
              <w:r>
                <w:rPr>
                  <w:lang w:val="en-GB"/>
                </w:rPr>
                <w:t>Integer</w:t>
              </w:r>
            </w:ins>
          </w:p>
        </w:tc>
      </w:tr>
      <w:tr w:rsidR="00B342D1" w:rsidTr="00E571A8">
        <w:trPr>
          <w:ins w:id="2196" w:author="jonesar" w:date="2013-05-14T12:36:00Z"/>
        </w:trPr>
        <w:tc>
          <w:tcPr>
            <w:tcW w:w="1526" w:type="dxa"/>
            <w:vAlign w:val="center"/>
          </w:tcPr>
          <w:p w:rsidR="00B342D1" w:rsidRPr="00EC2317" w:rsidRDefault="00B342D1" w:rsidP="00E571A8">
            <w:pPr>
              <w:rPr>
                <w:ins w:id="2197" w:author="jonesar" w:date="2013-05-14T12:36:00Z"/>
                <w:b/>
                <w:lang w:val="en-GB"/>
              </w:rPr>
            </w:pPr>
            <w:ins w:id="2198" w:author="jonesar" w:date="2013-05-14T12:36:00Z">
              <w:r w:rsidRPr="00EC2317">
                <w:rPr>
                  <w:b/>
                  <w:lang w:val="en-GB"/>
                </w:rPr>
                <w:t>Example:</w:t>
              </w:r>
            </w:ins>
          </w:p>
        </w:tc>
        <w:tc>
          <w:tcPr>
            <w:tcW w:w="8586" w:type="dxa"/>
          </w:tcPr>
          <w:p w:rsidR="00B342D1" w:rsidRDefault="0098205B" w:rsidP="00931D46">
            <w:pPr>
              <w:pStyle w:val="Code"/>
              <w:rPr>
                <w:ins w:id="2199" w:author="jonesar" w:date="2013-05-14T12:38:00Z"/>
                <w:rFonts w:cs="Courier New"/>
              </w:rPr>
            </w:pPr>
            <w:ins w:id="2200" w:author="jonesar" w:date="2013-05-14T12:36:00Z">
              <w:r>
                <w:rPr>
                  <w:rFonts w:cs="Courier New"/>
                </w:rPr>
                <w:t>P</w:t>
              </w:r>
            </w:ins>
            <w:ins w:id="2201" w:author="jonesar" w:date="2013-05-14T12:45:00Z">
              <w:r>
                <w:rPr>
                  <w:rFonts w:cs="Courier New"/>
                </w:rPr>
                <w:t>SH</w:t>
              </w:r>
            </w:ins>
            <w:ins w:id="2202" w:author="jonesar" w:date="2013-05-14T12:36:00Z">
              <w:r w:rsidR="00B342D1" w:rsidRPr="00E92C27">
                <w:rPr>
                  <w:rFonts w:cs="Courier New"/>
                </w:rPr>
                <w:t xml:space="preserve">  sequence         </w:t>
              </w:r>
            </w:ins>
            <w:ins w:id="2203" w:author="jonesar" w:date="2013-05-14T12:38:00Z">
              <w:r w:rsidR="00931D46">
                <w:rPr>
                  <w:rFonts w:cs="Courier New"/>
                </w:rPr>
                <w:t>PSM_ID</w:t>
              </w:r>
            </w:ins>
            <w:ins w:id="2204" w:author="jonesar" w:date="2013-05-14T12:36:00Z">
              <w:r w:rsidR="00B342D1" w:rsidRPr="00E92C27">
                <w:rPr>
                  <w:rFonts w:cs="Courier New"/>
                </w:rPr>
                <w:t xml:space="preserve">  </w:t>
              </w:r>
            </w:ins>
            <w:ins w:id="2205" w:author="jonesar" w:date="2013-05-14T12:38:00Z">
              <w:r w:rsidR="00931D46">
                <w:rPr>
                  <w:rFonts w:cs="Courier New"/>
                </w:rPr>
                <w:t>accession</w:t>
              </w:r>
            </w:ins>
            <w:ins w:id="2206" w:author="jonesar" w:date="2013-05-14T12:36:00Z">
              <w:r>
                <w:rPr>
                  <w:rFonts w:cs="Courier New"/>
                </w:rPr>
                <w:t>…</w:t>
              </w:r>
              <w:r>
                <w:rPr>
                  <w:rFonts w:cs="Courier New"/>
                </w:rPr>
                <w:br/>
                <w:t>P</w:t>
              </w:r>
            </w:ins>
            <w:ins w:id="2207" w:author="jonesar" w:date="2013-05-14T12:45:00Z">
              <w:r>
                <w:rPr>
                  <w:rFonts w:cs="Courier New"/>
                </w:rPr>
                <w:t>SM</w:t>
              </w:r>
            </w:ins>
            <w:ins w:id="2208" w:author="jonesar" w:date="2013-05-14T12:36:00Z">
              <w:r w:rsidR="00B342D1" w:rsidRPr="00E92C27">
                <w:rPr>
                  <w:rFonts w:cs="Courier New"/>
                </w:rPr>
                <w:t xml:space="preserve">  KVPQVSTPTLVEVSR  </w:t>
              </w:r>
            </w:ins>
            <w:ins w:id="2209" w:author="jonesar" w:date="2013-05-14T12:38:00Z">
              <w:r w:rsidR="00931D46">
                <w:rPr>
                  <w:rFonts w:cs="Courier New"/>
                </w:rPr>
                <w:t>1</w:t>
              </w:r>
            </w:ins>
            <w:ins w:id="2210" w:author="jonesar" w:date="2013-05-14T12:36:00Z">
              <w:r w:rsidR="00B342D1" w:rsidRPr="00E92C27">
                <w:rPr>
                  <w:rFonts w:cs="Courier New"/>
                </w:rPr>
                <w:t xml:space="preserve">     </w:t>
              </w:r>
            </w:ins>
            <w:ins w:id="2211" w:author="jonesar" w:date="2013-05-14T12:38:00Z">
              <w:r w:rsidR="00931D46" w:rsidRPr="00E92C27">
                <w:rPr>
                  <w:rFonts w:cs="Courier New"/>
                </w:rPr>
                <w:t xml:space="preserve">P02768     </w:t>
              </w:r>
            </w:ins>
            <w:ins w:id="2212" w:author="jonesar" w:date="2013-05-14T12:36:00Z">
              <w:r w:rsidR="00B342D1" w:rsidRPr="00E92C27">
                <w:rPr>
                  <w:rFonts w:cs="Courier New"/>
                </w:rPr>
                <w:t>…</w:t>
              </w:r>
            </w:ins>
          </w:p>
          <w:p w:rsidR="00931D46" w:rsidRDefault="0098205B" w:rsidP="00931D46">
            <w:pPr>
              <w:pStyle w:val="Code"/>
              <w:rPr>
                <w:ins w:id="2213" w:author="jonesar" w:date="2013-05-14T12:39:00Z"/>
                <w:rFonts w:cs="Courier New"/>
              </w:rPr>
            </w:pPr>
            <w:ins w:id="2214" w:author="jonesar" w:date="2013-05-14T12:38:00Z">
              <w:r>
                <w:rPr>
                  <w:rFonts w:cs="Courier New"/>
                </w:rPr>
                <w:t>P</w:t>
              </w:r>
            </w:ins>
            <w:ins w:id="2215" w:author="jonesar" w:date="2013-05-14T12:45:00Z">
              <w:r>
                <w:rPr>
                  <w:rFonts w:cs="Courier New"/>
                </w:rPr>
                <w:t>SM</w:t>
              </w:r>
            </w:ins>
            <w:ins w:id="2216" w:author="jonesar" w:date="2013-05-14T12:38:00Z">
              <w:r w:rsidR="00931D46">
                <w:rPr>
                  <w:rFonts w:cs="Courier New"/>
                </w:rPr>
                <w:t xml:space="preserve">  PEPTID</w:t>
              </w:r>
              <w:r w:rsidR="00931D46" w:rsidRPr="00E92C27">
                <w:rPr>
                  <w:rFonts w:cs="Courier New"/>
                </w:rPr>
                <w:t xml:space="preserve">R  </w:t>
              </w:r>
              <w:r w:rsidR="00931D46">
                <w:rPr>
                  <w:rFonts w:cs="Courier New"/>
                </w:rPr>
                <w:t>2</w:t>
              </w:r>
              <w:r w:rsidR="00931D46" w:rsidRPr="00E92C27">
                <w:rPr>
                  <w:rFonts w:cs="Courier New"/>
                </w:rPr>
                <w:t xml:space="preserve">     </w:t>
              </w:r>
              <w:r w:rsidR="00931D46">
                <w:rPr>
                  <w:rFonts w:cs="Courier New"/>
                </w:rPr>
                <w:t>P042</w:t>
              </w:r>
              <w:r w:rsidR="00931D46" w:rsidRPr="00E92C27">
                <w:rPr>
                  <w:rFonts w:cs="Courier New"/>
                </w:rPr>
                <w:t>6</w:t>
              </w:r>
            </w:ins>
            <w:ins w:id="2217" w:author="jonesar" w:date="2013-05-14T12:39:00Z">
              <w:r w:rsidR="00931D46">
                <w:rPr>
                  <w:rFonts w:cs="Courier New"/>
                </w:rPr>
                <w:t>7</w:t>
              </w:r>
            </w:ins>
            <w:ins w:id="2218" w:author="jonesar" w:date="2013-05-14T12:38:00Z">
              <w:r w:rsidR="00931D46" w:rsidRPr="00E92C27">
                <w:rPr>
                  <w:rFonts w:cs="Courier New"/>
                </w:rPr>
                <w:t xml:space="preserve">     …</w:t>
              </w:r>
            </w:ins>
          </w:p>
          <w:p w:rsidR="00931D46" w:rsidRPr="00E92C27" w:rsidRDefault="0098205B" w:rsidP="00931D46">
            <w:pPr>
              <w:pStyle w:val="Code"/>
              <w:rPr>
                <w:ins w:id="2219" w:author="jonesar" w:date="2013-05-14T12:36:00Z"/>
                <w:rFonts w:cs="Courier New"/>
              </w:rPr>
            </w:pPr>
            <w:ins w:id="2220" w:author="jonesar" w:date="2013-05-14T12:39:00Z">
              <w:r>
                <w:rPr>
                  <w:rFonts w:cs="Courier New"/>
                </w:rPr>
                <w:t>P</w:t>
              </w:r>
            </w:ins>
            <w:ins w:id="2221" w:author="jonesar" w:date="2013-05-14T12:46:00Z">
              <w:r>
                <w:rPr>
                  <w:rFonts w:cs="Courier New"/>
                </w:rPr>
                <w:t>SM</w:t>
              </w:r>
            </w:ins>
            <w:ins w:id="2222" w:author="jonesar" w:date="2013-05-14T12:39:00Z">
              <w:r w:rsidR="00931D46">
                <w:rPr>
                  <w:rFonts w:cs="Courier New"/>
                </w:rPr>
                <w:t xml:space="preserve">  PEPTID</w:t>
              </w:r>
              <w:r w:rsidR="00931D46" w:rsidRPr="00E92C27">
                <w:rPr>
                  <w:rFonts w:cs="Courier New"/>
                </w:rPr>
                <w:t xml:space="preserve">R  </w:t>
              </w:r>
              <w:r w:rsidR="00931D46">
                <w:rPr>
                  <w:rFonts w:cs="Courier New"/>
                </w:rPr>
                <w:t>2</w:t>
              </w:r>
              <w:r w:rsidR="00931D46" w:rsidRPr="00E92C27">
                <w:rPr>
                  <w:rFonts w:cs="Courier New"/>
                </w:rPr>
                <w:t xml:space="preserve">     </w:t>
              </w:r>
              <w:r w:rsidR="00931D46">
                <w:rPr>
                  <w:rFonts w:cs="Courier New"/>
                </w:rPr>
                <w:t>P042</w:t>
              </w:r>
              <w:r w:rsidR="00931D46" w:rsidRPr="00E92C27">
                <w:rPr>
                  <w:rFonts w:cs="Courier New"/>
                </w:rPr>
                <w:t>6</w:t>
              </w:r>
              <w:r w:rsidR="00931D46">
                <w:rPr>
                  <w:rFonts w:cs="Courier New"/>
                </w:rPr>
                <w:t>8</w:t>
              </w:r>
              <w:r w:rsidR="00931D46" w:rsidRPr="00E92C27">
                <w:rPr>
                  <w:rFonts w:cs="Courier New"/>
                </w:rPr>
                <w:t xml:space="preserve">     …</w:t>
              </w:r>
            </w:ins>
          </w:p>
        </w:tc>
      </w:tr>
    </w:tbl>
    <w:p w:rsidR="00545E5E" w:rsidRDefault="00545E5E" w:rsidP="00545E5E">
      <w:pPr>
        <w:pStyle w:val="Heading3"/>
        <w:rPr>
          <w:ins w:id="2223" w:author="jonesar" w:date="2013-05-14T12:31:00Z"/>
          <w:lang w:val="en-GB"/>
        </w:rPr>
      </w:pPr>
      <w:ins w:id="2224" w:author="jonesar" w:date="2013-05-14T12:31:00Z">
        <w:r>
          <w:rPr>
            <w:lang w:val="en-GB"/>
          </w:rPr>
          <w:t>accession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RPr="00820668" w:rsidTr="00E571A8">
        <w:trPr>
          <w:ins w:id="2225" w:author="jonesar" w:date="2013-05-14T12:31:00Z"/>
        </w:trPr>
        <w:tc>
          <w:tcPr>
            <w:tcW w:w="1526" w:type="dxa"/>
            <w:vAlign w:val="center"/>
          </w:tcPr>
          <w:p w:rsidR="00545E5E" w:rsidRPr="00EC2317" w:rsidRDefault="00545E5E" w:rsidP="00E571A8">
            <w:pPr>
              <w:rPr>
                <w:ins w:id="2226" w:author="jonesar" w:date="2013-05-14T12:31:00Z"/>
                <w:b/>
                <w:lang w:val="en-GB"/>
              </w:rPr>
            </w:pPr>
            <w:ins w:id="2227" w:author="jonesar" w:date="2013-05-14T12:31:00Z">
              <w:r w:rsidRPr="00EC2317">
                <w:rPr>
                  <w:b/>
                  <w:lang w:val="en-GB"/>
                </w:rPr>
                <w:t>Description:</w:t>
              </w:r>
            </w:ins>
          </w:p>
        </w:tc>
        <w:tc>
          <w:tcPr>
            <w:tcW w:w="8586" w:type="dxa"/>
          </w:tcPr>
          <w:p w:rsidR="00545E5E" w:rsidRPr="00EC2317" w:rsidRDefault="00545E5E" w:rsidP="0067495A">
            <w:pPr>
              <w:rPr>
                <w:ins w:id="2228" w:author="jonesar" w:date="2013-05-14T12:31:00Z"/>
                <w:lang w:val="en-GB"/>
              </w:rPr>
            </w:pPr>
            <w:ins w:id="2229" w:author="jonesar" w:date="2013-05-14T12:31:00Z">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peptide can be assigned to more than one protein</w:t>
              </w:r>
            </w:ins>
            <w:ins w:id="2230" w:author="jonesar" w:date="2013-05-14T12:35:00Z">
              <w:r w:rsidR="0067495A">
                <w:rPr>
                  <w:lang w:val="en-GB"/>
                </w:rPr>
                <w:t xml:space="preserve">, the same PSM should be represented on </w:t>
              </w:r>
            </w:ins>
            <w:ins w:id="2231" w:author="jonesar" w:date="2013-05-14T12:36:00Z">
              <w:r w:rsidR="0067495A">
                <w:rPr>
                  <w:lang w:val="en-GB"/>
                </w:rPr>
                <w:t>multiple</w:t>
              </w:r>
            </w:ins>
            <w:ins w:id="2232" w:author="jonesar" w:date="2013-05-14T12:35:00Z">
              <w:r w:rsidR="0067495A">
                <w:rPr>
                  <w:lang w:val="en-GB"/>
                </w:rPr>
                <w:t xml:space="preserve"> </w:t>
              </w:r>
            </w:ins>
            <w:ins w:id="2233" w:author="jonesar" w:date="2013-05-14T12:36:00Z">
              <w:r w:rsidR="0067495A">
                <w:rPr>
                  <w:lang w:val="en-GB"/>
                </w:rPr>
                <w:t>rows with the same unique identifier</w:t>
              </w:r>
            </w:ins>
            <w:ins w:id="2234" w:author="jonesar" w:date="2013-05-14T12:31:00Z">
              <w:r>
                <w:rPr>
                  <w:lang w:val="en-GB"/>
                </w:rPr>
                <w:t xml:space="preserve">. </w:t>
              </w:r>
            </w:ins>
          </w:p>
        </w:tc>
      </w:tr>
      <w:tr w:rsidR="00545E5E" w:rsidTr="00E571A8">
        <w:trPr>
          <w:ins w:id="2235" w:author="jonesar" w:date="2013-05-14T12:31:00Z"/>
        </w:trPr>
        <w:tc>
          <w:tcPr>
            <w:tcW w:w="1526" w:type="dxa"/>
            <w:vAlign w:val="center"/>
          </w:tcPr>
          <w:p w:rsidR="00545E5E" w:rsidRPr="00EC2317" w:rsidRDefault="00545E5E" w:rsidP="00E571A8">
            <w:pPr>
              <w:rPr>
                <w:ins w:id="2236" w:author="jonesar" w:date="2013-05-14T12:31:00Z"/>
                <w:b/>
                <w:lang w:val="en-GB"/>
              </w:rPr>
            </w:pPr>
            <w:ins w:id="2237" w:author="jonesar" w:date="2013-05-14T12:31:00Z">
              <w:r w:rsidRPr="00EC2317">
                <w:rPr>
                  <w:b/>
                  <w:lang w:val="en-GB"/>
                </w:rPr>
                <w:t>Type:</w:t>
              </w:r>
            </w:ins>
          </w:p>
        </w:tc>
        <w:tc>
          <w:tcPr>
            <w:tcW w:w="8586" w:type="dxa"/>
          </w:tcPr>
          <w:p w:rsidR="00545E5E" w:rsidRPr="00EC2317" w:rsidRDefault="00545E5E" w:rsidP="00E571A8">
            <w:pPr>
              <w:rPr>
                <w:ins w:id="2238" w:author="jonesar" w:date="2013-05-14T12:31:00Z"/>
                <w:lang w:val="en-GB"/>
              </w:rPr>
            </w:pPr>
            <w:ins w:id="2239" w:author="jonesar" w:date="2013-05-14T12:31:00Z">
              <w:r w:rsidRPr="00EC2317">
                <w:rPr>
                  <w:lang w:val="en-GB"/>
                </w:rPr>
                <w:t>String</w:t>
              </w:r>
            </w:ins>
          </w:p>
        </w:tc>
      </w:tr>
      <w:tr w:rsidR="00545E5E" w:rsidTr="00E571A8">
        <w:trPr>
          <w:ins w:id="2240" w:author="jonesar" w:date="2013-05-14T12:31:00Z"/>
        </w:trPr>
        <w:tc>
          <w:tcPr>
            <w:tcW w:w="1526" w:type="dxa"/>
            <w:vAlign w:val="center"/>
          </w:tcPr>
          <w:p w:rsidR="00545E5E" w:rsidRPr="00EC2317" w:rsidRDefault="00545E5E" w:rsidP="00E571A8">
            <w:pPr>
              <w:rPr>
                <w:ins w:id="2241" w:author="jonesar" w:date="2013-05-14T12:31:00Z"/>
                <w:b/>
                <w:lang w:val="en-GB"/>
              </w:rPr>
            </w:pPr>
            <w:ins w:id="2242" w:author="jonesar" w:date="2013-05-14T12:31:00Z">
              <w:r w:rsidRPr="00EC2317">
                <w:rPr>
                  <w:b/>
                  <w:lang w:val="en-GB"/>
                </w:rPr>
                <w:t>Example:</w:t>
              </w:r>
            </w:ins>
          </w:p>
        </w:tc>
        <w:tc>
          <w:tcPr>
            <w:tcW w:w="8586" w:type="dxa"/>
          </w:tcPr>
          <w:p w:rsidR="00545E5E" w:rsidRPr="00E92C27" w:rsidRDefault="0098205B" w:rsidP="00E571A8">
            <w:pPr>
              <w:pStyle w:val="Code"/>
              <w:rPr>
                <w:ins w:id="2243" w:author="jonesar" w:date="2013-05-14T12:31:00Z"/>
                <w:rFonts w:cs="Courier New"/>
              </w:rPr>
            </w:pPr>
            <w:ins w:id="2244" w:author="jonesar" w:date="2013-05-14T12:31:00Z">
              <w:r>
                <w:rPr>
                  <w:rFonts w:cs="Courier New"/>
                </w:rPr>
                <w:t>P</w:t>
              </w:r>
            </w:ins>
            <w:ins w:id="2245" w:author="jonesar" w:date="2013-05-14T12:46:00Z">
              <w:r>
                <w:rPr>
                  <w:rFonts w:cs="Courier New"/>
                </w:rPr>
                <w:t>SH</w:t>
              </w:r>
            </w:ins>
            <w:ins w:id="2246" w:author="jonesar" w:date="2013-05-14T12:31:00Z">
              <w:r w:rsidR="00545E5E" w:rsidRPr="00E92C27">
                <w:rPr>
                  <w:rFonts w:cs="Courier New"/>
                </w:rPr>
                <w:t xml:space="preserve">  s</w:t>
              </w:r>
              <w:r>
                <w:rPr>
                  <w:rFonts w:cs="Courier New"/>
                </w:rPr>
                <w:t>equence         accession  …</w:t>
              </w:r>
              <w:r>
                <w:rPr>
                  <w:rFonts w:cs="Courier New"/>
                </w:rPr>
                <w:br/>
                <w:t>P</w:t>
              </w:r>
            </w:ins>
            <w:ins w:id="2247" w:author="jonesar" w:date="2013-05-14T12:46:00Z">
              <w:r>
                <w:rPr>
                  <w:rFonts w:cs="Courier New"/>
                </w:rPr>
                <w:t>SM</w:t>
              </w:r>
            </w:ins>
            <w:ins w:id="2248" w:author="jonesar" w:date="2013-05-14T12:31:00Z">
              <w:r w:rsidR="00545E5E" w:rsidRPr="00E92C27">
                <w:rPr>
                  <w:rFonts w:cs="Courier New"/>
                </w:rPr>
                <w:t xml:space="preserve">  KVPQVSTPTLVEVSR  P02768     …</w:t>
              </w:r>
            </w:ins>
          </w:p>
        </w:tc>
      </w:tr>
    </w:tbl>
    <w:p w:rsidR="00545E5E" w:rsidRDefault="00545E5E" w:rsidP="00545E5E">
      <w:pPr>
        <w:pStyle w:val="Heading3"/>
        <w:rPr>
          <w:ins w:id="2249" w:author="jonesar" w:date="2013-05-14T12:31:00Z"/>
          <w:lang w:val="en-GB"/>
        </w:rPr>
      </w:pPr>
      <w:ins w:id="2250" w:author="jonesar" w:date="2013-05-14T12:31:00Z">
        <w:r>
          <w:rPr>
            <w:lang w:val="en-GB"/>
          </w:rPr>
          <w:t>unique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RPr="00820668" w:rsidTr="00E571A8">
        <w:trPr>
          <w:ins w:id="2251" w:author="jonesar" w:date="2013-05-14T12:31:00Z"/>
        </w:trPr>
        <w:tc>
          <w:tcPr>
            <w:tcW w:w="1526" w:type="dxa"/>
            <w:vAlign w:val="center"/>
          </w:tcPr>
          <w:p w:rsidR="00545E5E" w:rsidRPr="00EC2317" w:rsidRDefault="00545E5E" w:rsidP="00E571A8">
            <w:pPr>
              <w:rPr>
                <w:ins w:id="2252" w:author="jonesar" w:date="2013-05-14T12:31:00Z"/>
                <w:b/>
                <w:lang w:val="en-GB"/>
              </w:rPr>
            </w:pPr>
            <w:ins w:id="2253" w:author="jonesar" w:date="2013-05-14T12:31:00Z">
              <w:r w:rsidRPr="00EC2317">
                <w:rPr>
                  <w:b/>
                  <w:lang w:val="en-GB"/>
                </w:rPr>
                <w:t>Description:</w:t>
              </w:r>
            </w:ins>
          </w:p>
        </w:tc>
        <w:tc>
          <w:tcPr>
            <w:tcW w:w="8586" w:type="dxa"/>
          </w:tcPr>
          <w:p w:rsidR="00545E5E" w:rsidRPr="00EC2317" w:rsidRDefault="00545E5E" w:rsidP="00E571A8">
            <w:pPr>
              <w:rPr>
                <w:ins w:id="2254" w:author="jonesar" w:date="2013-05-14T12:31:00Z"/>
                <w:lang w:val="en-GB"/>
              </w:rPr>
            </w:pPr>
            <w:ins w:id="2255" w:author="jonesar" w:date="2013-05-14T12:31:00Z">
              <w:r w:rsidRPr="00EC2317">
                <w:rPr>
                  <w:lang w:val="en-GB"/>
                </w:rPr>
                <w:t>Indicates whether the peptide is unique for this protein in respect to the searched database.</w:t>
              </w:r>
            </w:ins>
          </w:p>
        </w:tc>
      </w:tr>
      <w:tr w:rsidR="00545E5E" w:rsidTr="00E571A8">
        <w:trPr>
          <w:ins w:id="2256" w:author="jonesar" w:date="2013-05-14T12:31:00Z"/>
        </w:trPr>
        <w:tc>
          <w:tcPr>
            <w:tcW w:w="1526" w:type="dxa"/>
            <w:vAlign w:val="center"/>
          </w:tcPr>
          <w:p w:rsidR="00545E5E" w:rsidRPr="00EC2317" w:rsidRDefault="00545E5E" w:rsidP="00E571A8">
            <w:pPr>
              <w:rPr>
                <w:ins w:id="2257" w:author="jonesar" w:date="2013-05-14T12:31:00Z"/>
                <w:b/>
                <w:lang w:val="en-GB"/>
              </w:rPr>
            </w:pPr>
            <w:ins w:id="2258" w:author="jonesar" w:date="2013-05-14T12:31:00Z">
              <w:r w:rsidRPr="00EC2317">
                <w:rPr>
                  <w:b/>
                  <w:lang w:val="en-GB"/>
                </w:rPr>
                <w:t>Type:</w:t>
              </w:r>
            </w:ins>
          </w:p>
        </w:tc>
        <w:tc>
          <w:tcPr>
            <w:tcW w:w="8586" w:type="dxa"/>
          </w:tcPr>
          <w:p w:rsidR="00545E5E" w:rsidRPr="00EC2317" w:rsidRDefault="00545E5E" w:rsidP="00E571A8">
            <w:pPr>
              <w:rPr>
                <w:ins w:id="2259" w:author="jonesar" w:date="2013-05-14T12:31:00Z"/>
                <w:lang w:val="en-GB"/>
              </w:rPr>
            </w:pPr>
            <w:ins w:id="2260" w:author="jonesar" w:date="2013-05-14T12:31:00Z">
              <w:r w:rsidRPr="00EC2317">
                <w:rPr>
                  <w:lang w:val="en-GB"/>
                </w:rPr>
                <w:t>Boolean</w:t>
              </w:r>
              <w:r>
                <w:rPr>
                  <w:lang w:val="en-GB"/>
                </w:rPr>
                <w:t xml:space="preserve"> (0/1)</w:t>
              </w:r>
            </w:ins>
          </w:p>
        </w:tc>
      </w:tr>
      <w:tr w:rsidR="00545E5E" w:rsidTr="00E571A8">
        <w:trPr>
          <w:ins w:id="2261" w:author="jonesar" w:date="2013-05-14T12:31:00Z"/>
        </w:trPr>
        <w:tc>
          <w:tcPr>
            <w:tcW w:w="1526" w:type="dxa"/>
            <w:vAlign w:val="center"/>
          </w:tcPr>
          <w:p w:rsidR="00545E5E" w:rsidRPr="00EC2317" w:rsidRDefault="00545E5E" w:rsidP="00E571A8">
            <w:pPr>
              <w:rPr>
                <w:ins w:id="2262" w:author="jonesar" w:date="2013-05-14T12:31:00Z"/>
                <w:b/>
                <w:lang w:val="en-GB"/>
              </w:rPr>
            </w:pPr>
            <w:ins w:id="2263" w:author="jonesar" w:date="2013-05-14T12:31:00Z">
              <w:r w:rsidRPr="00EC2317">
                <w:rPr>
                  <w:b/>
                  <w:lang w:val="en-GB"/>
                </w:rPr>
                <w:t>Example:</w:t>
              </w:r>
            </w:ins>
          </w:p>
        </w:tc>
        <w:tc>
          <w:tcPr>
            <w:tcW w:w="8586" w:type="dxa"/>
          </w:tcPr>
          <w:p w:rsidR="00545E5E" w:rsidRPr="00E92C27" w:rsidRDefault="0098205B" w:rsidP="00E571A8">
            <w:pPr>
              <w:pStyle w:val="Code"/>
              <w:rPr>
                <w:ins w:id="2264" w:author="jonesar" w:date="2013-05-14T12:31:00Z"/>
                <w:rFonts w:cs="Courier New"/>
              </w:rPr>
            </w:pPr>
            <w:ins w:id="2265" w:author="jonesar" w:date="2013-05-14T12:31:00Z">
              <w:r>
                <w:rPr>
                  <w:rFonts w:cs="Courier New"/>
                </w:rPr>
                <w:t>P</w:t>
              </w:r>
            </w:ins>
            <w:ins w:id="2266" w:author="jonesar" w:date="2013-05-14T12:46:00Z">
              <w:r>
                <w:rPr>
                  <w:rFonts w:cs="Courier New"/>
                </w:rPr>
                <w:t>SH</w:t>
              </w:r>
            </w:ins>
            <w:ins w:id="2267" w:author="jonesar" w:date="2013-05-14T12:31:00Z">
              <w:r w:rsidR="00545E5E" w:rsidRPr="00E92C27">
                <w:rPr>
                  <w:rFonts w:cs="Courier New"/>
                </w:rPr>
                <w:t xml:space="preserve">  sequence           acce</w:t>
              </w:r>
              <w:r>
                <w:rPr>
                  <w:rFonts w:cs="Courier New"/>
                </w:rPr>
                <w:t>ssion       unique  …</w:t>
              </w:r>
              <w:r>
                <w:rPr>
                  <w:rFonts w:cs="Courier New"/>
                </w:rPr>
                <w:br/>
                <w:t>P</w:t>
              </w:r>
            </w:ins>
            <w:ins w:id="2268" w:author="jonesar" w:date="2013-05-14T12:46:00Z">
              <w:r>
                <w:rPr>
                  <w:rFonts w:cs="Courier New"/>
                </w:rPr>
                <w:t>SM</w:t>
              </w:r>
            </w:ins>
            <w:ins w:id="2269" w:author="jonesar" w:date="2013-05-14T12:31:00Z">
              <w:r w:rsidR="00545E5E" w:rsidRPr="00E92C27">
                <w:rPr>
                  <w:rFonts w:cs="Courier New"/>
                </w:rPr>
                <w:t xml:space="preserve">  KVPQVSTPTLVEVSR    P027</w:t>
              </w:r>
              <w:r>
                <w:rPr>
                  <w:rFonts w:cs="Courier New"/>
                </w:rPr>
                <w:t>68       0       …</w:t>
              </w:r>
              <w:r>
                <w:rPr>
                  <w:rFonts w:cs="Courier New"/>
                </w:rPr>
                <w:br/>
                <w:t>P</w:t>
              </w:r>
            </w:ins>
            <w:ins w:id="2270" w:author="jonesar" w:date="2013-05-14T12:46:00Z">
              <w:r>
                <w:rPr>
                  <w:rFonts w:cs="Courier New"/>
                </w:rPr>
                <w:t>SM</w:t>
              </w:r>
            </w:ins>
            <w:ins w:id="2271" w:author="jonesar" w:date="2013-05-14T12:31:00Z">
              <w:r w:rsidR="00545E5E" w:rsidRPr="00E92C27">
                <w:rPr>
                  <w:rFonts w:cs="Courier New"/>
                </w:rPr>
                <w:t xml:space="preserve">  VFDEFKPLVEEPQNLIK  P02768       1       …</w:t>
              </w:r>
            </w:ins>
          </w:p>
        </w:tc>
      </w:tr>
    </w:tbl>
    <w:p w:rsidR="00545E5E" w:rsidRDefault="00545E5E" w:rsidP="00545E5E">
      <w:pPr>
        <w:pStyle w:val="Heading3"/>
        <w:rPr>
          <w:ins w:id="2272" w:author="jonesar" w:date="2013-05-14T12:31:00Z"/>
          <w:lang w:val="en-GB"/>
        </w:rPr>
      </w:pPr>
      <w:ins w:id="2273" w:author="jonesar" w:date="2013-05-14T12:31:00Z">
        <w:r w:rsidRPr="006942AA">
          <w:rPr>
            <w:lang w:val="en-GB"/>
          </w:rPr>
          <w:t>database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E571A8">
        <w:trPr>
          <w:ins w:id="2274" w:author="jonesar" w:date="2013-05-14T12:31:00Z"/>
        </w:trPr>
        <w:tc>
          <w:tcPr>
            <w:tcW w:w="1526" w:type="dxa"/>
            <w:vAlign w:val="center"/>
          </w:tcPr>
          <w:p w:rsidR="00545E5E" w:rsidRPr="00EC2317" w:rsidRDefault="00545E5E" w:rsidP="00E571A8">
            <w:pPr>
              <w:rPr>
                <w:ins w:id="2275" w:author="jonesar" w:date="2013-05-14T12:31:00Z"/>
                <w:b/>
                <w:lang w:val="en-GB"/>
              </w:rPr>
            </w:pPr>
            <w:ins w:id="2276" w:author="jonesar" w:date="2013-05-14T12:31:00Z">
              <w:r w:rsidRPr="00EC2317">
                <w:rPr>
                  <w:b/>
                  <w:lang w:val="en-GB"/>
                </w:rPr>
                <w:t>Description:</w:t>
              </w:r>
            </w:ins>
          </w:p>
        </w:tc>
        <w:tc>
          <w:tcPr>
            <w:tcW w:w="8586" w:type="dxa"/>
          </w:tcPr>
          <w:p w:rsidR="00545E5E" w:rsidRPr="00EC2317" w:rsidRDefault="00545E5E" w:rsidP="00E571A8">
            <w:pPr>
              <w:rPr>
                <w:ins w:id="2277" w:author="jonesar" w:date="2013-05-14T12:31:00Z"/>
                <w:rFonts w:cs="Arial"/>
                <w:b/>
                <w:bCs/>
                <w:iCs/>
                <w:szCs w:val="28"/>
                <w:lang w:val="en-GB"/>
              </w:rPr>
            </w:pPr>
            <w:ins w:id="2278" w:author="jonesar" w:date="2013-05-14T12:31:00Z">
              <w:r w:rsidRPr="00EC2317">
                <w:rPr>
                  <w:lang w:val="en-GB"/>
                </w:rPr>
                <w:t xml:space="preserve">The protein database used for the search (could theoretically come from a </w:t>
              </w:r>
              <w:r w:rsidRPr="00EC2317">
                <w:rPr>
                  <w:lang w:val="en-GB"/>
                </w:rPr>
                <w:lastRenderedPageBreak/>
                <w:t>different species) and the peptide sequence comes from.</w:t>
              </w:r>
            </w:ins>
          </w:p>
        </w:tc>
      </w:tr>
      <w:tr w:rsidR="00545E5E" w:rsidTr="00E571A8">
        <w:trPr>
          <w:ins w:id="2279" w:author="jonesar" w:date="2013-05-14T12:31:00Z"/>
        </w:trPr>
        <w:tc>
          <w:tcPr>
            <w:tcW w:w="1526" w:type="dxa"/>
            <w:vAlign w:val="center"/>
          </w:tcPr>
          <w:p w:rsidR="00545E5E" w:rsidRPr="00EC2317" w:rsidRDefault="00545E5E" w:rsidP="00E571A8">
            <w:pPr>
              <w:rPr>
                <w:ins w:id="2280" w:author="jonesar" w:date="2013-05-14T12:31:00Z"/>
                <w:b/>
                <w:lang w:val="en-GB"/>
              </w:rPr>
            </w:pPr>
            <w:ins w:id="2281" w:author="jonesar" w:date="2013-05-14T12:31:00Z">
              <w:r w:rsidRPr="00EC2317">
                <w:rPr>
                  <w:b/>
                  <w:lang w:val="en-GB"/>
                </w:rPr>
                <w:lastRenderedPageBreak/>
                <w:t>Type:</w:t>
              </w:r>
            </w:ins>
          </w:p>
        </w:tc>
        <w:tc>
          <w:tcPr>
            <w:tcW w:w="8586" w:type="dxa"/>
          </w:tcPr>
          <w:p w:rsidR="00545E5E" w:rsidRPr="00EC2317" w:rsidRDefault="00545E5E" w:rsidP="00E571A8">
            <w:pPr>
              <w:rPr>
                <w:ins w:id="2282" w:author="jonesar" w:date="2013-05-14T12:31:00Z"/>
                <w:lang w:val="en-GB"/>
              </w:rPr>
            </w:pPr>
            <w:ins w:id="2283" w:author="jonesar" w:date="2013-05-14T12:31:00Z">
              <w:r w:rsidRPr="00EC2317">
                <w:rPr>
                  <w:lang w:val="en-GB"/>
                </w:rPr>
                <w:t>String</w:t>
              </w:r>
            </w:ins>
          </w:p>
        </w:tc>
      </w:tr>
      <w:tr w:rsidR="00545E5E" w:rsidTr="00E571A8">
        <w:trPr>
          <w:ins w:id="2284" w:author="jonesar" w:date="2013-05-14T12:31:00Z"/>
        </w:trPr>
        <w:tc>
          <w:tcPr>
            <w:tcW w:w="1526" w:type="dxa"/>
            <w:vAlign w:val="center"/>
          </w:tcPr>
          <w:p w:rsidR="00545E5E" w:rsidRPr="00EC2317" w:rsidRDefault="00545E5E" w:rsidP="00E571A8">
            <w:pPr>
              <w:rPr>
                <w:ins w:id="2285" w:author="jonesar" w:date="2013-05-14T12:31:00Z"/>
                <w:b/>
                <w:lang w:val="en-GB"/>
              </w:rPr>
            </w:pPr>
            <w:ins w:id="2286" w:author="jonesar" w:date="2013-05-14T12:31:00Z">
              <w:r w:rsidRPr="00EC2317">
                <w:rPr>
                  <w:b/>
                  <w:lang w:val="en-GB"/>
                </w:rPr>
                <w:t>Example:</w:t>
              </w:r>
            </w:ins>
          </w:p>
        </w:tc>
        <w:tc>
          <w:tcPr>
            <w:tcW w:w="8586" w:type="dxa"/>
          </w:tcPr>
          <w:p w:rsidR="00545E5E" w:rsidRPr="00E92C27" w:rsidRDefault="0098205B" w:rsidP="00E571A8">
            <w:pPr>
              <w:pStyle w:val="Code"/>
              <w:rPr>
                <w:ins w:id="2287" w:author="jonesar" w:date="2013-05-14T12:31:00Z"/>
                <w:rFonts w:cs="Courier New"/>
              </w:rPr>
            </w:pPr>
            <w:ins w:id="2288" w:author="jonesar" w:date="2013-05-14T12:31:00Z">
              <w:r>
                <w:rPr>
                  <w:rFonts w:cs="Courier New"/>
                </w:rPr>
                <w:t>P</w:t>
              </w:r>
            </w:ins>
            <w:ins w:id="2289" w:author="jonesar" w:date="2013-05-14T12:46:00Z">
              <w:r>
                <w:rPr>
                  <w:rFonts w:cs="Courier New"/>
                </w:rPr>
                <w:t>SH</w:t>
              </w:r>
            </w:ins>
            <w:ins w:id="2290" w:author="jonesar" w:date="2013-05-14T12:31:00Z">
              <w:r w:rsidR="00545E5E" w:rsidRPr="00E92C27">
                <w:rPr>
                  <w:rFonts w:cs="Courier New"/>
                </w:rPr>
                <w:t xml:space="preserve">  sequence           accession  </w:t>
              </w:r>
              <w:r>
                <w:rPr>
                  <w:rFonts w:cs="Courier New"/>
                </w:rPr>
                <w:t xml:space="preserve">     unique  database   …</w:t>
              </w:r>
              <w:r>
                <w:rPr>
                  <w:rFonts w:cs="Courier New"/>
                </w:rPr>
                <w:br/>
                <w:t>P</w:t>
              </w:r>
            </w:ins>
            <w:ins w:id="2291" w:author="jonesar" w:date="2013-05-14T12:46:00Z">
              <w:r>
                <w:rPr>
                  <w:rFonts w:cs="Courier New"/>
                </w:rPr>
                <w:t>SM</w:t>
              </w:r>
            </w:ins>
            <w:ins w:id="2292" w:author="jonesar" w:date="2013-05-14T12:31:00Z">
              <w:r w:rsidR="00545E5E" w:rsidRPr="00E92C27">
                <w:rPr>
                  <w:rFonts w:cs="Courier New"/>
                </w:rPr>
                <w:t xml:space="preserve">  KVPQVSTPTLVEVSR    P02768       0       UniPr</w:t>
              </w:r>
              <w:r>
                <w:rPr>
                  <w:rFonts w:cs="Courier New"/>
                </w:rPr>
                <w:t>otKB  …</w:t>
              </w:r>
              <w:r>
                <w:rPr>
                  <w:rFonts w:cs="Courier New"/>
                </w:rPr>
                <w:br/>
                <w:t>P</w:t>
              </w:r>
            </w:ins>
            <w:ins w:id="2293" w:author="jonesar" w:date="2013-05-14T12:46:00Z">
              <w:r>
                <w:rPr>
                  <w:rFonts w:cs="Courier New"/>
                </w:rPr>
                <w:t>SM</w:t>
              </w:r>
            </w:ins>
            <w:ins w:id="2294" w:author="jonesar" w:date="2013-05-14T12:31:00Z">
              <w:r w:rsidR="00545E5E" w:rsidRPr="00E92C27">
                <w:rPr>
                  <w:rFonts w:cs="Courier New"/>
                </w:rPr>
                <w:t xml:space="preserve">  VFDEFKPLVEEPQNLIK  P02768       1       UniProtKB  …</w:t>
              </w:r>
            </w:ins>
          </w:p>
        </w:tc>
      </w:tr>
    </w:tbl>
    <w:p w:rsidR="00545E5E" w:rsidRDefault="00545E5E" w:rsidP="00545E5E">
      <w:pPr>
        <w:pStyle w:val="Heading3"/>
        <w:rPr>
          <w:ins w:id="2295" w:author="jonesar" w:date="2013-05-14T12:31:00Z"/>
          <w:lang w:val="en-GB"/>
        </w:rPr>
      </w:pPr>
      <w:ins w:id="2296" w:author="jonesar" w:date="2013-05-14T12:31:00Z">
        <w:r>
          <w:rPr>
            <w:lang w:val="en-GB"/>
          </w:rPr>
          <w:t>database_version</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E571A8">
        <w:trPr>
          <w:ins w:id="2297" w:author="jonesar" w:date="2013-05-14T12:31:00Z"/>
        </w:trPr>
        <w:tc>
          <w:tcPr>
            <w:tcW w:w="1526" w:type="dxa"/>
            <w:vAlign w:val="center"/>
          </w:tcPr>
          <w:p w:rsidR="00545E5E" w:rsidRPr="00EC2317" w:rsidRDefault="00545E5E" w:rsidP="00E571A8">
            <w:pPr>
              <w:rPr>
                <w:ins w:id="2298" w:author="jonesar" w:date="2013-05-14T12:31:00Z"/>
                <w:b/>
                <w:lang w:val="en-GB"/>
              </w:rPr>
            </w:pPr>
            <w:ins w:id="2299" w:author="jonesar" w:date="2013-05-14T12:31:00Z">
              <w:r w:rsidRPr="00EC2317">
                <w:rPr>
                  <w:b/>
                  <w:lang w:val="en-GB"/>
                </w:rPr>
                <w:t>Description:</w:t>
              </w:r>
            </w:ins>
          </w:p>
        </w:tc>
        <w:tc>
          <w:tcPr>
            <w:tcW w:w="8586" w:type="dxa"/>
          </w:tcPr>
          <w:p w:rsidR="00545E5E" w:rsidRPr="00EC2317" w:rsidRDefault="00545E5E" w:rsidP="00E571A8">
            <w:pPr>
              <w:rPr>
                <w:ins w:id="2300" w:author="jonesar" w:date="2013-05-14T12:31:00Z"/>
                <w:lang w:val="en-GB"/>
              </w:rPr>
            </w:pPr>
            <w:ins w:id="2301" w:author="jonesar" w:date="2013-05-14T12:31:00Z">
              <w:r w:rsidRPr="00EC2317">
                <w:rPr>
                  <w:lang w:val="en-GB"/>
                </w:rPr>
                <w:t>The protein database's version – in case there is no version available (custom build) the creation / download (e.g., for NCBI nr) date should be given.</w:t>
              </w:r>
            </w:ins>
          </w:p>
          <w:p w:rsidR="00545E5E" w:rsidRPr="00EC2317" w:rsidRDefault="00545E5E" w:rsidP="00E571A8">
            <w:pPr>
              <w:rPr>
                <w:ins w:id="2302" w:author="jonesar" w:date="2013-05-14T12:31:00Z"/>
                <w:lang w:val="en-GB"/>
              </w:rPr>
            </w:pPr>
            <w:ins w:id="2303" w:author="jonesar" w:date="2013-05-14T12:31:00Z">
              <w:r w:rsidRPr="00EC2317">
                <w:rPr>
                  <w:lang w:val="en-GB"/>
                </w:rPr>
                <w:t>Additionally, the number of entries in the database MAY be reported in round brackets after the version in the format: {version} ({#entries} entries), for example “2011-11 (1234 entries)”.</w:t>
              </w:r>
            </w:ins>
          </w:p>
        </w:tc>
      </w:tr>
      <w:tr w:rsidR="00545E5E" w:rsidTr="00E571A8">
        <w:trPr>
          <w:ins w:id="2304" w:author="jonesar" w:date="2013-05-14T12:31:00Z"/>
        </w:trPr>
        <w:tc>
          <w:tcPr>
            <w:tcW w:w="1526" w:type="dxa"/>
            <w:vAlign w:val="center"/>
          </w:tcPr>
          <w:p w:rsidR="00545E5E" w:rsidRPr="00EC2317" w:rsidRDefault="00545E5E" w:rsidP="00E571A8">
            <w:pPr>
              <w:rPr>
                <w:ins w:id="2305" w:author="jonesar" w:date="2013-05-14T12:31:00Z"/>
                <w:b/>
                <w:lang w:val="en-GB"/>
              </w:rPr>
            </w:pPr>
            <w:ins w:id="2306" w:author="jonesar" w:date="2013-05-14T12:31:00Z">
              <w:r w:rsidRPr="00EC2317">
                <w:rPr>
                  <w:b/>
                  <w:lang w:val="en-GB"/>
                </w:rPr>
                <w:t>Type:</w:t>
              </w:r>
            </w:ins>
          </w:p>
        </w:tc>
        <w:tc>
          <w:tcPr>
            <w:tcW w:w="8586" w:type="dxa"/>
          </w:tcPr>
          <w:p w:rsidR="00545E5E" w:rsidRPr="00EC2317" w:rsidRDefault="00545E5E" w:rsidP="00E571A8">
            <w:pPr>
              <w:rPr>
                <w:ins w:id="2307" w:author="jonesar" w:date="2013-05-14T12:31:00Z"/>
                <w:lang w:val="en-GB"/>
              </w:rPr>
            </w:pPr>
            <w:ins w:id="2308" w:author="jonesar" w:date="2013-05-14T12:31:00Z">
              <w:r w:rsidRPr="00EC2317">
                <w:rPr>
                  <w:lang w:val="en-GB"/>
                </w:rPr>
                <w:t>String</w:t>
              </w:r>
            </w:ins>
          </w:p>
        </w:tc>
      </w:tr>
      <w:tr w:rsidR="00545E5E" w:rsidTr="00E571A8">
        <w:trPr>
          <w:ins w:id="2309" w:author="jonesar" w:date="2013-05-14T12:31:00Z"/>
        </w:trPr>
        <w:tc>
          <w:tcPr>
            <w:tcW w:w="1526" w:type="dxa"/>
            <w:vAlign w:val="center"/>
          </w:tcPr>
          <w:p w:rsidR="00545E5E" w:rsidRPr="00EC2317" w:rsidRDefault="00545E5E" w:rsidP="00E571A8">
            <w:pPr>
              <w:rPr>
                <w:ins w:id="2310" w:author="jonesar" w:date="2013-05-14T12:31:00Z"/>
                <w:b/>
                <w:lang w:val="en-GB"/>
              </w:rPr>
            </w:pPr>
            <w:ins w:id="2311" w:author="jonesar" w:date="2013-05-14T12:31:00Z">
              <w:r w:rsidRPr="00EC2317">
                <w:rPr>
                  <w:b/>
                  <w:lang w:val="en-GB"/>
                </w:rPr>
                <w:t>Example:</w:t>
              </w:r>
            </w:ins>
          </w:p>
        </w:tc>
        <w:tc>
          <w:tcPr>
            <w:tcW w:w="8586" w:type="dxa"/>
          </w:tcPr>
          <w:p w:rsidR="00545E5E" w:rsidRPr="00E92C27" w:rsidRDefault="0098205B" w:rsidP="00E571A8">
            <w:pPr>
              <w:pStyle w:val="Code"/>
              <w:rPr>
                <w:ins w:id="2312" w:author="jonesar" w:date="2013-05-14T12:31:00Z"/>
                <w:rFonts w:cs="Courier New"/>
              </w:rPr>
            </w:pPr>
            <w:ins w:id="2313" w:author="jonesar" w:date="2013-05-14T12:31:00Z">
              <w:r>
                <w:rPr>
                  <w:rFonts w:cs="Courier New"/>
                </w:rPr>
                <w:t>P</w:t>
              </w:r>
            </w:ins>
            <w:ins w:id="2314" w:author="jonesar" w:date="2013-05-14T12:46:00Z">
              <w:r>
                <w:rPr>
                  <w:rFonts w:cs="Courier New"/>
                </w:rPr>
                <w:t>SH</w:t>
              </w:r>
            </w:ins>
            <w:ins w:id="2315" w:author="jonesar" w:date="2013-05-14T12:31:00Z">
              <w:r w:rsidR="00545E5E" w:rsidRPr="00E92C27">
                <w:rPr>
                  <w:rFonts w:cs="Courier New"/>
                </w:rPr>
                <w:t xml:space="preserve">  sequence           accession       unique  da</w:t>
              </w:r>
              <w:r>
                <w:rPr>
                  <w:rFonts w:cs="Courier New"/>
                </w:rPr>
                <w:t>tabase   database_version  …</w:t>
              </w:r>
              <w:r>
                <w:rPr>
                  <w:rFonts w:cs="Courier New"/>
                </w:rPr>
                <w:br/>
                <w:t>P</w:t>
              </w:r>
            </w:ins>
            <w:ins w:id="2316" w:author="jonesar" w:date="2013-05-14T12:46:00Z">
              <w:r>
                <w:rPr>
                  <w:rFonts w:cs="Courier New"/>
                </w:rPr>
                <w:t>SM</w:t>
              </w:r>
            </w:ins>
            <w:ins w:id="2317" w:author="jonesar" w:date="2013-05-14T12:31:00Z">
              <w:r w:rsidR="00545E5E" w:rsidRPr="00E92C27">
                <w:rPr>
                  <w:rFonts w:cs="Courier New"/>
                </w:rPr>
                <w:t xml:space="preserve">  KVPQVSTPTLVEVSR    P02768       0       Un</w:t>
              </w:r>
              <w:r>
                <w:rPr>
                  <w:rFonts w:cs="Courier New"/>
                </w:rPr>
                <w:t>iProtKB  2011_11           …</w:t>
              </w:r>
              <w:r>
                <w:rPr>
                  <w:rFonts w:cs="Courier New"/>
                </w:rPr>
                <w:br/>
                <w:t>P</w:t>
              </w:r>
            </w:ins>
            <w:ins w:id="2318" w:author="jonesar" w:date="2013-05-14T12:46:00Z">
              <w:r>
                <w:rPr>
                  <w:rFonts w:cs="Courier New"/>
                </w:rPr>
                <w:t>SM</w:t>
              </w:r>
            </w:ins>
            <w:ins w:id="2319" w:author="jonesar" w:date="2013-05-14T12:31:00Z">
              <w:r w:rsidR="00545E5E" w:rsidRPr="00E92C27">
                <w:rPr>
                  <w:rFonts w:cs="Courier New"/>
                </w:rPr>
                <w:t xml:space="preserve">  VFDEFKPLVEEPQNLIK  P02768       1       UniProtKB  2011_11           …</w:t>
              </w:r>
            </w:ins>
          </w:p>
        </w:tc>
      </w:tr>
    </w:tbl>
    <w:p w:rsidR="00545E5E" w:rsidRDefault="00545E5E" w:rsidP="00545E5E">
      <w:pPr>
        <w:pStyle w:val="Heading3"/>
        <w:rPr>
          <w:ins w:id="2320" w:author="jonesar" w:date="2013-05-14T12:31:00Z"/>
          <w:lang w:val="en-GB"/>
        </w:rPr>
      </w:pPr>
      <w:ins w:id="2321" w:author="jonesar" w:date="2013-05-14T12:31:00Z">
        <w:r w:rsidRPr="00CE60C9">
          <w:rPr>
            <w:lang w:val="en-GB"/>
          </w:rPr>
          <w:t>search_engine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E571A8">
        <w:trPr>
          <w:ins w:id="2322" w:author="jonesar" w:date="2013-05-14T12:31:00Z"/>
        </w:trPr>
        <w:tc>
          <w:tcPr>
            <w:tcW w:w="1526" w:type="dxa"/>
            <w:vAlign w:val="center"/>
          </w:tcPr>
          <w:p w:rsidR="00545E5E" w:rsidRPr="00EC2317" w:rsidRDefault="00545E5E" w:rsidP="00E571A8">
            <w:pPr>
              <w:rPr>
                <w:ins w:id="2323" w:author="jonesar" w:date="2013-05-14T12:31:00Z"/>
                <w:b/>
                <w:lang w:val="en-GB"/>
              </w:rPr>
            </w:pPr>
            <w:ins w:id="2324" w:author="jonesar" w:date="2013-05-14T12:31:00Z">
              <w:r w:rsidRPr="00EC2317">
                <w:rPr>
                  <w:b/>
                  <w:lang w:val="en-GB"/>
                </w:rPr>
                <w:t>Description:</w:t>
              </w:r>
            </w:ins>
          </w:p>
        </w:tc>
        <w:tc>
          <w:tcPr>
            <w:tcW w:w="8586" w:type="dxa"/>
          </w:tcPr>
          <w:p w:rsidR="00545E5E" w:rsidRPr="00EC2317" w:rsidRDefault="00545E5E" w:rsidP="009341EE">
            <w:pPr>
              <w:rPr>
                <w:ins w:id="2325" w:author="jonesar" w:date="2013-05-14T12:31:00Z"/>
                <w:lang w:val="en-GB"/>
              </w:rPr>
            </w:pPr>
            <w:ins w:id="2326" w:author="jonesar" w:date="2013-05-14T12:31:00Z">
              <w:r w:rsidRPr="00EC2317">
                <w:rPr>
                  <w:lang w:val="en-GB"/>
                </w:rPr>
                <w:t xml:space="preserve">A “|” delimited list of search engine(s) used </w:t>
              </w:r>
            </w:ins>
            <w:ins w:id="2327" w:author="jonesar" w:date="2013-05-14T12:41:00Z">
              <w:r w:rsidR="009341EE">
                <w:rPr>
                  <w:lang w:val="en-GB"/>
                </w:rPr>
                <w:t>to create the PSM</w:t>
              </w:r>
            </w:ins>
            <w:ins w:id="2328" w:author="jonesar" w:date="2013-05-14T12:31:00Z">
              <w:r w:rsidRPr="00EC2317">
                <w:rPr>
                  <w:lang w:val="en-GB"/>
                </w:rPr>
                <w:t>. Search engines must be supplied as parameters.</w:t>
              </w:r>
            </w:ins>
          </w:p>
        </w:tc>
      </w:tr>
      <w:tr w:rsidR="00545E5E" w:rsidTr="00E571A8">
        <w:trPr>
          <w:ins w:id="2329" w:author="jonesar" w:date="2013-05-14T12:31:00Z"/>
        </w:trPr>
        <w:tc>
          <w:tcPr>
            <w:tcW w:w="1526" w:type="dxa"/>
            <w:vAlign w:val="center"/>
          </w:tcPr>
          <w:p w:rsidR="00545E5E" w:rsidRPr="00EC2317" w:rsidRDefault="00545E5E" w:rsidP="00E571A8">
            <w:pPr>
              <w:rPr>
                <w:ins w:id="2330" w:author="jonesar" w:date="2013-05-14T12:31:00Z"/>
                <w:b/>
                <w:lang w:val="en-GB"/>
              </w:rPr>
            </w:pPr>
            <w:ins w:id="2331" w:author="jonesar" w:date="2013-05-14T12:31:00Z">
              <w:r w:rsidRPr="00EC2317">
                <w:rPr>
                  <w:b/>
                  <w:lang w:val="en-GB"/>
                </w:rPr>
                <w:t>Type:</w:t>
              </w:r>
            </w:ins>
          </w:p>
        </w:tc>
        <w:tc>
          <w:tcPr>
            <w:tcW w:w="8586" w:type="dxa"/>
          </w:tcPr>
          <w:p w:rsidR="00545E5E" w:rsidRPr="00EC2317" w:rsidRDefault="00545E5E" w:rsidP="00E571A8">
            <w:pPr>
              <w:rPr>
                <w:ins w:id="2332" w:author="jonesar" w:date="2013-05-14T12:31:00Z"/>
                <w:lang w:val="en-GB"/>
              </w:rPr>
            </w:pPr>
            <w:ins w:id="2333" w:author="jonesar" w:date="2013-05-14T12:31:00Z">
              <w:r w:rsidRPr="00EC2317">
                <w:rPr>
                  <w:lang w:val="en-GB"/>
                </w:rPr>
                <w:t>Parameter List</w:t>
              </w:r>
            </w:ins>
          </w:p>
        </w:tc>
      </w:tr>
      <w:tr w:rsidR="00545E5E" w:rsidTr="00E571A8">
        <w:trPr>
          <w:ins w:id="2334" w:author="jonesar" w:date="2013-05-14T12:31:00Z"/>
        </w:trPr>
        <w:tc>
          <w:tcPr>
            <w:tcW w:w="1526" w:type="dxa"/>
            <w:vAlign w:val="center"/>
          </w:tcPr>
          <w:p w:rsidR="00545E5E" w:rsidRPr="00EC2317" w:rsidRDefault="00545E5E" w:rsidP="00E571A8">
            <w:pPr>
              <w:rPr>
                <w:ins w:id="2335" w:author="jonesar" w:date="2013-05-14T12:31:00Z"/>
                <w:b/>
                <w:lang w:val="en-GB"/>
              </w:rPr>
            </w:pPr>
            <w:ins w:id="2336" w:author="jonesar" w:date="2013-05-14T12:31:00Z">
              <w:r w:rsidRPr="00EC2317">
                <w:rPr>
                  <w:b/>
                  <w:lang w:val="en-GB"/>
                </w:rPr>
                <w:t>Example:</w:t>
              </w:r>
            </w:ins>
          </w:p>
        </w:tc>
        <w:tc>
          <w:tcPr>
            <w:tcW w:w="8586" w:type="dxa"/>
          </w:tcPr>
          <w:p w:rsidR="00545E5E" w:rsidRPr="00E92C27" w:rsidRDefault="0098205B" w:rsidP="00E571A8">
            <w:pPr>
              <w:pStyle w:val="Code"/>
              <w:rPr>
                <w:ins w:id="2337" w:author="jonesar" w:date="2013-05-14T12:31:00Z"/>
                <w:rFonts w:cs="Courier New"/>
              </w:rPr>
            </w:pPr>
            <w:ins w:id="2338" w:author="jonesar" w:date="2013-05-14T12:31:00Z">
              <w:r>
                <w:rPr>
                  <w:rFonts w:cs="Courier New"/>
                </w:rPr>
                <w:t>P</w:t>
              </w:r>
            </w:ins>
            <w:ins w:id="2339" w:author="jonesar" w:date="2013-05-14T12:46:00Z">
              <w:r>
                <w:rPr>
                  <w:rFonts w:cs="Courier New"/>
                </w:rPr>
                <w:t>SH</w:t>
              </w:r>
            </w:ins>
            <w:ins w:id="2340" w:author="jonesar" w:date="2013-05-14T12:31:00Z">
              <w:r w:rsidR="00545E5E" w:rsidRPr="00E92C27">
                <w:rPr>
                  <w:rFonts w:cs="Courier New"/>
                </w:rPr>
                <w:t xml:space="preserve">  sequence           …   search_engine          </w:t>
              </w:r>
              <w:r>
                <w:rPr>
                  <w:rFonts w:cs="Courier New"/>
                </w:rPr>
                <w:t xml:space="preserve">                           …</w:t>
              </w:r>
              <w:r>
                <w:rPr>
                  <w:rFonts w:cs="Courier New"/>
                </w:rPr>
                <w:br/>
                <w:t>P</w:t>
              </w:r>
            </w:ins>
            <w:ins w:id="2341" w:author="jonesar" w:date="2013-05-14T12:46:00Z">
              <w:r>
                <w:rPr>
                  <w:rFonts w:cs="Courier New"/>
                </w:rPr>
                <w:t>SM</w:t>
              </w:r>
            </w:ins>
            <w:ins w:id="2342" w:author="jonesar" w:date="2013-05-14T12:31:00Z">
              <w:r w:rsidR="00545E5E" w:rsidRPr="00E92C27">
                <w:rPr>
                  <w:rFonts w:cs="Courier New"/>
                </w:rPr>
                <w:t xml:space="preserve">  KVPQVSTPTLVEVSR    …   [MS,MS:1001207,Mascot,]|[MS,MS:1001208,Sequest,]  …</w:t>
              </w:r>
              <w:r w:rsidR="00545E5E" w:rsidRPr="00E92C27">
                <w:rPr>
                  <w:rFonts w:cs="Courier New"/>
                </w:rPr>
                <w:br/>
              </w:r>
              <w:r>
                <w:rPr>
                  <w:rFonts w:cs="Courier New"/>
                </w:rPr>
                <w:t>P</w:t>
              </w:r>
            </w:ins>
            <w:ins w:id="2343" w:author="jonesar" w:date="2013-05-14T12:46:00Z">
              <w:r>
                <w:rPr>
                  <w:rFonts w:cs="Courier New"/>
                </w:rPr>
                <w:t>SM</w:t>
              </w:r>
            </w:ins>
            <w:ins w:id="2344" w:author="jonesar" w:date="2013-05-14T12:31:00Z">
              <w:r w:rsidR="00545E5E" w:rsidRPr="00E92C27">
                <w:rPr>
                  <w:rFonts w:cs="Courier New"/>
                </w:rPr>
                <w:t xml:space="preserve">  VFDEFKPLVEEPQNLIK  …   [MS,MS:1001207,Mascot,]                           …</w:t>
              </w:r>
            </w:ins>
          </w:p>
        </w:tc>
      </w:tr>
    </w:tbl>
    <w:p w:rsidR="00545E5E" w:rsidRDefault="00545E5E" w:rsidP="00545E5E">
      <w:pPr>
        <w:pStyle w:val="Heading3"/>
        <w:rPr>
          <w:ins w:id="2345" w:author="jonesar" w:date="2013-05-14T12:31:00Z"/>
          <w:lang w:val="en-GB"/>
        </w:rPr>
      </w:pPr>
      <w:ins w:id="2346" w:author="jonesar" w:date="2013-05-14T12:31:00Z">
        <w:r w:rsidRPr="00D114D1">
          <w:rPr>
            <w:lang w:val="en-GB"/>
          </w:rPr>
          <w:t>search_engine_score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E571A8">
        <w:trPr>
          <w:ins w:id="2347" w:author="jonesar" w:date="2013-05-14T12:31:00Z"/>
        </w:trPr>
        <w:tc>
          <w:tcPr>
            <w:tcW w:w="1617" w:type="dxa"/>
            <w:vAlign w:val="center"/>
          </w:tcPr>
          <w:p w:rsidR="00545E5E" w:rsidRPr="00EC2317" w:rsidRDefault="00545E5E" w:rsidP="00E571A8">
            <w:pPr>
              <w:rPr>
                <w:ins w:id="2348" w:author="jonesar" w:date="2013-05-14T12:31:00Z"/>
                <w:b/>
                <w:lang w:val="en-GB"/>
              </w:rPr>
            </w:pPr>
            <w:ins w:id="2349" w:author="jonesar" w:date="2013-05-14T12:31:00Z">
              <w:r w:rsidRPr="00EC2317">
                <w:rPr>
                  <w:b/>
                  <w:lang w:val="en-GB"/>
                </w:rPr>
                <w:t>Description:</w:t>
              </w:r>
            </w:ins>
          </w:p>
        </w:tc>
        <w:tc>
          <w:tcPr>
            <w:tcW w:w="8571" w:type="dxa"/>
          </w:tcPr>
          <w:p w:rsidR="00545E5E" w:rsidRPr="00EC2317" w:rsidRDefault="00545E5E" w:rsidP="009341EE">
            <w:pPr>
              <w:rPr>
                <w:ins w:id="2350" w:author="jonesar" w:date="2013-05-14T12:31:00Z"/>
                <w:lang w:val="en-GB"/>
              </w:rPr>
            </w:pPr>
            <w:ins w:id="2351" w:author="jonesar" w:date="2013-05-14T12:31:00Z">
              <w:r w:rsidRPr="00EC2317">
                <w:rPr>
                  <w:lang w:val="en-GB"/>
                </w:rPr>
                <w:t xml:space="preserve">A “|” delimited list of search engine score(s) for the given </w:t>
              </w:r>
            </w:ins>
            <w:ins w:id="2352" w:author="jonesar" w:date="2013-05-14T12:41:00Z">
              <w:r w:rsidR="009341EE">
                <w:rPr>
                  <w:lang w:val="en-GB"/>
                </w:rPr>
                <w:t>PSM.</w:t>
              </w:r>
            </w:ins>
            <w:ins w:id="2353" w:author="jonesar" w:date="2013-05-14T12:31:00Z">
              <w:r w:rsidRPr="00EC2317">
                <w:rPr>
                  <w:lang w:val="en-GB"/>
                </w:rPr>
                <w:t xml:space="preserve"> </w:t>
              </w:r>
            </w:ins>
          </w:p>
        </w:tc>
      </w:tr>
      <w:tr w:rsidR="00545E5E" w:rsidTr="00E571A8">
        <w:trPr>
          <w:ins w:id="2354" w:author="jonesar" w:date="2013-05-14T12:31:00Z"/>
        </w:trPr>
        <w:tc>
          <w:tcPr>
            <w:tcW w:w="1617" w:type="dxa"/>
            <w:vAlign w:val="center"/>
          </w:tcPr>
          <w:p w:rsidR="00545E5E" w:rsidRPr="00EC2317" w:rsidRDefault="00545E5E" w:rsidP="00E571A8">
            <w:pPr>
              <w:rPr>
                <w:ins w:id="2355" w:author="jonesar" w:date="2013-05-14T12:31:00Z"/>
                <w:b/>
                <w:lang w:val="en-GB"/>
              </w:rPr>
            </w:pPr>
            <w:ins w:id="2356" w:author="jonesar" w:date="2013-05-14T12:31:00Z">
              <w:r w:rsidRPr="00EC2317">
                <w:rPr>
                  <w:b/>
                  <w:lang w:val="en-GB"/>
                </w:rPr>
                <w:t>Type:</w:t>
              </w:r>
            </w:ins>
          </w:p>
        </w:tc>
        <w:tc>
          <w:tcPr>
            <w:tcW w:w="8571" w:type="dxa"/>
          </w:tcPr>
          <w:p w:rsidR="00545E5E" w:rsidRPr="00EC2317" w:rsidRDefault="00545E5E" w:rsidP="00E571A8">
            <w:pPr>
              <w:rPr>
                <w:ins w:id="2357" w:author="jonesar" w:date="2013-05-14T12:31:00Z"/>
                <w:lang w:val="en-GB"/>
              </w:rPr>
            </w:pPr>
            <w:ins w:id="2358" w:author="jonesar" w:date="2013-05-14T12:31:00Z">
              <w:r w:rsidRPr="00EC2317">
                <w:rPr>
                  <w:lang w:val="en-GB"/>
                </w:rPr>
                <w:t>Parameter List</w:t>
              </w:r>
            </w:ins>
          </w:p>
        </w:tc>
      </w:tr>
      <w:tr w:rsidR="00545E5E" w:rsidTr="00E571A8">
        <w:trPr>
          <w:ins w:id="2359" w:author="jonesar" w:date="2013-05-14T12:31:00Z"/>
        </w:trPr>
        <w:tc>
          <w:tcPr>
            <w:tcW w:w="1617" w:type="dxa"/>
            <w:vAlign w:val="center"/>
          </w:tcPr>
          <w:p w:rsidR="00545E5E" w:rsidRPr="00EC2317" w:rsidRDefault="00545E5E" w:rsidP="00E571A8">
            <w:pPr>
              <w:rPr>
                <w:ins w:id="2360" w:author="jonesar" w:date="2013-05-14T12:31:00Z"/>
                <w:b/>
                <w:lang w:val="en-GB"/>
              </w:rPr>
            </w:pPr>
            <w:ins w:id="2361" w:author="jonesar" w:date="2013-05-14T12:31:00Z">
              <w:r w:rsidRPr="00EC2317">
                <w:rPr>
                  <w:b/>
                  <w:lang w:val="en-GB"/>
                </w:rPr>
                <w:t>Example:</w:t>
              </w:r>
            </w:ins>
          </w:p>
        </w:tc>
        <w:tc>
          <w:tcPr>
            <w:tcW w:w="8571" w:type="dxa"/>
          </w:tcPr>
          <w:p w:rsidR="00545E5E" w:rsidRPr="00E92C27" w:rsidRDefault="00545E5E" w:rsidP="00E571A8">
            <w:pPr>
              <w:pStyle w:val="Code"/>
              <w:rPr>
                <w:ins w:id="2362" w:author="jonesar" w:date="2013-05-14T12:31:00Z"/>
                <w:rFonts w:cs="Courier New"/>
              </w:rPr>
            </w:pPr>
            <w:ins w:id="2363" w:author="jonesar" w:date="2013-05-14T12:31:00Z">
              <w:r w:rsidRPr="00E92C27">
                <w:rPr>
                  <w:rFonts w:cs="Courier New"/>
                </w:rPr>
                <w:t>P</w:t>
              </w:r>
            </w:ins>
            <w:ins w:id="2364" w:author="jonesar" w:date="2013-05-14T12:46:00Z">
              <w:r w:rsidR="0098205B">
                <w:rPr>
                  <w:rFonts w:cs="Courier New"/>
                </w:rPr>
                <w:t>SH</w:t>
              </w:r>
            </w:ins>
            <w:ins w:id="2365" w:author="jonesar" w:date="2013-05-14T12:31:00Z">
              <w:r w:rsidRPr="00E92C27">
                <w:rPr>
                  <w:rFonts w:cs="Courier New"/>
                </w:rPr>
                <w:t xml:space="preserve">  sequence           …   </w:t>
              </w:r>
              <w:r>
                <w:rPr>
                  <w:rFonts w:cs="Courier New"/>
                </w:rPr>
                <w:t>best_</w:t>
              </w:r>
              <w:r w:rsidRPr="00E92C27">
                <w:rPr>
                  <w:rFonts w:cs="Courier New"/>
                </w:rPr>
                <w:t>search_e</w:t>
              </w:r>
              <w:r w:rsidR="0098205B">
                <w:rPr>
                  <w:rFonts w:cs="Courier New"/>
                </w:rPr>
                <w:t>ngine_score                …</w:t>
              </w:r>
              <w:r w:rsidR="0098205B">
                <w:rPr>
                  <w:rFonts w:cs="Courier New"/>
                </w:rPr>
                <w:br/>
                <w:t>P</w:t>
              </w:r>
            </w:ins>
            <w:ins w:id="2366" w:author="jonesar" w:date="2013-05-14T12:46:00Z">
              <w:r w:rsidR="0098205B">
                <w:rPr>
                  <w:rFonts w:cs="Courier New"/>
                </w:rPr>
                <w:t>SM</w:t>
              </w:r>
            </w:ins>
            <w:ins w:id="2367" w:author="jonesar" w:date="2013-05-14T12:31:00Z">
              <w:r w:rsidRPr="00E92C27">
                <w:rPr>
                  <w:rFonts w:cs="Courier New"/>
                </w:rPr>
                <w:t xml:space="preserve">  KVPQVSTPTLVEVSR    …   [MS,MS:1</w:t>
              </w:r>
              <w:r w:rsidR="0098205B">
                <w:rPr>
                  <w:rFonts w:cs="Courier New"/>
                </w:rPr>
                <w:t>001155,Sequest:xcorr,2]    …</w:t>
              </w:r>
              <w:r w:rsidR="0098205B">
                <w:rPr>
                  <w:rFonts w:cs="Courier New"/>
                </w:rPr>
                <w:br/>
                <w:t>P</w:t>
              </w:r>
            </w:ins>
            <w:ins w:id="2368" w:author="jonesar" w:date="2013-05-14T12:46:00Z">
              <w:r w:rsidR="0098205B">
                <w:rPr>
                  <w:rFonts w:cs="Courier New"/>
                </w:rPr>
                <w:t>SM</w:t>
              </w:r>
            </w:ins>
            <w:ins w:id="2369" w:author="jonesar" w:date="2013-05-14T12:31:00Z">
              <w:r w:rsidRPr="00E92C27">
                <w:rPr>
                  <w:rFonts w:cs="Courier New"/>
                </w:rPr>
                <w:t xml:space="preserve">  VFDEFKPLVEEPQNLIK  …   [MS,MS:1001171,Mascot score,47.2]  …</w:t>
              </w:r>
            </w:ins>
          </w:p>
        </w:tc>
      </w:tr>
    </w:tbl>
    <w:p w:rsidR="00545E5E" w:rsidRDefault="00545E5E" w:rsidP="00545E5E">
      <w:pPr>
        <w:pStyle w:val="Heading3"/>
        <w:rPr>
          <w:ins w:id="2370" w:author="jonesar" w:date="2013-05-14T12:31:00Z"/>
          <w:lang w:val="en-GB"/>
        </w:rPr>
      </w:pPr>
      <w:ins w:id="2371" w:author="jonesar" w:date="2013-05-14T12:31:00Z">
        <w:r w:rsidRPr="00D90D2C">
          <w:rPr>
            <w:lang w:val="en-GB"/>
          </w:rPr>
          <w:t>reliability</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E571A8">
        <w:trPr>
          <w:ins w:id="2372" w:author="jonesar" w:date="2013-05-14T12:31:00Z"/>
        </w:trPr>
        <w:tc>
          <w:tcPr>
            <w:tcW w:w="1526" w:type="dxa"/>
            <w:vAlign w:val="center"/>
          </w:tcPr>
          <w:p w:rsidR="00545E5E" w:rsidRPr="00EC2317" w:rsidRDefault="00545E5E" w:rsidP="00E571A8">
            <w:pPr>
              <w:rPr>
                <w:ins w:id="2373" w:author="jonesar" w:date="2013-05-14T12:31:00Z"/>
                <w:b/>
                <w:lang w:val="en-GB"/>
              </w:rPr>
            </w:pPr>
            <w:ins w:id="2374" w:author="jonesar" w:date="2013-05-14T12:31:00Z">
              <w:r w:rsidRPr="00EC2317">
                <w:rPr>
                  <w:b/>
                  <w:lang w:val="en-GB"/>
                </w:rPr>
                <w:t>Description:</w:t>
              </w:r>
            </w:ins>
          </w:p>
        </w:tc>
        <w:tc>
          <w:tcPr>
            <w:tcW w:w="8586" w:type="dxa"/>
          </w:tcPr>
          <w:p w:rsidR="00545E5E" w:rsidRPr="00EC2317" w:rsidRDefault="00545E5E" w:rsidP="00E571A8">
            <w:pPr>
              <w:rPr>
                <w:ins w:id="2375" w:author="jonesar" w:date="2013-05-14T12:31:00Z"/>
                <w:lang w:val="en-GB"/>
              </w:rPr>
            </w:pPr>
            <w:ins w:id="2376" w:author="jonesar" w:date="2013-05-14T12:31:00Z">
              <w:r w:rsidRPr="00EC2317">
                <w:rPr>
                  <w:lang w:val="en-GB"/>
                </w:rPr>
                <w:t xml:space="preserve">The reliability of the given </w:t>
              </w:r>
            </w:ins>
            <w:ins w:id="2377" w:author="jonesar" w:date="2013-05-14T12:42:00Z">
              <w:r w:rsidR="00B6678B">
                <w:rPr>
                  <w:lang w:val="en-GB"/>
                </w:rPr>
                <w:t>PSM</w:t>
              </w:r>
            </w:ins>
            <w:ins w:id="2378" w:author="jonesar" w:date="2013-05-14T12:31:00Z">
              <w:r w:rsidRPr="00EC2317">
                <w:rPr>
                  <w:lang w:val="en-GB"/>
                </w:rPr>
                <w:t xml:space="preserve">. This must be supplied by the resource and has to be one of the following values: </w:t>
              </w:r>
            </w:ins>
          </w:p>
          <w:p w:rsidR="00545E5E" w:rsidRPr="00EC2317" w:rsidRDefault="00545E5E" w:rsidP="00E571A8">
            <w:pPr>
              <w:ind w:firstLine="720"/>
              <w:jc w:val="both"/>
              <w:rPr>
                <w:ins w:id="2379" w:author="jonesar" w:date="2013-05-14T12:31:00Z"/>
                <w:lang w:val="en-GB"/>
              </w:rPr>
            </w:pPr>
            <w:ins w:id="2380" w:author="jonesar" w:date="2013-05-14T12:31:00Z">
              <w:r w:rsidRPr="00EC2317">
                <w:rPr>
                  <w:lang w:val="en-GB"/>
                </w:rPr>
                <w:t>1: high reliability</w:t>
              </w:r>
            </w:ins>
          </w:p>
          <w:p w:rsidR="00545E5E" w:rsidRPr="00EC2317" w:rsidRDefault="00545E5E" w:rsidP="00E571A8">
            <w:pPr>
              <w:ind w:firstLine="720"/>
              <w:jc w:val="both"/>
              <w:rPr>
                <w:ins w:id="2381" w:author="jonesar" w:date="2013-05-14T12:31:00Z"/>
                <w:lang w:val="en-GB"/>
              </w:rPr>
            </w:pPr>
            <w:ins w:id="2382" w:author="jonesar" w:date="2013-05-14T12:31:00Z">
              <w:r w:rsidRPr="00EC2317">
                <w:rPr>
                  <w:lang w:val="en-GB"/>
                </w:rPr>
                <w:t>2: medium reliability</w:t>
              </w:r>
            </w:ins>
          </w:p>
          <w:p w:rsidR="00545E5E" w:rsidRPr="00EC2317" w:rsidRDefault="00545E5E" w:rsidP="00E571A8">
            <w:pPr>
              <w:ind w:firstLine="720"/>
              <w:jc w:val="both"/>
              <w:rPr>
                <w:ins w:id="2383" w:author="jonesar" w:date="2013-05-14T12:31:00Z"/>
                <w:lang w:val="en-GB"/>
              </w:rPr>
            </w:pPr>
            <w:ins w:id="2384" w:author="jonesar" w:date="2013-05-14T12:31:00Z">
              <w:r w:rsidRPr="00EC2317">
                <w:rPr>
                  <w:lang w:val="en-GB"/>
                </w:rPr>
                <w:t>3: poor reliability</w:t>
              </w:r>
            </w:ins>
          </w:p>
          <w:p w:rsidR="00545E5E" w:rsidRPr="00EC2317" w:rsidRDefault="00545E5E" w:rsidP="00E571A8">
            <w:pPr>
              <w:rPr>
                <w:ins w:id="2385" w:author="jonesar" w:date="2013-05-14T12:31:00Z"/>
                <w:lang w:val="en-GB"/>
              </w:rPr>
            </w:pPr>
          </w:p>
          <w:p w:rsidR="00545E5E" w:rsidRPr="00EC2317" w:rsidRDefault="00545E5E" w:rsidP="00E571A8">
            <w:pPr>
              <w:rPr>
                <w:ins w:id="2386" w:author="jonesar" w:date="2013-05-14T12:31:00Z"/>
                <w:lang w:val="en-GB"/>
              </w:rPr>
            </w:pPr>
            <w:ins w:id="2387" w:author="jonesar" w:date="2013-05-14T12:31:00Z">
              <w:r w:rsidRPr="00EC2317">
                <w:rPr>
                  <w:lang w:val="en-GB"/>
                </w:rPr>
                <w:t>Important: An identification's reliability is resource dependent.</w:t>
              </w:r>
            </w:ins>
          </w:p>
        </w:tc>
      </w:tr>
      <w:tr w:rsidR="00545E5E" w:rsidTr="00E571A8">
        <w:trPr>
          <w:ins w:id="2388" w:author="jonesar" w:date="2013-05-14T12:31:00Z"/>
        </w:trPr>
        <w:tc>
          <w:tcPr>
            <w:tcW w:w="1526" w:type="dxa"/>
            <w:vAlign w:val="center"/>
          </w:tcPr>
          <w:p w:rsidR="00545E5E" w:rsidRPr="00EC2317" w:rsidRDefault="00545E5E" w:rsidP="00E571A8">
            <w:pPr>
              <w:rPr>
                <w:ins w:id="2389" w:author="jonesar" w:date="2013-05-14T12:31:00Z"/>
                <w:b/>
                <w:lang w:val="en-GB"/>
              </w:rPr>
            </w:pPr>
            <w:ins w:id="2390" w:author="jonesar" w:date="2013-05-14T12:31:00Z">
              <w:r w:rsidRPr="00EC2317">
                <w:rPr>
                  <w:b/>
                  <w:lang w:val="en-GB"/>
                </w:rPr>
                <w:t>Type:</w:t>
              </w:r>
            </w:ins>
          </w:p>
        </w:tc>
        <w:tc>
          <w:tcPr>
            <w:tcW w:w="8586" w:type="dxa"/>
          </w:tcPr>
          <w:p w:rsidR="00545E5E" w:rsidRPr="00EC2317" w:rsidRDefault="00545E5E" w:rsidP="00E571A8">
            <w:pPr>
              <w:rPr>
                <w:ins w:id="2391" w:author="jonesar" w:date="2013-05-14T12:31:00Z"/>
                <w:lang w:val="en-GB"/>
              </w:rPr>
            </w:pPr>
            <w:ins w:id="2392" w:author="jonesar" w:date="2013-05-14T12:31:00Z">
              <w:r w:rsidRPr="00EC2317">
                <w:rPr>
                  <w:lang w:val="en-GB"/>
                </w:rPr>
                <w:t>Integer</w:t>
              </w:r>
            </w:ins>
          </w:p>
        </w:tc>
      </w:tr>
      <w:tr w:rsidR="00545E5E" w:rsidTr="00E571A8">
        <w:trPr>
          <w:ins w:id="2393" w:author="jonesar" w:date="2013-05-14T12:31:00Z"/>
        </w:trPr>
        <w:tc>
          <w:tcPr>
            <w:tcW w:w="1526" w:type="dxa"/>
            <w:vAlign w:val="center"/>
          </w:tcPr>
          <w:p w:rsidR="00545E5E" w:rsidRPr="00EC2317" w:rsidRDefault="00545E5E" w:rsidP="00E571A8">
            <w:pPr>
              <w:rPr>
                <w:ins w:id="2394" w:author="jonesar" w:date="2013-05-14T12:31:00Z"/>
                <w:b/>
                <w:lang w:val="en-GB"/>
              </w:rPr>
            </w:pPr>
            <w:ins w:id="2395" w:author="jonesar" w:date="2013-05-14T12:31:00Z">
              <w:r w:rsidRPr="00EC2317">
                <w:rPr>
                  <w:b/>
                  <w:lang w:val="en-GB"/>
                </w:rPr>
                <w:t>Example:</w:t>
              </w:r>
            </w:ins>
          </w:p>
        </w:tc>
        <w:tc>
          <w:tcPr>
            <w:tcW w:w="8586" w:type="dxa"/>
          </w:tcPr>
          <w:p w:rsidR="00545E5E" w:rsidRPr="00E92C27" w:rsidRDefault="00545E5E" w:rsidP="00E571A8">
            <w:pPr>
              <w:pStyle w:val="Code"/>
              <w:rPr>
                <w:ins w:id="2396" w:author="jonesar" w:date="2013-05-14T12:31:00Z"/>
                <w:rFonts w:cs="Courier New"/>
              </w:rPr>
            </w:pPr>
            <w:ins w:id="2397" w:author="jonesar" w:date="2013-05-14T12:31:00Z">
              <w:r w:rsidRPr="00E92C27">
                <w:rPr>
                  <w:rFonts w:cs="Courier New"/>
                </w:rPr>
                <w:t>P</w:t>
              </w:r>
            </w:ins>
            <w:ins w:id="2398" w:author="jonesar" w:date="2013-05-14T12:46:00Z">
              <w:r w:rsidR="0098205B">
                <w:rPr>
                  <w:rFonts w:cs="Courier New"/>
                </w:rPr>
                <w:t>SH</w:t>
              </w:r>
            </w:ins>
            <w:ins w:id="2399" w:author="jonesar" w:date="2013-05-14T12:31:00Z">
              <w:r w:rsidRPr="00E92C27">
                <w:rPr>
                  <w:rFonts w:cs="Courier New"/>
                </w:rPr>
                <w:t xml:space="preserve">  sequence  </w:t>
              </w:r>
              <w:r w:rsidR="0098205B">
                <w:rPr>
                  <w:rFonts w:cs="Courier New"/>
                </w:rPr>
                <w:t xml:space="preserve">         …   reliability   …</w:t>
              </w:r>
              <w:r w:rsidR="0098205B">
                <w:rPr>
                  <w:rFonts w:cs="Courier New"/>
                </w:rPr>
                <w:br/>
                <w:t>P</w:t>
              </w:r>
            </w:ins>
            <w:ins w:id="2400" w:author="jonesar" w:date="2013-05-14T12:46:00Z">
              <w:r w:rsidR="0098205B">
                <w:rPr>
                  <w:rFonts w:cs="Courier New"/>
                </w:rPr>
                <w:t>SM</w:t>
              </w:r>
            </w:ins>
            <w:ins w:id="2401" w:author="jonesar" w:date="2013-05-14T12:31:00Z">
              <w:r w:rsidRPr="00E92C27">
                <w:rPr>
                  <w:rFonts w:cs="Courier New"/>
                </w:rPr>
                <w:t xml:space="preserve">  KVPQVSTPTL</w:t>
              </w:r>
              <w:r w:rsidR="0098205B">
                <w:rPr>
                  <w:rFonts w:cs="Courier New"/>
                </w:rPr>
                <w:t>VEVSR    …   3             …</w:t>
              </w:r>
              <w:r w:rsidR="0098205B">
                <w:rPr>
                  <w:rFonts w:cs="Courier New"/>
                </w:rPr>
                <w:br/>
                <w:t>P</w:t>
              </w:r>
            </w:ins>
            <w:ins w:id="2402" w:author="jonesar" w:date="2013-05-14T12:46:00Z">
              <w:r w:rsidR="0098205B">
                <w:rPr>
                  <w:rFonts w:cs="Courier New"/>
                </w:rPr>
                <w:t>SM</w:t>
              </w:r>
            </w:ins>
            <w:ins w:id="2403" w:author="jonesar" w:date="2013-05-14T12:31:00Z">
              <w:r w:rsidRPr="00E92C27">
                <w:rPr>
                  <w:rFonts w:cs="Courier New"/>
                </w:rPr>
                <w:t xml:space="preserve">  VFDEFKPLVEEPQNLIK  …   1             …</w:t>
              </w:r>
            </w:ins>
          </w:p>
        </w:tc>
      </w:tr>
    </w:tbl>
    <w:p w:rsidR="00545E5E" w:rsidRDefault="00545E5E" w:rsidP="00545E5E">
      <w:pPr>
        <w:pStyle w:val="Heading3"/>
        <w:rPr>
          <w:ins w:id="2404" w:author="jonesar" w:date="2013-05-14T12:31:00Z"/>
          <w:lang w:val="en-GB"/>
        </w:rPr>
      </w:pPr>
      <w:ins w:id="2405" w:author="jonesar" w:date="2013-05-14T12:31:00Z">
        <w:r w:rsidRPr="00C30E45">
          <w:rPr>
            <w:lang w:val="en-GB"/>
          </w:rPr>
          <w:t>modifications</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E571A8">
        <w:trPr>
          <w:ins w:id="2406" w:author="jonesar" w:date="2013-05-14T12:31:00Z"/>
        </w:trPr>
        <w:tc>
          <w:tcPr>
            <w:tcW w:w="1526" w:type="dxa"/>
            <w:vAlign w:val="center"/>
          </w:tcPr>
          <w:p w:rsidR="00545E5E" w:rsidRPr="00EC2317" w:rsidRDefault="00545E5E" w:rsidP="00E571A8">
            <w:pPr>
              <w:rPr>
                <w:ins w:id="2407" w:author="jonesar" w:date="2013-05-14T12:31:00Z"/>
                <w:b/>
                <w:lang w:val="en-GB"/>
              </w:rPr>
            </w:pPr>
            <w:ins w:id="2408" w:author="jonesar" w:date="2013-05-14T12:31:00Z">
              <w:r w:rsidRPr="00EC2317">
                <w:rPr>
                  <w:b/>
                  <w:lang w:val="en-GB"/>
                </w:rPr>
                <w:t>Description:</w:t>
              </w:r>
            </w:ins>
          </w:p>
        </w:tc>
        <w:tc>
          <w:tcPr>
            <w:tcW w:w="8586" w:type="dxa"/>
          </w:tcPr>
          <w:p w:rsidR="00545E5E" w:rsidRPr="00EC2317" w:rsidRDefault="00545E5E" w:rsidP="00E571A8">
            <w:pPr>
              <w:rPr>
                <w:ins w:id="2409" w:author="jonesar" w:date="2013-05-14T12:31:00Z"/>
                <w:lang w:val="en-GB"/>
              </w:rPr>
            </w:pPr>
            <w:ins w:id="2410" w:author="jonesar" w:date="2013-05-14T12:31:00Z">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ins>
          </w:p>
        </w:tc>
      </w:tr>
      <w:tr w:rsidR="00545E5E" w:rsidTr="00E571A8">
        <w:trPr>
          <w:ins w:id="2411" w:author="jonesar" w:date="2013-05-14T12:31:00Z"/>
        </w:trPr>
        <w:tc>
          <w:tcPr>
            <w:tcW w:w="1526" w:type="dxa"/>
            <w:vAlign w:val="center"/>
          </w:tcPr>
          <w:p w:rsidR="00545E5E" w:rsidRPr="00EC2317" w:rsidRDefault="00545E5E" w:rsidP="00E571A8">
            <w:pPr>
              <w:rPr>
                <w:ins w:id="2412" w:author="jonesar" w:date="2013-05-14T12:31:00Z"/>
                <w:b/>
                <w:lang w:val="en-GB"/>
              </w:rPr>
            </w:pPr>
            <w:ins w:id="2413" w:author="jonesar" w:date="2013-05-14T12:31:00Z">
              <w:r w:rsidRPr="00EC2317">
                <w:rPr>
                  <w:b/>
                  <w:lang w:val="en-GB"/>
                </w:rPr>
                <w:t>Type:</w:t>
              </w:r>
            </w:ins>
          </w:p>
        </w:tc>
        <w:tc>
          <w:tcPr>
            <w:tcW w:w="8586" w:type="dxa"/>
          </w:tcPr>
          <w:p w:rsidR="00545E5E" w:rsidRPr="00EC2317" w:rsidRDefault="00545E5E" w:rsidP="00E571A8">
            <w:pPr>
              <w:rPr>
                <w:ins w:id="2414" w:author="jonesar" w:date="2013-05-14T12:31:00Z"/>
                <w:lang w:val="en-GB"/>
              </w:rPr>
            </w:pPr>
            <w:ins w:id="2415" w:author="jonesar" w:date="2013-05-14T12:31:00Z">
              <w:r w:rsidRPr="00EC2317">
                <w:rPr>
                  <w:lang w:val="en-GB"/>
                </w:rPr>
                <w:t>String</w:t>
              </w:r>
            </w:ins>
          </w:p>
        </w:tc>
      </w:tr>
      <w:tr w:rsidR="00545E5E" w:rsidTr="00E571A8">
        <w:trPr>
          <w:ins w:id="2416" w:author="jonesar" w:date="2013-05-14T12:31:00Z"/>
        </w:trPr>
        <w:tc>
          <w:tcPr>
            <w:tcW w:w="1526" w:type="dxa"/>
            <w:vAlign w:val="center"/>
          </w:tcPr>
          <w:p w:rsidR="00545E5E" w:rsidRPr="00EC2317" w:rsidRDefault="00545E5E" w:rsidP="00E571A8">
            <w:pPr>
              <w:rPr>
                <w:ins w:id="2417" w:author="jonesar" w:date="2013-05-14T12:31:00Z"/>
                <w:b/>
                <w:lang w:val="en-GB"/>
              </w:rPr>
            </w:pPr>
            <w:ins w:id="2418" w:author="jonesar" w:date="2013-05-14T12:31:00Z">
              <w:r w:rsidRPr="00EC2317">
                <w:rPr>
                  <w:b/>
                  <w:lang w:val="en-GB"/>
                </w:rPr>
                <w:t>Example:</w:t>
              </w:r>
            </w:ins>
          </w:p>
        </w:tc>
        <w:tc>
          <w:tcPr>
            <w:tcW w:w="8586" w:type="dxa"/>
          </w:tcPr>
          <w:p w:rsidR="00545E5E" w:rsidRPr="00E92C27" w:rsidRDefault="00545E5E" w:rsidP="00E571A8">
            <w:pPr>
              <w:pStyle w:val="Code"/>
              <w:rPr>
                <w:ins w:id="2419" w:author="jonesar" w:date="2013-05-14T12:31:00Z"/>
                <w:rFonts w:cs="Courier New"/>
              </w:rPr>
            </w:pPr>
            <w:ins w:id="2420" w:author="jonesar" w:date="2013-05-14T12:31:00Z">
              <w:r w:rsidRPr="00E92C27">
                <w:rPr>
                  <w:rFonts w:cs="Courier New"/>
                </w:rPr>
                <w:t>P</w:t>
              </w:r>
            </w:ins>
            <w:ins w:id="2421" w:author="jonesar" w:date="2013-05-14T12:46:00Z">
              <w:r w:rsidR="0098205B">
                <w:rPr>
                  <w:rFonts w:cs="Courier New"/>
                </w:rPr>
                <w:t>SH</w:t>
              </w:r>
            </w:ins>
            <w:ins w:id="2422" w:author="jonesar" w:date="2013-05-14T12:31:00Z">
              <w:r w:rsidRPr="00E92C27">
                <w:rPr>
                  <w:rFonts w:cs="Courier New"/>
                </w:rPr>
                <w:t xml:space="preserve">  sequence       </w:t>
              </w:r>
              <w:r w:rsidR="0098205B">
                <w:rPr>
                  <w:rFonts w:cs="Courier New"/>
                </w:rPr>
                <w:t xml:space="preserve">    …   modifications      …</w:t>
              </w:r>
              <w:r w:rsidR="0098205B">
                <w:rPr>
                  <w:rFonts w:cs="Courier New"/>
                </w:rPr>
                <w:br/>
                <w:t>P</w:t>
              </w:r>
            </w:ins>
            <w:ins w:id="2423" w:author="jonesar" w:date="2013-05-14T12:46:00Z">
              <w:r w:rsidR="0098205B">
                <w:rPr>
                  <w:rFonts w:cs="Courier New"/>
                </w:rPr>
                <w:t>SM</w:t>
              </w:r>
            </w:ins>
            <w:ins w:id="2424" w:author="jonesar" w:date="2013-05-14T12:31:00Z">
              <w:r w:rsidRPr="00E92C27">
                <w:rPr>
                  <w:rFonts w:cs="Courier New"/>
                </w:rPr>
                <w:t xml:space="preserve">  KVPQVSTPTLVEVSR    …   10</w:t>
              </w:r>
              <w:r w:rsidRPr="00D5687B">
                <w:rPr>
                  <w:rFonts w:cs="Courier New"/>
                </w:rPr>
                <w:t>[MS,MS:100xxxx,Probability Score Y,0.8]</w:t>
              </w:r>
              <w:r w:rsidR="0098205B">
                <w:rPr>
                  <w:rFonts w:cs="Courier New"/>
                </w:rPr>
                <w:t>-MOD:00412  …</w:t>
              </w:r>
              <w:r w:rsidR="0098205B">
                <w:rPr>
                  <w:rFonts w:cs="Courier New"/>
                </w:rPr>
                <w:br/>
                <w:t>P</w:t>
              </w:r>
            </w:ins>
            <w:ins w:id="2425" w:author="jonesar" w:date="2013-05-14T12:46:00Z">
              <w:r w:rsidR="0098205B">
                <w:rPr>
                  <w:rFonts w:cs="Courier New"/>
                </w:rPr>
                <w:t>SM</w:t>
              </w:r>
            </w:ins>
            <w:ins w:id="2426" w:author="jonesar" w:date="2013-05-14T12:31:00Z">
              <w:r w:rsidRPr="00E92C27">
                <w:rPr>
                  <w:rFonts w:cs="Courier New"/>
                </w:rPr>
                <w:t xml:space="preserve">  VFDEFKPLVEEPQNLIK  …   NA                 …</w:t>
              </w:r>
            </w:ins>
          </w:p>
        </w:tc>
      </w:tr>
    </w:tbl>
    <w:p w:rsidR="00545E5E" w:rsidRDefault="00545E5E" w:rsidP="00545E5E">
      <w:pPr>
        <w:pStyle w:val="Heading3"/>
        <w:rPr>
          <w:ins w:id="2427" w:author="jonesar" w:date="2013-05-14T12:31:00Z"/>
          <w:lang w:val="en-GB"/>
        </w:rPr>
      </w:pPr>
      <w:ins w:id="2428" w:author="jonesar" w:date="2013-05-14T12:31:00Z">
        <w:r w:rsidRPr="00AE2FA9">
          <w:rPr>
            <w:lang w:val="en-GB"/>
          </w:rPr>
          <w:lastRenderedPageBreak/>
          <w:t>retention_time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E571A8">
        <w:trPr>
          <w:ins w:id="2429" w:author="jonesar" w:date="2013-05-14T12:31:00Z"/>
        </w:trPr>
        <w:tc>
          <w:tcPr>
            <w:tcW w:w="1526" w:type="dxa"/>
            <w:vAlign w:val="center"/>
          </w:tcPr>
          <w:p w:rsidR="00545E5E" w:rsidRPr="00EC2317" w:rsidRDefault="00545E5E" w:rsidP="00E571A8">
            <w:pPr>
              <w:rPr>
                <w:ins w:id="2430" w:author="jonesar" w:date="2013-05-14T12:31:00Z"/>
                <w:b/>
                <w:lang w:val="en-GB"/>
              </w:rPr>
            </w:pPr>
            <w:ins w:id="2431" w:author="jonesar" w:date="2013-05-14T12:31:00Z">
              <w:r w:rsidRPr="00EC2317">
                <w:rPr>
                  <w:b/>
                  <w:lang w:val="en-GB"/>
                </w:rPr>
                <w:t>Description:</w:t>
              </w:r>
            </w:ins>
          </w:p>
        </w:tc>
        <w:tc>
          <w:tcPr>
            <w:tcW w:w="8586" w:type="dxa"/>
          </w:tcPr>
          <w:p w:rsidR="00545E5E" w:rsidRPr="00EC2317" w:rsidRDefault="0098205B" w:rsidP="0098205B">
            <w:pPr>
              <w:rPr>
                <w:ins w:id="2432" w:author="jonesar" w:date="2013-05-14T12:31:00Z"/>
                <w:lang w:val="en-GB"/>
              </w:rPr>
            </w:pPr>
            <w:ins w:id="2433" w:author="jonesar" w:date="2013-05-14T12:47:00Z">
              <w:r>
                <w:rPr>
                  <w:lang w:val="en-GB"/>
                </w:rPr>
                <w:t xml:space="preserve">The retention time of the spectrum. </w:t>
              </w:r>
            </w:ins>
            <w:ins w:id="2434" w:author="jonesar" w:date="2013-05-14T12:31:00Z">
              <w:r w:rsidR="00545E5E" w:rsidRPr="00EC2317">
                <w:rPr>
                  <w:lang w:val="en-GB"/>
                </w:rPr>
                <w:t xml:space="preserve">A </w:t>
              </w:r>
              <w:r w:rsidR="00545E5E">
                <w:rPr>
                  <w:lang w:val="en-GB"/>
                </w:rPr>
                <w:t>‘|’</w:t>
              </w:r>
              <w:r w:rsidR="00545E5E" w:rsidRPr="00EC2317">
                <w:rPr>
                  <w:lang w:val="en-GB"/>
                </w:rPr>
                <w:t xml:space="preserve">-separated list of </w:t>
              </w:r>
            </w:ins>
            <w:ins w:id="2435" w:author="jonesar" w:date="2013-05-14T12:47:00Z">
              <w:r>
                <w:rPr>
                  <w:lang w:val="en-GB"/>
                </w:rPr>
                <w:t xml:space="preserve">multiple </w:t>
              </w:r>
            </w:ins>
            <w:ins w:id="2436" w:author="jonesar" w:date="2013-05-14T12:31:00Z">
              <w:r w:rsidR="00545E5E" w:rsidRPr="00EC2317">
                <w:rPr>
                  <w:lang w:val="en-GB"/>
                </w:rPr>
                <w:t>time points</w:t>
              </w:r>
            </w:ins>
            <w:ins w:id="2437" w:author="jonesar" w:date="2013-05-14T12:47:00Z">
              <w:r>
                <w:rPr>
                  <w:lang w:val="en-GB"/>
                </w:rPr>
                <w:t xml:space="preserve"> is allowed in case multiple spectra were combined by the search engine to make the PSM. </w:t>
              </w:r>
            </w:ins>
          </w:p>
        </w:tc>
      </w:tr>
      <w:tr w:rsidR="00545E5E" w:rsidTr="00E571A8">
        <w:trPr>
          <w:ins w:id="2438" w:author="jonesar" w:date="2013-05-14T12:31:00Z"/>
        </w:trPr>
        <w:tc>
          <w:tcPr>
            <w:tcW w:w="1526" w:type="dxa"/>
            <w:vAlign w:val="center"/>
          </w:tcPr>
          <w:p w:rsidR="00545E5E" w:rsidRPr="00EC2317" w:rsidRDefault="00545E5E" w:rsidP="00E571A8">
            <w:pPr>
              <w:rPr>
                <w:ins w:id="2439" w:author="jonesar" w:date="2013-05-14T12:31:00Z"/>
                <w:b/>
                <w:lang w:val="en-GB"/>
              </w:rPr>
            </w:pPr>
            <w:ins w:id="2440" w:author="jonesar" w:date="2013-05-14T12:31:00Z">
              <w:r w:rsidRPr="00EC2317">
                <w:rPr>
                  <w:b/>
                  <w:lang w:val="en-GB"/>
                </w:rPr>
                <w:t>Type:</w:t>
              </w:r>
            </w:ins>
          </w:p>
        </w:tc>
        <w:tc>
          <w:tcPr>
            <w:tcW w:w="8586" w:type="dxa"/>
          </w:tcPr>
          <w:p w:rsidR="00545E5E" w:rsidRPr="00EC2317" w:rsidRDefault="00545E5E" w:rsidP="00E571A8">
            <w:pPr>
              <w:rPr>
                <w:ins w:id="2441" w:author="jonesar" w:date="2013-05-14T12:31:00Z"/>
                <w:lang w:val="en-GB"/>
              </w:rPr>
            </w:pPr>
            <w:ins w:id="2442" w:author="jonesar" w:date="2013-05-14T12:31:00Z">
              <w:r w:rsidRPr="00EC2317">
                <w:rPr>
                  <w:lang w:val="en-GB"/>
                </w:rPr>
                <w:t>Double List</w:t>
              </w:r>
            </w:ins>
          </w:p>
        </w:tc>
      </w:tr>
      <w:tr w:rsidR="00545E5E" w:rsidTr="00E571A8">
        <w:trPr>
          <w:ins w:id="2443" w:author="jonesar" w:date="2013-05-14T12:31:00Z"/>
        </w:trPr>
        <w:tc>
          <w:tcPr>
            <w:tcW w:w="1526" w:type="dxa"/>
            <w:vAlign w:val="center"/>
          </w:tcPr>
          <w:p w:rsidR="00545E5E" w:rsidRPr="00EC2317" w:rsidRDefault="00545E5E" w:rsidP="00E571A8">
            <w:pPr>
              <w:rPr>
                <w:ins w:id="2444" w:author="jonesar" w:date="2013-05-14T12:31:00Z"/>
                <w:b/>
                <w:lang w:val="en-GB"/>
              </w:rPr>
            </w:pPr>
            <w:ins w:id="2445" w:author="jonesar" w:date="2013-05-14T12:31:00Z">
              <w:r w:rsidRPr="00EC2317">
                <w:rPr>
                  <w:b/>
                  <w:lang w:val="en-GB"/>
                </w:rPr>
                <w:t>Example:</w:t>
              </w:r>
            </w:ins>
          </w:p>
        </w:tc>
        <w:tc>
          <w:tcPr>
            <w:tcW w:w="8586" w:type="dxa"/>
          </w:tcPr>
          <w:p w:rsidR="00545E5E" w:rsidRPr="00E92C27" w:rsidRDefault="00545E5E" w:rsidP="00E571A8">
            <w:pPr>
              <w:pStyle w:val="Code"/>
              <w:rPr>
                <w:ins w:id="2446" w:author="jonesar" w:date="2013-05-14T12:31:00Z"/>
                <w:rFonts w:cs="Courier New"/>
              </w:rPr>
            </w:pPr>
            <w:ins w:id="2447" w:author="jonesar" w:date="2013-05-14T12:31:00Z">
              <w:r w:rsidRPr="00E92C27">
                <w:rPr>
                  <w:rFonts w:cs="Courier New"/>
                </w:rPr>
                <w:t>P</w:t>
              </w:r>
            </w:ins>
            <w:ins w:id="2448" w:author="jonesar" w:date="2013-05-14T12:46:00Z">
              <w:r w:rsidR="0098205B">
                <w:rPr>
                  <w:rFonts w:cs="Courier New"/>
                </w:rPr>
                <w:t>SH</w:t>
              </w:r>
            </w:ins>
            <w:ins w:id="2449" w:author="jonesar" w:date="2013-05-14T12:31:00Z">
              <w:r w:rsidRPr="00E92C27">
                <w:rPr>
                  <w:rFonts w:cs="Courier New"/>
                </w:rPr>
                <w:t xml:space="preserve">  sequence      </w:t>
              </w:r>
              <w:r w:rsidR="0098205B">
                <w:rPr>
                  <w:rFonts w:cs="Courier New"/>
                </w:rPr>
                <w:t xml:space="preserve">     …   retention_time    …</w:t>
              </w:r>
              <w:r w:rsidR="0098205B">
                <w:rPr>
                  <w:rFonts w:cs="Courier New"/>
                </w:rPr>
                <w:br/>
                <w:t>P</w:t>
              </w:r>
            </w:ins>
            <w:ins w:id="2450" w:author="jonesar" w:date="2013-05-14T12:46:00Z">
              <w:r w:rsidR="0098205B">
                <w:rPr>
                  <w:rFonts w:cs="Courier New"/>
                </w:rPr>
                <w:t>SM</w:t>
              </w:r>
            </w:ins>
            <w:ins w:id="2451" w:author="jonesar" w:date="2013-05-14T12:31:00Z">
              <w:r w:rsidRPr="00E92C27">
                <w:rPr>
                  <w:rFonts w:cs="Courier New"/>
                </w:rPr>
                <w:t xml:space="preserve">  KVPQVSTPTLVEVSR    …   10.2            </w:t>
              </w:r>
              <w:r w:rsidR="0098205B">
                <w:rPr>
                  <w:rFonts w:cs="Courier New"/>
                </w:rPr>
                <w:t xml:space="preserve">                           …</w:t>
              </w:r>
              <w:r w:rsidR="0098205B">
                <w:rPr>
                  <w:rFonts w:cs="Courier New"/>
                </w:rPr>
                <w:br/>
                <w:t>P</w:t>
              </w:r>
            </w:ins>
            <w:ins w:id="2452" w:author="jonesar" w:date="2013-05-14T12:46:00Z">
              <w:r w:rsidR="0098205B">
                <w:rPr>
                  <w:rFonts w:cs="Courier New"/>
                </w:rPr>
                <w:t>SM</w:t>
              </w:r>
            </w:ins>
            <w:ins w:id="2453" w:author="jonesar" w:date="2013-05-14T12:31:00Z">
              <w:r w:rsidRPr="00E92C27">
                <w:rPr>
                  <w:rFonts w:cs="Courier New"/>
                </w:rPr>
                <w:t xml:space="preserve">  VFDEFKPLVEEPQNLIK  …   15.8                                       …</w:t>
              </w:r>
            </w:ins>
          </w:p>
        </w:tc>
      </w:tr>
    </w:tbl>
    <w:p w:rsidR="00545E5E" w:rsidRDefault="00545E5E" w:rsidP="00545E5E">
      <w:pPr>
        <w:pStyle w:val="Heading3"/>
        <w:rPr>
          <w:ins w:id="2454" w:author="jonesar" w:date="2013-05-14T12:31:00Z"/>
          <w:lang w:val="en-GB"/>
        </w:rPr>
      </w:pPr>
      <w:ins w:id="2455" w:author="jonesar" w:date="2013-05-14T12:31:00Z">
        <w:r w:rsidRPr="004E482D">
          <w:rPr>
            <w:lang w:val="en-GB"/>
          </w:rPr>
          <w:t>charge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E571A8">
        <w:trPr>
          <w:ins w:id="2456" w:author="jonesar" w:date="2013-05-14T12:31:00Z"/>
        </w:trPr>
        <w:tc>
          <w:tcPr>
            <w:tcW w:w="1526" w:type="dxa"/>
            <w:vAlign w:val="center"/>
          </w:tcPr>
          <w:p w:rsidR="00545E5E" w:rsidRPr="00EC2317" w:rsidRDefault="00545E5E" w:rsidP="00E571A8">
            <w:pPr>
              <w:rPr>
                <w:ins w:id="2457" w:author="jonesar" w:date="2013-05-14T12:31:00Z"/>
                <w:b/>
                <w:lang w:val="en-GB"/>
              </w:rPr>
            </w:pPr>
            <w:ins w:id="2458" w:author="jonesar" w:date="2013-05-14T12:31:00Z">
              <w:r w:rsidRPr="00EC2317">
                <w:rPr>
                  <w:b/>
                  <w:lang w:val="en-GB"/>
                </w:rPr>
                <w:t>Description:</w:t>
              </w:r>
            </w:ins>
          </w:p>
        </w:tc>
        <w:tc>
          <w:tcPr>
            <w:tcW w:w="8586" w:type="dxa"/>
          </w:tcPr>
          <w:p w:rsidR="00545E5E" w:rsidRPr="00EC2317" w:rsidRDefault="00545E5E" w:rsidP="00A65834">
            <w:pPr>
              <w:rPr>
                <w:ins w:id="2459" w:author="jonesar" w:date="2013-05-14T12:31:00Z"/>
                <w:lang w:val="en-GB"/>
              </w:rPr>
            </w:pPr>
            <w:ins w:id="2460" w:author="jonesar" w:date="2013-05-14T12:31:00Z">
              <w:r w:rsidRPr="00EC2317">
                <w:rPr>
                  <w:lang w:val="en-GB"/>
                </w:rPr>
                <w:t>The charge</w:t>
              </w:r>
              <w:r>
                <w:rPr>
                  <w:lang w:val="en-GB"/>
                </w:rPr>
                <w:t xml:space="preserve"> assigned by the search engine/software</w:t>
              </w:r>
              <w:r w:rsidRPr="00EC2317">
                <w:rPr>
                  <w:lang w:val="en-GB"/>
                </w:rPr>
                <w:t xml:space="preserve">. </w:t>
              </w:r>
            </w:ins>
          </w:p>
        </w:tc>
      </w:tr>
      <w:tr w:rsidR="00545E5E" w:rsidTr="00E571A8">
        <w:trPr>
          <w:ins w:id="2461" w:author="jonesar" w:date="2013-05-14T12:31:00Z"/>
        </w:trPr>
        <w:tc>
          <w:tcPr>
            <w:tcW w:w="1526" w:type="dxa"/>
            <w:vAlign w:val="center"/>
          </w:tcPr>
          <w:p w:rsidR="00545E5E" w:rsidRPr="00EC2317" w:rsidRDefault="00545E5E" w:rsidP="00E571A8">
            <w:pPr>
              <w:rPr>
                <w:ins w:id="2462" w:author="jonesar" w:date="2013-05-14T12:31:00Z"/>
                <w:b/>
                <w:lang w:val="en-GB"/>
              </w:rPr>
            </w:pPr>
            <w:ins w:id="2463" w:author="jonesar" w:date="2013-05-14T12:31:00Z">
              <w:r w:rsidRPr="00EC2317">
                <w:rPr>
                  <w:b/>
                  <w:lang w:val="en-GB"/>
                </w:rPr>
                <w:t>Type:</w:t>
              </w:r>
            </w:ins>
          </w:p>
        </w:tc>
        <w:tc>
          <w:tcPr>
            <w:tcW w:w="8586" w:type="dxa"/>
          </w:tcPr>
          <w:p w:rsidR="00545E5E" w:rsidRPr="00EC2317" w:rsidRDefault="00545E5E" w:rsidP="00E571A8">
            <w:pPr>
              <w:rPr>
                <w:ins w:id="2464" w:author="jonesar" w:date="2013-05-14T12:31:00Z"/>
                <w:lang w:val="en-GB"/>
              </w:rPr>
            </w:pPr>
            <w:ins w:id="2465" w:author="jonesar" w:date="2013-05-14T12:31:00Z">
              <w:r>
                <w:rPr>
                  <w:lang w:val="en-GB"/>
                </w:rPr>
                <w:t>Integer</w:t>
              </w:r>
            </w:ins>
          </w:p>
        </w:tc>
      </w:tr>
      <w:tr w:rsidR="00545E5E" w:rsidTr="00E571A8">
        <w:trPr>
          <w:ins w:id="2466" w:author="jonesar" w:date="2013-05-14T12:31:00Z"/>
        </w:trPr>
        <w:tc>
          <w:tcPr>
            <w:tcW w:w="1526" w:type="dxa"/>
            <w:vAlign w:val="center"/>
          </w:tcPr>
          <w:p w:rsidR="00545E5E" w:rsidRPr="00EC2317" w:rsidRDefault="00545E5E" w:rsidP="00E571A8">
            <w:pPr>
              <w:rPr>
                <w:ins w:id="2467" w:author="jonesar" w:date="2013-05-14T12:31:00Z"/>
                <w:b/>
                <w:lang w:val="en-GB"/>
              </w:rPr>
            </w:pPr>
            <w:ins w:id="2468" w:author="jonesar" w:date="2013-05-14T12:31:00Z">
              <w:r w:rsidRPr="00EC2317">
                <w:rPr>
                  <w:b/>
                  <w:lang w:val="en-GB"/>
                </w:rPr>
                <w:t>Example:</w:t>
              </w:r>
            </w:ins>
          </w:p>
        </w:tc>
        <w:tc>
          <w:tcPr>
            <w:tcW w:w="8586" w:type="dxa"/>
          </w:tcPr>
          <w:p w:rsidR="00545E5E" w:rsidRPr="00E92C27" w:rsidRDefault="00545E5E" w:rsidP="00E571A8">
            <w:pPr>
              <w:pStyle w:val="Code"/>
              <w:rPr>
                <w:ins w:id="2469" w:author="jonesar" w:date="2013-05-14T12:31:00Z"/>
                <w:rFonts w:cs="Courier New"/>
              </w:rPr>
            </w:pPr>
            <w:ins w:id="2470" w:author="jonesar" w:date="2013-05-14T12:31:00Z">
              <w:r w:rsidRPr="00E92C27">
                <w:rPr>
                  <w:rFonts w:cs="Courier New"/>
                </w:rPr>
                <w:t>P</w:t>
              </w:r>
            </w:ins>
            <w:ins w:id="2471" w:author="jonesar" w:date="2013-05-14T12:52:00Z">
              <w:r w:rsidR="00396602">
                <w:rPr>
                  <w:rFonts w:cs="Courier New"/>
                </w:rPr>
                <w:t>S</w:t>
              </w:r>
            </w:ins>
            <w:ins w:id="2472" w:author="jonesar" w:date="2013-05-14T12:31:00Z">
              <w:r w:rsidRPr="00E92C27">
                <w:rPr>
                  <w:rFonts w:cs="Courier New"/>
                </w:rPr>
                <w:t>H  sequen</w:t>
              </w:r>
              <w:r w:rsidR="00396602">
                <w:rPr>
                  <w:rFonts w:cs="Courier New"/>
                </w:rPr>
                <w:t>ce           …   charge     …</w:t>
              </w:r>
              <w:r w:rsidR="00396602">
                <w:rPr>
                  <w:rFonts w:cs="Courier New"/>
                </w:rPr>
                <w:br/>
              </w:r>
              <w:r w:rsidRPr="00E92C27">
                <w:rPr>
                  <w:rFonts w:cs="Courier New"/>
                </w:rPr>
                <w:t>P</w:t>
              </w:r>
            </w:ins>
            <w:ins w:id="2473" w:author="jonesar" w:date="2013-05-14T12:52:00Z">
              <w:r w:rsidR="00396602">
                <w:rPr>
                  <w:rFonts w:cs="Courier New"/>
                </w:rPr>
                <w:t>SM</w:t>
              </w:r>
            </w:ins>
            <w:ins w:id="2474" w:author="jonesar" w:date="2013-05-14T12:31:00Z">
              <w:r w:rsidRPr="00E92C27">
                <w:rPr>
                  <w:rFonts w:cs="Courier New"/>
                </w:rPr>
                <w:t xml:space="preserve">  KVPQVST</w:t>
              </w:r>
              <w:r w:rsidR="00396602">
                <w:rPr>
                  <w:rFonts w:cs="Courier New"/>
                </w:rPr>
                <w:t>PTLVEVSR    …   2          …</w:t>
              </w:r>
              <w:r w:rsidR="00396602">
                <w:rPr>
                  <w:rFonts w:cs="Courier New"/>
                </w:rPr>
                <w:br/>
                <w:t>P</w:t>
              </w:r>
            </w:ins>
            <w:ins w:id="2475" w:author="jonesar" w:date="2013-05-14T12:52:00Z">
              <w:r w:rsidR="00396602">
                <w:rPr>
                  <w:rFonts w:cs="Courier New"/>
                </w:rPr>
                <w:t>SM</w:t>
              </w:r>
            </w:ins>
            <w:ins w:id="2476" w:author="jonesar" w:date="2013-05-14T12:31:00Z">
              <w:r w:rsidRPr="00E92C27">
                <w:rPr>
                  <w:rFonts w:cs="Courier New"/>
                </w:rPr>
                <w:t xml:space="preserve">  VFDEFKPLVEEPQNLIK  …   3          …</w:t>
              </w:r>
            </w:ins>
          </w:p>
        </w:tc>
      </w:tr>
    </w:tbl>
    <w:p w:rsidR="00545E5E" w:rsidRDefault="00A65834" w:rsidP="00545E5E">
      <w:pPr>
        <w:pStyle w:val="Heading3"/>
        <w:rPr>
          <w:ins w:id="2477" w:author="jonesar" w:date="2013-05-14T12:31:00Z"/>
          <w:lang w:val="en-GB"/>
        </w:rPr>
      </w:pPr>
      <w:ins w:id="2478" w:author="jonesar" w:date="2013-05-14T12:49:00Z">
        <w:r>
          <w:rPr>
            <w:lang w:val="en-GB"/>
          </w:rPr>
          <w:t>exp_</w:t>
        </w:r>
      </w:ins>
      <w:ins w:id="2479" w:author="jonesar" w:date="2013-05-14T12:31:00Z">
        <w:r w:rsidR="00545E5E" w:rsidRPr="00C35C85">
          <w:rPr>
            <w:lang w:val="en-GB"/>
          </w:rPr>
          <w:t>mass_to_charge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ED5296">
        <w:trPr>
          <w:ins w:id="2480" w:author="jonesar" w:date="2013-05-14T12:31:00Z"/>
        </w:trPr>
        <w:tc>
          <w:tcPr>
            <w:tcW w:w="1617" w:type="dxa"/>
            <w:vAlign w:val="center"/>
          </w:tcPr>
          <w:p w:rsidR="00545E5E" w:rsidRPr="00EC2317" w:rsidRDefault="00545E5E" w:rsidP="00E571A8">
            <w:pPr>
              <w:rPr>
                <w:ins w:id="2481" w:author="jonesar" w:date="2013-05-14T12:31:00Z"/>
                <w:b/>
                <w:lang w:val="en-GB"/>
              </w:rPr>
            </w:pPr>
            <w:ins w:id="2482" w:author="jonesar" w:date="2013-05-14T12:31:00Z">
              <w:r w:rsidRPr="00EC2317">
                <w:rPr>
                  <w:b/>
                  <w:lang w:val="en-GB"/>
                </w:rPr>
                <w:t>Description:</w:t>
              </w:r>
            </w:ins>
          </w:p>
        </w:tc>
        <w:tc>
          <w:tcPr>
            <w:tcW w:w="8571" w:type="dxa"/>
          </w:tcPr>
          <w:p w:rsidR="00545E5E" w:rsidRPr="00EC2317" w:rsidRDefault="00545E5E" w:rsidP="00A65834">
            <w:pPr>
              <w:rPr>
                <w:ins w:id="2483" w:author="jonesar" w:date="2013-05-14T12:31:00Z"/>
                <w:lang w:val="en-GB"/>
              </w:rPr>
            </w:pPr>
            <w:ins w:id="2484" w:author="jonesar" w:date="2013-05-14T12:31:00Z">
              <w:r w:rsidRPr="00EC2317">
                <w:rPr>
                  <w:lang w:val="en-GB"/>
                </w:rPr>
                <w:t xml:space="preserve">The </w:t>
              </w:r>
            </w:ins>
            <w:ins w:id="2485" w:author="jonesar" w:date="2013-05-14T12:48:00Z">
              <w:r w:rsidR="00A65834">
                <w:rPr>
                  <w:lang w:val="en-GB"/>
                </w:rPr>
                <w:t>PSM</w:t>
              </w:r>
            </w:ins>
            <w:ins w:id="2486" w:author="jonesar" w:date="2013-05-14T12:31:00Z">
              <w:r w:rsidRPr="00EC2317">
                <w:rPr>
                  <w:lang w:val="en-GB"/>
                </w:rPr>
                <w:t>’s experimental mass to charge (</w:t>
              </w:r>
              <w:r w:rsidRPr="00EC2317">
                <w:rPr>
                  <w:i/>
                  <w:lang w:val="en-GB"/>
                </w:rPr>
                <w:t>m/z</w:t>
              </w:r>
              <w:r w:rsidRPr="00EC2317">
                <w:rPr>
                  <w:lang w:val="en-GB"/>
                </w:rPr>
                <w:t>).</w:t>
              </w:r>
              <w:r>
                <w:rPr>
                  <w:lang w:val="en-GB"/>
                </w:rPr>
                <w:t xml:space="preserve"> </w:t>
              </w:r>
            </w:ins>
          </w:p>
        </w:tc>
      </w:tr>
      <w:tr w:rsidR="00545E5E" w:rsidTr="00ED5296">
        <w:trPr>
          <w:ins w:id="2487" w:author="jonesar" w:date="2013-05-14T12:31:00Z"/>
        </w:trPr>
        <w:tc>
          <w:tcPr>
            <w:tcW w:w="1617" w:type="dxa"/>
            <w:vAlign w:val="center"/>
          </w:tcPr>
          <w:p w:rsidR="00545E5E" w:rsidRPr="00EC2317" w:rsidRDefault="00545E5E" w:rsidP="00E571A8">
            <w:pPr>
              <w:rPr>
                <w:ins w:id="2488" w:author="jonesar" w:date="2013-05-14T12:31:00Z"/>
                <w:b/>
                <w:lang w:val="en-GB"/>
              </w:rPr>
            </w:pPr>
            <w:ins w:id="2489" w:author="jonesar" w:date="2013-05-14T12:31:00Z">
              <w:r w:rsidRPr="00EC2317">
                <w:rPr>
                  <w:b/>
                  <w:lang w:val="en-GB"/>
                </w:rPr>
                <w:t>Type:</w:t>
              </w:r>
            </w:ins>
          </w:p>
        </w:tc>
        <w:tc>
          <w:tcPr>
            <w:tcW w:w="8571" w:type="dxa"/>
          </w:tcPr>
          <w:p w:rsidR="00545E5E" w:rsidRPr="00EC2317" w:rsidRDefault="00545E5E" w:rsidP="00E571A8">
            <w:pPr>
              <w:rPr>
                <w:ins w:id="2490" w:author="jonesar" w:date="2013-05-14T12:31:00Z"/>
                <w:lang w:val="en-GB"/>
              </w:rPr>
            </w:pPr>
            <w:ins w:id="2491" w:author="jonesar" w:date="2013-05-14T12:31:00Z">
              <w:r w:rsidRPr="00EC2317">
                <w:rPr>
                  <w:lang w:val="en-GB"/>
                </w:rPr>
                <w:t>Double</w:t>
              </w:r>
            </w:ins>
          </w:p>
        </w:tc>
      </w:tr>
      <w:tr w:rsidR="00545E5E" w:rsidTr="00ED5296">
        <w:trPr>
          <w:ins w:id="2492" w:author="jonesar" w:date="2013-05-14T12:31:00Z"/>
        </w:trPr>
        <w:tc>
          <w:tcPr>
            <w:tcW w:w="1617" w:type="dxa"/>
            <w:vAlign w:val="center"/>
          </w:tcPr>
          <w:p w:rsidR="00545E5E" w:rsidRPr="00EC2317" w:rsidRDefault="00545E5E" w:rsidP="00E571A8">
            <w:pPr>
              <w:rPr>
                <w:ins w:id="2493" w:author="jonesar" w:date="2013-05-14T12:31:00Z"/>
                <w:b/>
                <w:lang w:val="en-GB"/>
              </w:rPr>
            </w:pPr>
            <w:ins w:id="2494" w:author="jonesar" w:date="2013-05-14T12:31:00Z">
              <w:r w:rsidRPr="00EC2317">
                <w:rPr>
                  <w:b/>
                  <w:lang w:val="en-GB"/>
                </w:rPr>
                <w:t>Example:</w:t>
              </w:r>
            </w:ins>
          </w:p>
        </w:tc>
        <w:tc>
          <w:tcPr>
            <w:tcW w:w="8571" w:type="dxa"/>
          </w:tcPr>
          <w:p w:rsidR="00545E5E" w:rsidRPr="00E92C27" w:rsidRDefault="00545E5E" w:rsidP="00E571A8">
            <w:pPr>
              <w:pStyle w:val="Code"/>
              <w:rPr>
                <w:ins w:id="2495" w:author="jonesar" w:date="2013-05-14T12:31:00Z"/>
                <w:rFonts w:cs="Courier New"/>
              </w:rPr>
            </w:pPr>
            <w:ins w:id="2496" w:author="jonesar" w:date="2013-05-14T12:31:00Z">
              <w:r w:rsidRPr="00E92C27">
                <w:rPr>
                  <w:rFonts w:cs="Courier New"/>
                </w:rPr>
                <w:t>P</w:t>
              </w:r>
            </w:ins>
            <w:ins w:id="2497" w:author="jonesar" w:date="2013-05-14T12:53:00Z">
              <w:r w:rsidR="00396602">
                <w:rPr>
                  <w:rFonts w:cs="Courier New"/>
                </w:rPr>
                <w:t>SH</w:t>
              </w:r>
            </w:ins>
            <w:ins w:id="2498" w:author="jonesar" w:date="2013-05-14T12:31:00Z">
              <w:r w:rsidRPr="00E92C27">
                <w:rPr>
                  <w:rFonts w:cs="Courier New"/>
                </w:rPr>
                <w:t xml:space="preserve">  sequence           …   mass_</w:t>
              </w:r>
              <w:r w:rsidR="00396602">
                <w:rPr>
                  <w:rFonts w:cs="Courier New"/>
                </w:rPr>
                <w:t>to_charge   …</w:t>
              </w:r>
              <w:r w:rsidR="00396602">
                <w:rPr>
                  <w:rFonts w:cs="Courier New"/>
                </w:rPr>
                <w:br/>
                <w:t>P</w:t>
              </w:r>
            </w:ins>
            <w:ins w:id="2499" w:author="jonesar" w:date="2013-05-14T12:53:00Z">
              <w:r w:rsidR="00396602">
                <w:rPr>
                  <w:rFonts w:cs="Courier New"/>
                </w:rPr>
                <w:t>SM</w:t>
              </w:r>
            </w:ins>
            <w:ins w:id="2500" w:author="jonesar" w:date="2013-05-14T12:31:00Z">
              <w:r w:rsidRPr="00E92C27">
                <w:rPr>
                  <w:rFonts w:cs="Courier New"/>
                </w:rPr>
                <w:t xml:space="preserve">  KVPQVSTPTLVEV</w:t>
              </w:r>
              <w:r w:rsidR="00396602">
                <w:rPr>
                  <w:rFonts w:cs="Courier New"/>
                </w:rPr>
                <w:t>SR    …   1234.4           …</w:t>
              </w:r>
              <w:r w:rsidR="00396602">
                <w:rPr>
                  <w:rFonts w:cs="Courier New"/>
                </w:rPr>
                <w:br/>
                <w:t>P</w:t>
              </w:r>
            </w:ins>
            <w:ins w:id="2501" w:author="jonesar" w:date="2013-05-14T12:53:00Z">
              <w:r w:rsidR="00396602">
                <w:rPr>
                  <w:rFonts w:cs="Courier New"/>
                </w:rPr>
                <w:t>SM</w:t>
              </w:r>
            </w:ins>
            <w:ins w:id="2502" w:author="jonesar" w:date="2013-05-14T12:31:00Z">
              <w:r w:rsidRPr="00E92C27">
                <w:rPr>
                  <w:rFonts w:cs="Courier New"/>
                </w:rPr>
                <w:t xml:space="preserve">  VFDEFKPLVEEPQNLIK  …   123.4            …</w:t>
              </w:r>
            </w:ins>
          </w:p>
        </w:tc>
      </w:tr>
    </w:tbl>
    <w:p w:rsidR="00ED5296" w:rsidRDefault="00ED5296" w:rsidP="00ED5296">
      <w:pPr>
        <w:pStyle w:val="Heading3"/>
        <w:rPr>
          <w:ins w:id="2503" w:author="jonesar" w:date="2013-05-14T12:49:00Z"/>
          <w:lang w:val="en-GB"/>
        </w:rPr>
      </w:pPr>
      <w:ins w:id="2504" w:author="jonesar" w:date="2013-05-14T12:49:00Z">
        <w:r>
          <w:rPr>
            <w:lang w:val="en-GB"/>
          </w:rPr>
          <w:t>calc</w:t>
        </w:r>
        <w:r>
          <w:rPr>
            <w:lang w:val="en-GB"/>
          </w:rPr>
          <w:t>_</w:t>
        </w:r>
        <w:r w:rsidRPr="00C35C85">
          <w:rPr>
            <w:lang w:val="en-GB"/>
          </w:rPr>
          <w:t>mass_to_charge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ED5296" w:rsidTr="00E571A8">
        <w:trPr>
          <w:ins w:id="2505" w:author="jonesar" w:date="2013-05-14T12:49:00Z"/>
        </w:trPr>
        <w:tc>
          <w:tcPr>
            <w:tcW w:w="1526" w:type="dxa"/>
            <w:vAlign w:val="center"/>
          </w:tcPr>
          <w:p w:rsidR="00ED5296" w:rsidRPr="00EC2317" w:rsidRDefault="00ED5296" w:rsidP="00E571A8">
            <w:pPr>
              <w:rPr>
                <w:ins w:id="2506" w:author="jonesar" w:date="2013-05-14T12:49:00Z"/>
                <w:b/>
                <w:lang w:val="en-GB"/>
              </w:rPr>
            </w:pPr>
            <w:ins w:id="2507" w:author="jonesar" w:date="2013-05-14T12:49:00Z">
              <w:r w:rsidRPr="00EC2317">
                <w:rPr>
                  <w:b/>
                  <w:lang w:val="en-GB"/>
                </w:rPr>
                <w:t>Description:</w:t>
              </w:r>
            </w:ins>
          </w:p>
        </w:tc>
        <w:tc>
          <w:tcPr>
            <w:tcW w:w="8586" w:type="dxa"/>
          </w:tcPr>
          <w:p w:rsidR="00ED5296" w:rsidRPr="00EC2317" w:rsidRDefault="00ED5296" w:rsidP="00ED5296">
            <w:pPr>
              <w:rPr>
                <w:ins w:id="2508" w:author="jonesar" w:date="2013-05-14T12:49:00Z"/>
                <w:lang w:val="en-GB"/>
              </w:rPr>
            </w:pPr>
            <w:ins w:id="2509" w:author="jonesar" w:date="2013-05-14T12:49:00Z">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ins>
          </w:p>
        </w:tc>
      </w:tr>
      <w:tr w:rsidR="00ED5296" w:rsidTr="00E571A8">
        <w:trPr>
          <w:ins w:id="2510" w:author="jonesar" w:date="2013-05-14T12:49:00Z"/>
        </w:trPr>
        <w:tc>
          <w:tcPr>
            <w:tcW w:w="1526" w:type="dxa"/>
            <w:vAlign w:val="center"/>
          </w:tcPr>
          <w:p w:rsidR="00ED5296" w:rsidRPr="00EC2317" w:rsidRDefault="00ED5296" w:rsidP="00E571A8">
            <w:pPr>
              <w:rPr>
                <w:ins w:id="2511" w:author="jonesar" w:date="2013-05-14T12:49:00Z"/>
                <w:b/>
                <w:lang w:val="en-GB"/>
              </w:rPr>
            </w:pPr>
            <w:ins w:id="2512" w:author="jonesar" w:date="2013-05-14T12:49:00Z">
              <w:r w:rsidRPr="00EC2317">
                <w:rPr>
                  <w:b/>
                  <w:lang w:val="en-GB"/>
                </w:rPr>
                <w:t>Type:</w:t>
              </w:r>
            </w:ins>
          </w:p>
        </w:tc>
        <w:tc>
          <w:tcPr>
            <w:tcW w:w="8586" w:type="dxa"/>
          </w:tcPr>
          <w:p w:rsidR="00ED5296" w:rsidRPr="00EC2317" w:rsidRDefault="00ED5296" w:rsidP="00E571A8">
            <w:pPr>
              <w:rPr>
                <w:ins w:id="2513" w:author="jonesar" w:date="2013-05-14T12:49:00Z"/>
                <w:lang w:val="en-GB"/>
              </w:rPr>
            </w:pPr>
            <w:ins w:id="2514" w:author="jonesar" w:date="2013-05-14T12:49:00Z">
              <w:r w:rsidRPr="00EC2317">
                <w:rPr>
                  <w:lang w:val="en-GB"/>
                </w:rPr>
                <w:t>Double</w:t>
              </w:r>
            </w:ins>
          </w:p>
        </w:tc>
      </w:tr>
      <w:tr w:rsidR="00ED5296" w:rsidTr="00E571A8">
        <w:trPr>
          <w:ins w:id="2515" w:author="jonesar" w:date="2013-05-14T12:49:00Z"/>
        </w:trPr>
        <w:tc>
          <w:tcPr>
            <w:tcW w:w="1526" w:type="dxa"/>
            <w:vAlign w:val="center"/>
          </w:tcPr>
          <w:p w:rsidR="00ED5296" w:rsidRPr="00EC2317" w:rsidRDefault="00ED5296" w:rsidP="00E571A8">
            <w:pPr>
              <w:rPr>
                <w:ins w:id="2516" w:author="jonesar" w:date="2013-05-14T12:49:00Z"/>
                <w:b/>
                <w:lang w:val="en-GB"/>
              </w:rPr>
            </w:pPr>
            <w:ins w:id="2517" w:author="jonesar" w:date="2013-05-14T12:49:00Z">
              <w:r w:rsidRPr="00EC2317">
                <w:rPr>
                  <w:b/>
                  <w:lang w:val="en-GB"/>
                </w:rPr>
                <w:t>Example:</w:t>
              </w:r>
            </w:ins>
          </w:p>
        </w:tc>
        <w:tc>
          <w:tcPr>
            <w:tcW w:w="8586" w:type="dxa"/>
          </w:tcPr>
          <w:p w:rsidR="00ED5296" w:rsidRPr="00E92C27" w:rsidRDefault="00ED5296" w:rsidP="00E571A8">
            <w:pPr>
              <w:pStyle w:val="Code"/>
              <w:rPr>
                <w:ins w:id="2518" w:author="jonesar" w:date="2013-05-14T12:49:00Z"/>
                <w:rFonts w:cs="Courier New"/>
              </w:rPr>
            </w:pPr>
            <w:ins w:id="2519" w:author="jonesar" w:date="2013-05-14T12:49:00Z">
              <w:r w:rsidRPr="00E92C27">
                <w:rPr>
                  <w:rFonts w:cs="Courier New"/>
                </w:rPr>
                <w:t>P</w:t>
              </w:r>
            </w:ins>
            <w:ins w:id="2520" w:author="jonesar" w:date="2013-05-14T12:53:00Z">
              <w:r w:rsidR="00396602">
                <w:rPr>
                  <w:rFonts w:cs="Courier New"/>
                </w:rPr>
                <w:t>SH</w:t>
              </w:r>
            </w:ins>
            <w:ins w:id="2521" w:author="jonesar" w:date="2013-05-14T12:49:00Z">
              <w:r w:rsidRPr="00E92C27">
                <w:rPr>
                  <w:rFonts w:cs="Courier New"/>
                </w:rPr>
                <w:t xml:space="preserve">  sequence           …   mass_</w:t>
              </w:r>
              <w:r w:rsidR="00396602">
                <w:rPr>
                  <w:rFonts w:cs="Courier New"/>
                </w:rPr>
                <w:t>to_charge   …</w:t>
              </w:r>
              <w:r w:rsidR="00396602">
                <w:rPr>
                  <w:rFonts w:cs="Courier New"/>
                </w:rPr>
                <w:br/>
                <w:t>P</w:t>
              </w:r>
            </w:ins>
            <w:ins w:id="2522" w:author="jonesar" w:date="2013-05-14T12:53:00Z">
              <w:r w:rsidR="00396602">
                <w:rPr>
                  <w:rFonts w:cs="Courier New"/>
                </w:rPr>
                <w:t>SM</w:t>
              </w:r>
            </w:ins>
            <w:ins w:id="2523" w:author="jonesar" w:date="2013-05-14T12:49:00Z">
              <w:r w:rsidRPr="00E92C27">
                <w:rPr>
                  <w:rFonts w:cs="Courier New"/>
                </w:rPr>
                <w:t xml:space="preserve">  KVPQVSTPTLVEV</w:t>
              </w:r>
              <w:r w:rsidR="00396602">
                <w:rPr>
                  <w:rFonts w:cs="Courier New"/>
                </w:rPr>
                <w:t>SR    …   1234.4           …</w:t>
              </w:r>
              <w:r w:rsidR="00396602">
                <w:rPr>
                  <w:rFonts w:cs="Courier New"/>
                </w:rPr>
                <w:br/>
                <w:t>P</w:t>
              </w:r>
            </w:ins>
            <w:ins w:id="2524" w:author="jonesar" w:date="2013-05-14T12:53:00Z">
              <w:r w:rsidR="00396602">
                <w:rPr>
                  <w:rFonts w:cs="Courier New"/>
                </w:rPr>
                <w:t>SM</w:t>
              </w:r>
            </w:ins>
            <w:ins w:id="2525" w:author="jonesar" w:date="2013-05-14T12:49:00Z">
              <w:r w:rsidRPr="00E92C27">
                <w:rPr>
                  <w:rFonts w:cs="Courier New"/>
                </w:rPr>
                <w:t xml:space="preserve">  VFDEFKPLVEEPQNLIK  …   123.4            …</w:t>
              </w:r>
            </w:ins>
          </w:p>
        </w:tc>
      </w:tr>
    </w:tbl>
    <w:p w:rsidR="00545E5E" w:rsidRDefault="00545E5E" w:rsidP="00545E5E">
      <w:pPr>
        <w:pStyle w:val="Heading3"/>
        <w:rPr>
          <w:ins w:id="2526" w:author="jonesar" w:date="2013-05-14T12:31:00Z"/>
          <w:lang w:val="en-GB"/>
        </w:rPr>
      </w:pPr>
      <w:commentRangeStart w:id="2527"/>
      <w:ins w:id="2528" w:author="jonesar" w:date="2013-05-14T12:31:00Z">
        <w:r w:rsidRPr="00091CB5">
          <w:rPr>
            <w:lang w:val="en-GB"/>
          </w:rPr>
          <w:t>uri</w:t>
        </w:r>
      </w:ins>
      <w:commentRangeEnd w:id="2527"/>
      <w:ins w:id="2529" w:author="jonesar" w:date="2013-05-14T12:49:00Z">
        <w:r w:rsidR="00244428">
          <w:rPr>
            <w:rStyle w:val="CommentReference"/>
            <w:rFonts w:ascii="Arial" w:hAnsi="Arial"/>
            <w:b w:val="0"/>
            <w:bCs w:val="0"/>
          </w:rPr>
          <w:commentReference w:id="2527"/>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E571A8">
        <w:trPr>
          <w:ins w:id="2530" w:author="jonesar" w:date="2013-05-14T12:31:00Z"/>
        </w:trPr>
        <w:tc>
          <w:tcPr>
            <w:tcW w:w="1526" w:type="dxa"/>
            <w:vAlign w:val="center"/>
          </w:tcPr>
          <w:p w:rsidR="00545E5E" w:rsidRPr="00EC2317" w:rsidRDefault="00545E5E" w:rsidP="00E571A8">
            <w:pPr>
              <w:rPr>
                <w:ins w:id="2531" w:author="jonesar" w:date="2013-05-14T12:31:00Z"/>
                <w:b/>
                <w:lang w:val="en-GB"/>
              </w:rPr>
            </w:pPr>
            <w:ins w:id="2532" w:author="jonesar" w:date="2013-05-14T12:31:00Z">
              <w:r w:rsidRPr="00EC2317">
                <w:rPr>
                  <w:b/>
                  <w:lang w:val="en-GB"/>
                </w:rPr>
                <w:t>Description:</w:t>
              </w:r>
            </w:ins>
          </w:p>
        </w:tc>
        <w:tc>
          <w:tcPr>
            <w:tcW w:w="8586" w:type="dxa"/>
          </w:tcPr>
          <w:p w:rsidR="00545E5E" w:rsidRPr="00EC2317" w:rsidRDefault="00545E5E" w:rsidP="003D4AFB">
            <w:pPr>
              <w:rPr>
                <w:ins w:id="2533" w:author="jonesar" w:date="2013-05-14T12:31:00Z"/>
                <w:lang w:val="en-GB"/>
              </w:rPr>
            </w:pPr>
            <w:ins w:id="2534" w:author="jonesar" w:date="2013-05-14T12:31:00Z">
              <w:r w:rsidRPr="00EC2317">
                <w:rPr>
                  <w:lang w:val="en-GB"/>
                </w:rPr>
                <w:t xml:space="preserve">A URI pointing to the </w:t>
              </w:r>
            </w:ins>
            <w:ins w:id="2535" w:author="jonesar" w:date="2013-05-14T12:49:00Z">
              <w:r w:rsidR="003D4AFB">
                <w:rPr>
                  <w:lang w:val="en-GB"/>
                </w:rPr>
                <w:t>PSM</w:t>
              </w:r>
            </w:ins>
            <w:ins w:id="2536" w:author="jonesar" w:date="2013-05-14T12:31:00Z">
              <w:r w:rsidRPr="00EC2317">
                <w:rPr>
                  <w:lang w:val="en-GB"/>
                </w:rPr>
                <w:t>'s entry in the experiment it was identified in (e.g., the peptide’s PRIDE entry).</w:t>
              </w:r>
            </w:ins>
          </w:p>
        </w:tc>
      </w:tr>
      <w:tr w:rsidR="00545E5E" w:rsidTr="00E571A8">
        <w:trPr>
          <w:ins w:id="2537" w:author="jonesar" w:date="2013-05-14T12:31:00Z"/>
        </w:trPr>
        <w:tc>
          <w:tcPr>
            <w:tcW w:w="1526" w:type="dxa"/>
            <w:vAlign w:val="center"/>
          </w:tcPr>
          <w:p w:rsidR="00545E5E" w:rsidRPr="00EC2317" w:rsidRDefault="00545E5E" w:rsidP="00E571A8">
            <w:pPr>
              <w:rPr>
                <w:ins w:id="2538" w:author="jonesar" w:date="2013-05-14T12:31:00Z"/>
                <w:b/>
                <w:lang w:val="en-GB"/>
              </w:rPr>
            </w:pPr>
            <w:ins w:id="2539" w:author="jonesar" w:date="2013-05-14T12:31:00Z">
              <w:r w:rsidRPr="00EC2317">
                <w:rPr>
                  <w:b/>
                  <w:lang w:val="en-GB"/>
                </w:rPr>
                <w:t>Type:</w:t>
              </w:r>
            </w:ins>
          </w:p>
        </w:tc>
        <w:tc>
          <w:tcPr>
            <w:tcW w:w="8586" w:type="dxa"/>
          </w:tcPr>
          <w:p w:rsidR="00545E5E" w:rsidRPr="00EC2317" w:rsidRDefault="00545E5E" w:rsidP="00E571A8">
            <w:pPr>
              <w:rPr>
                <w:ins w:id="2540" w:author="jonesar" w:date="2013-05-14T12:31:00Z"/>
                <w:lang w:val="en-GB"/>
              </w:rPr>
            </w:pPr>
            <w:ins w:id="2541" w:author="jonesar" w:date="2013-05-14T12:31:00Z">
              <w:r w:rsidRPr="00EC2317">
                <w:rPr>
                  <w:lang w:val="en-GB"/>
                </w:rPr>
                <w:t>URI</w:t>
              </w:r>
            </w:ins>
          </w:p>
        </w:tc>
      </w:tr>
      <w:tr w:rsidR="00545E5E" w:rsidTr="00E571A8">
        <w:trPr>
          <w:ins w:id="2542" w:author="jonesar" w:date="2013-05-14T12:31:00Z"/>
        </w:trPr>
        <w:tc>
          <w:tcPr>
            <w:tcW w:w="1526" w:type="dxa"/>
            <w:vAlign w:val="center"/>
          </w:tcPr>
          <w:p w:rsidR="00545E5E" w:rsidRPr="00EC2317" w:rsidRDefault="00545E5E" w:rsidP="00E571A8">
            <w:pPr>
              <w:rPr>
                <w:ins w:id="2543" w:author="jonesar" w:date="2013-05-14T12:31:00Z"/>
                <w:b/>
                <w:lang w:val="en-GB"/>
              </w:rPr>
            </w:pPr>
            <w:ins w:id="2544" w:author="jonesar" w:date="2013-05-14T12:31:00Z">
              <w:r w:rsidRPr="00EC2317">
                <w:rPr>
                  <w:b/>
                  <w:lang w:val="en-GB"/>
                </w:rPr>
                <w:t>Example:</w:t>
              </w:r>
            </w:ins>
          </w:p>
        </w:tc>
        <w:tc>
          <w:tcPr>
            <w:tcW w:w="8586" w:type="dxa"/>
          </w:tcPr>
          <w:p w:rsidR="00545E5E" w:rsidRPr="00E92C27" w:rsidRDefault="00545E5E" w:rsidP="00E571A8">
            <w:pPr>
              <w:pStyle w:val="Code"/>
              <w:rPr>
                <w:ins w:id="2545" w:author="jonesar" w:date="2013-05-14T12:31:00Z"/>
                <w:rFonts w:cs="Courier New"/>
              </w:rPr>
            </w:pPr>
            <w:ins w:id="2546" w:author="jonesar" w:date="2013-05-14T12:31:00Z">
              <w:r w:rsidRPr="00E92C27">
                <w:rPr>
                  <w:rFonts w:cs="Courier New"/>
                </w:rPr>
                <w:t>P</w:t>
              </w:r>
            </w:ins>
            <w:ins w:id="2547" w:author="jonesar" w:date="2013-05-14T12:53:00Z">
              <w:r w:rsidR="00396602">
                <w:rPr>
                  <w:rFonts w:cs="Courier New"/>
                </w:rPr>
                <w:t>SH</w:t>
              </w:r>
            </w:ins>
            <w:ins w:id="2548" w:author="jonesar" w:date="2013-05-14T12:31:00Z">
              <w:r w:rsidRPr="00E92C27">
                <w:rPr>
                  <w:rFonts w:cs="Courier New"/>
                </w:rPr>
                <w:t xml:space="preserve">  sequence           …   uri              </w:t>
              </w:r>
              <w:r w:rsidR="00396602">
                <w:rPr>
                  <w:rFonts w:cs="Courier New"/>
                </w:rPr>
                <w:t xml:space="preserve">                           …</w:t>
              </w:r>
              <w:r w:rsidR="00396602">
                <w:rPr>
                  <w:rFonts w:cs="Courier New"/>
                </w:rPr>
                <w:br/>
                <w:t>P</w:t>
              </w:r>
            </w:ins>
            <w:ins w:id="2549" w:author="jonesar" w:date="2013-05-14T12:53:00Z">
              <w:r w:rsidR="00396602">
                <w:rPr>
                  <w:rFonts w:cs="Courier New"/>
                </w:rPr>
                <w:t>SM</w:t>
              </w:r>
            </w:ins>
            <w:ins w:id="2550" w:author="jonesar" w:date="2013-05-14T12:31:00Z">
              <w:r w:rsidRPr="00E92C27">
                <w:rPr>
                  <w:rFonts w:cs="Courier New"/>
                </w:rPr>
                <w:t xml:space="preserve">  KVPQVSTPTLVEVSR    …   http://www.ebi.ac</w:t>
              </w:r>
              <w:r w:rsidR="00396602">
                <w:rPr>
                  <w:rFonts w:cs="Courier New"/>
                </w:rPr>
                <w:t>.uk/pride/link/to/peptide  …</w:t>
              </w:r>
              <w:r w:rsidR="00396602">
                <w:rPr>
                  <w:rFonts w:cs="Courier New"/>
                </w:rPr>
                <w:br/>
                <w:t>P</w:t>
              </w:r>
            </w:ins>
            <w:ins w:id="2551" w:author="jonesar" w:date="2013-05-14T12:53:00Z">
              <w:r w:rsidR="00396602">
                <w:rPr>
                  <w:rFonts w:cs="Courier New"/>
                </w:rPr>
                <w:t>SM</w:t>
              </w:r>
            </w:ins>
            <w:ins w:id="2552" w:author="jonesar" w:date="2013-05-14T12:31:00Z">
              <w:r w:rsidRPr="00E92C27">
                <w:rPr>
                  <w:rFonts w:cs="Courier New"/>
                </w:rPr>
                <w:t xml:space="preserve">  VFDEFKPLVEEPQNLIK  …   http://www.ebi.ac.uk/pride/link/to/peptide  …</w:t>
              </w:r>
            </w:ins>
          </w:p>
        </w:tc>
      </w:tr>
    </w:tbl>
    <w:p w:rsidR="00545E5E" w:rsidRDefault="00545E5E" w:rsidP="00545E5E">
      <w:pPr>
        <w:pStyle w:val="Heading3"/>
        <w:rPr>
          <w:ins w:id="2553" w:author="jonesar" w:date="2013-05-14T12:31:00Z"/>
          <w:lang w:val="en-GB"/>
        </w:rPr>
      </w:pPr>
      <w:ins w:id="2554" w:author="jonesar" w:date="2013-05-14T12:31:00Z">
        <w:r w:rsidRPr="0019529D">
          <w:rPr>
            <w:lang w:val="en-GB"/>
          </w:rPr>
          <w:t>spectra_ref</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545E5E" w:rsidTr="00E571A8">
        <w:trPr>
          <w:ins w:id="2555" w:author="jonesar" w:date="2013-05-14T12:31:00Z"/>
        </w:trPr>
        <w:tc>
          <w:tcPr>
            <w:tcW w:w="1617" w:type="dxa"/>
            <w:vAlign w:val="center"/>
          </w:tcPr>
          <w:p w:rsidR="00545E5E" w:rsidRPr="00EC2317" w:rsidRDefault="00545E5E" w:rsidP="00E571A8">
            <w:pPr>
              <w:rPr>
                <w:ins w:id="2556" w:author="jonesar" w:date="2013-05-14T12:31:00Z"/>
                <w:b/>
                <w:lang w:val="en-GB"/>
              </w:rPr>
            </w:pPr>
            <w:ins w:id="2557" w:author="jonesar" w:date="2013-05-14T12:31:00Z">
              <w:r w:rsidRPr="00EC2317">
                <w:rPr>
                  <w:b/>
                  <w:lang w:val="en-GB"/>
                </w:rPr>
                <w:t>Description:</w:t>
              </w:r>
            </w:ins>
          </w:p>
        </w:tc>
        <w:tc>
          <w:tcPr>
            <w:tcW w:w="8571" w:type="dxa"/>
          </w:tcPr>
          <w:p w:rsidR="00545E5E" w:rsidRDefault="00545E5E" w:rsidP="00F41DC6">
            <w:pPr>
              <w:jc w:val="both"/>
              <w:rPr>
                <w:ins w:id="2558" w:author="jonesar" w:date="2013-05-14T12:31:00Z"/>
                <w:lang w:val="en-GB"/>
              </w:rPr>
            </w:pPr>
            <w:ins w:id="2559" w:author="jonesar" w:date="2013-05-14T12:31:00Z">
              <w:r w:rsidRPr="00EC2317">
                <w:rPr>
                  <w:lang w:val="en-GB"/>
                </w:rPr>
                <w:t xml:space="preserve">Reference to a spectrum in a spectrum file. The reference must be in the format </w:t>
              </w:r>
              <w:r w:rsidRPr="00EC2317">
                <w:rPr>
                  <w:rStyle w:val="CodeZchn"/>
                  <w:sz w:val="24"/>
                  <w:szCs w:val="24"/>
                </w:rPr>
                <w:t>ms_file[1-n]:{SPEC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ins>
            <w:ins w:id="2560" w:author="jonesar" w:date="2013-05-14T14:19:00Z">
              <w:r w:rsidR="002C6F21">
                <w:rPr>
                  <w:lang w:val="en-GB"/>
                </w:rPr>
                <w:t>5.2</w:t>
              </w:r>
            </w:ins>
            <w:ins w:id="2561" w:author="jonesar" w:date="2013-05-14T12:31:00Z">
              <w:r>
                <w:rPr>
                  <w:lang w:val="en-GB"/>
                </w:rPr>
                <w:fldChar w:fldCharType="end"/>
              </w:r>
              <w:r w:rsidRPr="00EC2317">
                <w:rPr>
                  <w:lang w:val="en-GB"/>
                </w:rPr>
                <w:t>. Multiple spectra MUST be referenced using a “|” delimited list</w:t>
              </w:r>
            </w:ins>
            <w:ins w:id="2562" w:author="jonesar" w:date="2013-05-14T12:50:00Z">
              <w:r w:rsidR="00C0533C">
                <w:rPr>
                  <w:lang w:val="en-GB"/>
                </w:rPr>
                <w:t xml:space="preserve"> for the (rare) cases in which search engines have combined multiple spectra to make identifications</w:t>
              </w:r>
            </w:ins>
            <w:ins w:id="2563" w:author="jonesar" w:date="2013-05-14T12:31:00Z">
              <w:r w:rsidRPr="00EC2317">
                <w:rPr>
                  <w:lang w:val="en-GB"/>
                </w:rPr>
                <w:t>.</w:t>
              </w:r>
              <w:r>
                <w:rPr>
                  <w:lang w:val="en-GB"/>
                </w:rPr>
                <w:t xml:space="preserve"> </w:t>
              </w:r>
            </w:ins>
          </w:p>
        </w:tc>
      </w:tr>
      <w:tr w:rsidR="00545E5E" w:rsidTr="00E571A8">
        <w:trPr>
          <w:ins w:id="2564" w:author="jonesar" w:date="2013-05-14T12:31:00Z"/>
        </w:trPr>
        <w:tc>
          <w:tcPr>
            <w:tcW w:w="1617" w:type="dxa"/>
            <w:vAlign w:val="center"/>
          </w:tcPr>
          <w:p w:rsidR="00545E5E" w:rsidRPr="00EC2317" w:rsidRDefault="00545E5E" w:rsidP="00E571A8">
            <w:pPr>
              <w:rPr>
                <w:ins w:id="2565" w:author="jonesar" w:date="2013-05-14T12:31:00Z"/>
                <w:b/>
                <w:lang w:val="en-GB"/>
              </w:rPr>
            </w:pPr>
            <w:ins w:id="2566" w:author="jonesar" w:date="2013-05-14T12:31:00Z">
              <w:r w:rsidRPr="00EC2317">
                <w:rPr>
                  <w:b/>
                  <w:lang w:val="en-GB"/>
                </w:rPr>
                <w:t>Type:</w:t>
              </w:r>
            </w:ins>
          </w:p>
        </w:tc>
        <w:tc>
          <w:tcPr>
            <w:tcW w:w="8571" w:type="dxa"/>
          </w:tcPr>
          <w:p w:rsidR="00545E5E" w:rsidRPr="00EC2317" w:rsidRDefault="00545E5E" w:rsidP="00E571A8">
            <w:pPr>
              <w:rPr>
                <w:ins w:id="2567" w:author="jonesar" w:date="2013-05-14T12:31:00Z"/>
                <w:lang w:val="en-GB"/>
              </w:rPr>
            </w:pPr>
            <w:ins w:id="2568" w:author="jonesar" w:date="2013-05-14T12:31:00Z">
              <w:r w:rsidRPr="00EC2317">
                <w:rPr>
                  <w:lang w:val="en-GB"/>
                </w:rPr>
                <w:t>String</w:t>
              </w:r>
            </w:ins>
          </w:p>
        </w:tc>
      </w:tr>
      <w:tr w:rsidR="00545E5E" w:rsidTr="00E571A8">
        <w:trPr>
          <w:ins w:id="2569" w:author="jonesar" w:date="2013-05-14T12:31:00Z"/>
        </w:trPr>
        <w:tc>
          <w:tcPr>
            <w:tcW w:w="1617" w:type="dxa"/>
            <w:vAlign w:val="center"/>
          </w:tcPr>
          <w:p w:rsidR="00545E5E" w:rsidRPr="00EC2317" w:rsidRDefault="00545E5E" w:rsidP="00E571A8">
            <w:pPr>
              <w:rPr>
                <w:ins w:id="2570" w:author="jonesar" w:date="2013-05-14T12:31:00Z"/>
                <w:b/>
                <w:lang w:val="en-GB"/>
              </w:rPr>
            </w:pPr>
            <w:ins w:id="2571" w:author="jonesar" w:date="2013-05-14T12:31:00Z">
              <w:r w:rsidRPr="00EC2317">
                <w:rPr>
                  <w:b/>
                  <w:lang w:val="en-GB"/>
                </w:rPr>
                <w:t>Example:</w:t>
              </w:r>
            </w:ins>
          </w:p>
        </w:tc>
        <w:tc>
          <w:tcPr>
            <w:tcW w:w="8571" w:type="dxa"/>
          </w:tcPr>
          <w:p w:rsidR="00545E5E" w:rsidRPr="00E92C27" w:rsidRDefault="00545E5E" w:rsidP="00E571A8">
            <w:pPr>
              <w:pStyle w:val="Code"/>
              <w:rPr>
                <w:ins w:id="2572" w:author="jonesar" w:date="2013-05-14T12:31:00Z"/>
                <w:rFonts w:cs="Courier New"/>
              </w:rPr>
            </w:pPr>
            <w:ins w:id="2573" w:author="jonesar" w:date="2013-05-14T12:31:00Z">
              <w:r w:rsidRPr="00E92C27">
                <w:rPr>
                  <w:rFonts w:cs="Courier New"/>
                </w:rPr>
                <w:t>P</w:t>
              </w:r>
            </w:ins>
            <w:ins w:id="2574" w:author="jonesar" w:date="2013-05-14T12:53:00Z">
              <w:r w:rsidR="00396602">
                <w:rPr>
                  <w:rFonts w:cs="Courier New"/>
                </w:rPr>
                <w:t>SH</w:t>
              </w:r>
            </w:ins>
            <w:ins w:id="2575" w:author="jonesar" w:date="2013-05-14T12:31:00Z">
              <w:r w:rsidRPr="00E92C27">
                <w:rPr>
                  <w:rFonts w:cs="Courier New"/>
                </w:rPr>
                <w:t xml:space="preserve">  sequence           …   spectra_ref    </w:t>
              </w:r>
              <w:r w:rsidR="00396602">
                <w:rPr>
                  <w:rFonts w:cs="Courier New"/>
                </w:rPr>
                <w:t xml:space="preserve">                           …</w:t>
              </w:r>
              <w:r w:rsidR="00396602">
                <w:rPr>
                  <w:rFonts w:cs="Courier New"/>
                </w:rPr>
                <w:br/>
                <w:t>P</w:t>
              </w:r>
            </w:ins>
            <w:ins w:id="2576" w:author="jonesar" w:date="2013-05-14T12:53:00Z">
              <w:r w:rsidR="00396602">
                <w:rPr>
                  <w:rFonts w:cs="Courier New"/>
                </w:rPr>
                <w:t>SM</w:t>
              </w:r>
            </w:ins>
            <w:ins w:id="2577" w:author="jonesar" w:date="2013-05-14T12:31:00Z">
              <w:r w:rsidRPr="00E92C27">
                <w:rPr>
                  <w:rFonts w:cs="Courier New"/>
                </w:rPr>
                <w:t xml:space="preserve">  KVPQVSTPTLVEVSR    …   ms_file[1]:index=5       </w:t>
              </w:r>
              <w:r w:rsidR="00396602">
                <w:rPr>
                  <w:rFonts w:cs="Courier New"/>
                </w:rPr>
                <w:t xml:space="preserve">                 …   </w:t>
              </w:r>
              <w:r w:rsidR="00396602">
                <w:rPr>
                  <w:rFonts w:cs="Courier New"/>
                </w:rPr>
                <w:br/>
                <w:t>P</w:t>
              </w:r>
            </w:ins>
            <w:ins w:id="2578" w:author="jonesar" w:date="2013-05-14T12:53:00Z">
              <w:r w:rsidR="00396602">
                <w:rPr>
                  <w:rFonts w:cs="Courier New"/>
                </w:rPr>
                <w:t>SM</w:t>
              </w:r>
            </w:ins>
            <w:ins w:id="2579" w:author="jonesar" w:date="2013-05-14T12:31:00Z">
              <w:r w:rsidRPr="00E92C27">
                <w:rPr>
                  <w:rFonts w:cs="Courier New"/>
                </w:rPr>
                <w:t xml:space="preserve">  VFDEFKPLVEEPQNLIK  …   ms_file[2]:index=7|ms_file[2]:index=9     …</w:t>
              </w:r>
            </w:ins>
          </w:p>
        </w:tc>
      </w:tr>
    </w:tbl>
    <w:p w:rsidR="00396602" w:rsidRDefault="00396602" w:rsidP="00396602">
      <w:pPr>
        <w:pStyle w:val="Heading3"/>
        <w:rPr>
          <w:ins w:id="2580" w:author="jonesar" w:date="2013-05-14T12:54:00Z"/>
          <w:lang w:val="en-GB"/>
        </w:rPr>
      </w:pPr>
      <w:ins w:id="2581" w:author="jonesar" w:date="2013-05-14T12:54:00Z">
        <w:r>
          <w:rPr>
            <w:lang w:val="en-GB"/>
          </w:rPr>
          <w:t>pre</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396602" w:rsidTr="00E571A8">
        <w:trPr>
          <w:ins w:id="2582" w:author="jonesar" w:date="2013-05-14T12:54:00Z"/>
        </w:trPr>
        <w:tc>
          <w:tcPr>
            <w:tcW w:w="1617" w:type="dxa"/>
            <w:vAlign w:val="center"/>
          </w:tcPr>
          <w:p w:rsidR="00396602" w:rsidRPr="00EC2317" w:rsidRDefault="00396602" w:rsidP="00E571A8">
            <w:pPr>
              <w:rPr>
                <w:ins w:id="2583" w:author="jonesar" w:date="2013-05-14T12:54:00Z"/>
                <w:b/>
                <w:lang w:val="en-GB"/>
              </w:rPr>
            </w:pPr>
            <w:ins w:id="2584" w:author="jonesar" w:date="2013-05-14T12:54:00Z">
              <w:r w:rsidRPr="00EC2317">
                <w:rPr>
                  <w:b/>
                  <w:lang w:val="en-GB"/>
                </w:rPr>
                <w:t>Description:</w:t>
              </w:r>
            </w:ins>
          </w:p>
        </w:tc>
        <w:tc>
          <w:tcPr>
            <w:tcW w:w="8571" w:type="dxa"/>
          </w:tcPr>
          <w:p w:rsidR="00396602" w:rsidRDefault="00396602" w:rsidP="00BA19E9">
            <w:pPr>
              <w:jc w:val="both"/>
              <w:rPr>
                <w:ins w:id="2585" w:author="jonesar" w:date="2013-05-14T12:54:00Z"/>
                <w:lang w:val="en-GB"/>
              </w:rPr>
            </w:pPr>
            <w:ins w:id="2586" w:author="jonesar" w:date="2013-05-14T12:54:00Z">
              <w:r>
                <w:rPr>
                  <w:lang w:val="en-GB"/>
                </w:rPr>
                <w:t xml:space="preserve">Amino acid preceding the peptide in the protein sequence. If </w:t>
              </w:r>
            </w:ins>
            <w:ins w:id="2587" w:author="jonesar" w:date="2013-05-14T12:55:00Z">
              <w:r>
                <w:rPr>
                  <w:lang w:val="en-GB"/>
                </w:rPr>
                <w:t xml:space="preserve">unknown </w:t>
              </w:r>
              <w:r>
                <w:rPr>
                  <w:lang w:val="en-GB"/>
                </w:rPr>
                <w:t>“</w:t>
              </w:r>
              <w:r>
                <w:rPr>
                  <w:lang w:val="en-GB"/>
                </w:rPr>
                <w:t>null</w:t>
              </w:r>
              <w:r>
                <w:rPr>
                  <w:lang w:val="en-GB"/>
                </w:rPr>
                <w:t>”</w:t>
              </w:r>
              <w:r>
                <w:rPr>
                  <w:lang w:val="en-GB"/>
                </w:rPr>
                <w:t xml:space="preserve"> MUST be used, if the peptide is N-terminal </w:t>
              </w:r>
              <w:r>
                <w:rPr>
                  <w:lang w:val="en-GB"/>
                </w:rPr>
                <w:t>“</w:t>
              </w:r>
              <w:r>
                <w:rPr>
                  <w:lang w:val="en-GB"/>
                </w:rPr>
                <w:t>-</w:t>
              </w:r>
              <w:r>
                <w:rPr>
                  <w:lang w:val="en-GB"/>
                </w:rPr>
                <w:t>“</w:t>
              </w:r>
              <w:r>
                <w:rPr>
                  <w:lang w:val="en-GB"/>
                </w:rPr>
                <w:t xml:space="preserve"> </w:t>
              </w:r>
            </w:ins>
            <w:ins w:id="2588" w:author="jonesar" w:date="2013-05-14T12:57:00Z">
              <w:r w:rsidR="00BA19E9">
                <w:rPr>
                  <w:lang w:val="en-GB"/>
                </w:rPr>
                <w:t xml:space="preserve">MUST </w:t>
              </w:r>
            </w:ins>
            <w:ins w:id="2589" w:author="jonesar" w:date="2013-05-14T12:55:00Z">
              <w:r>
                <w:rPr>
                  <w:lang w:val="en-GB"/>
                </w:rPr>
                <w:t>be used.</w:t>
              </w:r>
            </w:ins>
            <w:ins w:id="2590" w:author="jonesar" w:date="2013-05-14T12:54:00Z">
              <w:r>
                <w:rPr>
                  <w:lang w:val="en-GB"/>
                </w:rPr>
                <w:t xml:space="preserve"> </w:t>
              </w:r>
            </w:ins>
          </w:p>
        </w:tc>
      </w:tr>
      <w:tr w:rsidR="00396602" w:rsidTr="00E571A8">
        <w:trPr>
          <w:ins w:id="2591" w:author="jonesar" w:date="2013-05-14T12:54:00Z"/>
        </w:trPr>
        <w:tc>
          <w:tcPr>
            <w:tcW w:w="1617" w:type="dxa"/>
            <w:vAlign w:val="center"/>
          </w:tcPr>
          <w:p w:rsidR="00396602" w:rsidRPr="00EC2317" w:rsidRDefault="00396602" w:rsidP="00E571A8">
            <w:pPr>
              <w:rPr>
                <w:ins w:id="2592" w:author="jonesar" w:date="2013-05-14T12:54:00Z"/>
                <w:b/>
                <w:lang w:val="en-GB"/>
              </w:rPr>
            </w:pPr>
            <w:ins w:id="2593" w:author="jonesar" w:date="2013-05-14T12:54:00Z">
              <w:r w:rsidRPr="00EC2317">
                <w:rPr>
                  <w:b/>
                  <w:lang w:val="en-GB"/>
                </w:rPr>
                <w:t>Type:</w:t>
              </w:r>
            </w:ins>
          </w:p>
        </w:tc>
        <w:tc>
          <w:tcPr>
            <w:tcW w:w="8571" w:type="dxa"/>
          </w:tcPr>
          <w:p w:rsidR="00396602" w:rsidRPr="00EC2317" w:rsidRDefault="00396602" w:rsidP="00E571A8">
            <w:pPr>
              <w:rPr>
                <w:ins w:id="2594" w:author="jonesar" w:date="2013-05-14T12:54:00Z"/>
                <w:lang w:val="en-GB"/>
              </w:rPr>
            </w:pPr>
            <w:ins w:id="2595" w:author="jonesar" w:date="2013-05-14T12:54:00Z">
              <w:r w:rsidRPr="00EC2317">
                <w:rPr>
                  <w:lang w:val="en-GB"/>
                </w:rPr>
                <w:t>String</w:t>
              </w:r>
            </w:ins>
          </w:p>
        </w:tc>
      </w:tr>
      <w:tr w:rsidR="00396602" w:rsidTr="00E571A8">
        <w:trPr>
          <w:ins w:id="2596" w:author="jonesar" w:date="2013-05-14T12:54:00Z"/>
        </w:trPr>
        <w:tc>
          <w:tcPr>
            <w:tcW w:w="1617" w:type="dxa"/>
            <w:vAlign w:val="center"/>
          </w:tcPr>
          <w:p w:rsidR="00396602" w:rsidRPr="00EC2317" w:rsidRDefault="00396602" w:rsidP="00E571A8">
            <w:pPr>
              <w:rPr>
                <w:ins w:id="2597" w:author="jonesar" w:date="2013-05-14T12:54:00Z"/>
                <w:b/>
                <w:lang w:val="en-GB"/>
              </w:rPr>
            </w:pPr>
            <w:ins w:id="2598" w:author="jonesar" w:date="2013-05-14T12:54:00Z">
              <w:r w:rsidRPr="00EC2317">
                <w:rPr>
                  <w:b/>
                  <w:lang w:val="en-GB"/>
                </w:rPr>
                <w:t>Example:</w:t>
              </w:r>
            </w:ins>
          </w:p>
        </w:tc>
        <w:tc>
          <w:tcPr>
            <w:tcW w:w="8571" w:type="dxa"/>
          </w:tcPr>
          <w:p w:rsidR="00396602" w:rsidRPr="00E92C27" w:rsidRDefault="00396602" w:rsidP="006A1FFA">
            <w:pPr>
              <w:pStyle w:val="Code"/>
              <w:rPr>
                <w:ins w:id="2599" w:author="jonesar" w:date="2013-05-14T12:54:00Z"/>
                <w:rFonts w:cs="Courier New"/>
              </w:rPr>
            </w:pPr>
            <w:ins w:id="2600" w:author="jonesar" w:date="2013-05-14T12:54:00Z">
              <w:r w:rsidRPr="00E92C27">
                <w:rPr>
                  <w:rFonts w:cs="Courier New"/>
                </w:rPr>
                <w:t>P</w:t>
              </w:r>
              <w:r>
                <w:rPr>
                  <w:rFonts w:cs="Courier New"/>
                </w:rPr>
                <w:t>SH</w:t>
              </w:r>
              <w:r w:rsidRPr="00E92C27">
                <w:rPr>
                  <w:rFonts w:cs="Courier New"/>
                </w:rPr>
                <w:t xml:space="preserve">  sequence           …   </w:t>
              </w:r>
            </w:ins>
            <w:ins w:id="2601" w:author="jonesar" w:date="2013-05-14T12:56:00Z">
              <w:r w:rsidR="006A1FFA">
                <w:rPr>
                  <w:rFonts w:cs="Courier New"/>
                </w:rPr>
                <w:t>pre    post</w:t>
              </w:r>
            </w:ins>
            <w:ins w:id="2602" w:author="jonesar" w:date="2013-05-14T12:54:00Z">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w:t>
              </w:r>
            </w:ins>
            <w:ins w:id="2603" w:author="jonesar" w:date="2013-05-14T12:56:00Z">
              <w:r w:rsidR="006A1FFA">
                <w:rPr>
                  <w:rFonts w:cs="Courier New"/>
                </w:rPr>
                <w:t>K</w:t>
              </w:r>
            </w:ins>
            <w:ins w:id="2604" w:author="jonesar" w:date="2013-05-14T12:54:00Z">
              <w:r>
                <w:rPr>
                  <w:rFonts w:cs="Courier New"/>
                </w:rPr>
                <w:t xml:space="preserve"> </w:t>
              </w:r>
            </w:ins>
            <w:ins w:id="2605" w:author="jonesar" w:date="2013-05-14T12:56:00Z">
              <w:r w:rsidR="006A1FFA">
                <w:rPr>
                  <w:rFonts w:cs="Courier New"/>
                </w:rPr>
                <w:t xml:space="preserve">     D</w:t>
              </w:r>
              <w:r w:rsidR="009F121E">
                <w:rPr>
                  <w:rFonts w:cs="Courier New"/>
                </w:rPr>
                <w:t xml:space="preserve">   </w:t>
              </w:r>
            </w:ins>
            <w:ins w:id="2606" w:author="jonesar" w:date="2013-05-14T12:54:00Z">
              <w:r>
                <w:rPr>
                  <w:rFonts w:cs="Courier New"/>
                </w:rPr>
                <w:t xml:space="preserve">…   </w:t>
              </w:r>
              <w:r>
                <w:rPr>
                  <w:rFonts w:cs="Courier New"/>
                </w:rPr>
                <w:br/>
                <w:t>PSM</w:t>
              </w:r>
              <w:r w:rsidRPr="00E92C27">
                <w:rPr>
                  <w:rFonts w:cs="Courier New"/>
                </w:rPr>
                <w:t xml:space="preserve">  VFDEFKPLVEEPQNLIK  …   </w:t>
              </w:r>
            </w:ins>
            <w:ins w:id="2607" w:author="jonesar" w:date="2013-05-14T12:56:00Z">
              <w:r w:rsidR="006A1FFA">
                <w:rPr>
                  <w:rFonts w:cs="Courier New"/>
                </w:rPr>
                <w:t xml:space="preserve">R  </w:t>
              </w:r>
              <w:r w:rsidR="009F121E">
                <w:rPr>
                  <w:rFonts w:cs="Courier New"/>
                </w:rPr>
                <w:t xml:space="preserve">    L   </w:t>
              </w:r>
            </w:ins>
            <w:ins w:id="2608" w:author="jonesar" w:date="2013-05-14T12:54:00Z">
              <w:r w:rsidRPr="00E92C27">
                <w:rPr>
                  <w:rFonts w:cs="Courier New"/>
                </w:rPr>
                <w:t>…</w:t>
              </w:r>
            </w:ins>
          </w:p>
        </w:tc>
      </w:tr>
    </w:tbl>
    <w:p w:rsidR="00396602" w:rsidRDefault="007A5D32" w:rsidP="00396602">
      <w:pPr>
        <w:pStyle w:val="Heading3"/>
        <w:rPr>
          <w:ins w:id="2609" w:author="jonesar" w:date="2013-05-14T12:54:00Z"/>
          <w:lang w:val="en-GB"/>
        </w:rPr>
      </w:pPr>
      <w:ins w:id="2610" w:author="jonesar" w:date="2013-05-14T12:56:00Z">
        <w:r>
          <w:rPr>
            <w:lang w:val="en-GB"/>
          </w:rPr>
          <w:lastRenderedPageBreak/>
          <w:t>post</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396602" w:rsidTr="00E571A8">
        <w:trPr>
          <w:ins w:id="2611" w:author="jonesar" w:date="2013-05-14T12:54:00Z"/>
        </w:trPr>
        <w:tc>
          <w:tcPr>
            <w:tcW w:w="1617" w:type="dxa"/>
            <w:vAlign w:val="center"/>
          </w:tcPr>
          <w:p w:rsidR="00396602" w:rsidRPr="00EC2317" w:rsidRDefault="00396602" w:rsidP="00E571A8">
            <w:pPr>
              <w:rPr>
                <w:ins w:id="2612" w:author="jonesar" w:date="2013-05-14T12:54:00Z"/>
                <w:b/>
                <w:lang w:val="en-GB"/>
              </w:rPr>
            </w:pPr>
            <w:ins w:id="2613" w:author="jonesar" w:date="2013-05-14T12:54:00Z">
              <w:r w:rsidRPr="00EC2317">
                <w:rPr>
                  <w:b/>
                  <w:lang w:val="en-GB"/>
                </w:rPr>
                <w:t>Description:</w:t>
              </w:r>
            </w:ins>
          </w:p>
        </w:tc>
        <w:tc>
          <w:tcPr>
            <w:tcW w:w="8571" w:type="dxa"/>
          </w:tcPr>
          <w:p w:rsidR="00396602" w:rsidRDefault="007839F3" w:rsidP="00BA19E9">
            <w:pPr>
              <w:jc w:val="both"/>
              <w:rPr>
                <w:ins w:id="2614" w:author="jonesar" w:date="2013-05-14T12:54:00Z"/>
                <w:lang w:val="en-GB"/>
              </w:rPr>
            </w:pPr>
            <w:ins w:id="2615" w:author="jonesar" w:date="2013-05-14T12:56:00Z">
              <w:r>
                <w:rPr>
                  <w:lang w:val="en-GB"/>
                </w:rPr>
                <w:t xml:space="preserve">Amino acid </w:t>
              </w:r>
              <w:r>
                <w:rPr>
                  <w:lang w:val="en-GB"/>
                </w:rPr>
                <w:t>following</w:t>
              </w:r>
              <w:r>
                <w:rPr>
                  <w:lang w:val="en-GB"/>
                </w:rPr>
                <w:t xml:space="preserve"> the peptide in the protein sequence. If unknown “null” MUST be used, if the peptide is </w:t>
              </w:r>
              <w:r w:rsidR="00BA19E9">
                <w:rPr>
                  <w:lang w:val="en-GB"/>
                </w:rPr>
                <w:t>C</w:t>
              </w:r>
              <w:r>
                <w:rPr>
                  <w:lang w:val="en-GB"/>
                </w:rPr>
                <w:t>-terminal “-“</w:t>
              </w:r>
              <w:r w:rsidR="00BA19E9">
                <w:rPr>
                  <w:lang w:val="en-GB"/>
                </w:rPr>
                <w:t xml:space="preserve"> </w:t>
              </w:r>
            </w:ins>
            <w:ins w:id="2616" w:author="jonesar" w:date="2013-05-14T12:57:00Z">
              <w:r w:rsidR="00BA19E9">
                <w:rPr>
                  <w:lang w:val="en-GB"/>
                </w:rPr>
                <w:t>MUST</w:t>
              </w:r>
            </w:ins>
            <w:ins w:id="2617" w:author="jonesar" w:date="2013-05-14T12:56:00Z">
              <w:r>
                <w:rPr>
                  <w:lang w:val="en-GB"/>
                </w:rPr>
                <w:t xml:space="preserve"> be used.</w:t>
              </w:r>
            </w:ins>
          </w:p>
        </w:tc>
      </w:tr>
      <w:tr w:rsidR="00396602" w:rsidTr="00E571A8">
        <w:trPr>
          <w:ins w:id="2618" w:author="jonesar" w:date="2013-05-14T12:54:00Z"/>
        </w:trPr>
        <w:tc>
          <w:tcPr>
            <w:tcW w:w="1617" w:type="dxa"/>
            <w:vAlign w:val="center"/>
          </w:tcPr>
          <w:p w:rsidR="00396602" w:rsidRPr="00EC2317" w:rsidRDefault="00396602" w:rsidP="00E571A8">
            <w:pPr>
              <w:rPr>
                <w:ins w:id="2619" w:author="jonesar" w:date="2013-05-14T12:54:00Z"/>
                <w:b/>
                <w:lang w:val="en-GB"/>
              </w:rPr>
            </w:pPr>
            <w:ins w:id="2620" w:author="jonesar" w:date="2013-05-14T12:54:00Z">
              <w:r w:rsidRPr="00EC2317">
                <w:rPr>
                  <w:b/>
                  <w:lang w:val="en-GB"/>
                </w:rPr>
                <w:t>Type:</w:t>
              </w:r>
            </w:ins>
          </w:p>
        </w:tc>
        <w:tc>
          <w:tcPr>
            <w:tcW w:w="8571" w:type="dxa"/>
          </w:tcPr>
          <w:p w:rsidR="00396602" w:rsidRPr="00EC2317" w:rsidRDefault="00396602" w:rsidP="00E571A8">
            <w:pPr>
              <w:rPr>
                <w:ins w:id="2621" w:author="jonesar" w:date="2013-05-14T12:54:00Z"/>
                <w:lang w:val="en-GB"/>
              </w:rPr>
            </w:pPr>
            <w:ins w:id="2622" w:author="jonesar" w:date="2013-05-14T12:54:00Z">
              <w:r w:rsidRPr="00EC2317">
                <w:rPr>
                  <w:lang w:val="en-GB"/>
                </w:rPr>
                <w:t>String</w:t>
              </w:r>
            </w:ins>
          </w:p>
        </w:tc>
      </w:tr>
      <w:tr w:rsidR="00396602" w:rsidTr="00E571A8">
        <w:trPr>
          <w:ins w:id="2623" w:author="jonesar" w:date="2013-05-14T12:54:00Z"/>
        </w:trPr>
        <w:tc>
          <w:tcPr>
            <w:tcW w:w="1617" w:type="dxa"/>
            <w:vAlign w:val="center"/>
          </w:tcPr>
          <w:p w:rsidR="00396602" w:rsidRPr="00EC2317" w:rsidRDefault="00396602" w:rsidP="00E571A8">
            <w:pPr>
              <w:rPr>
                <w:ins w:id="2624" w:author="jonesar" w:date="2013-05-14T12:54:00Z"/>
                <w:b/>
                <w:lang w:val="en-GB"/>
              </w:rPr>
            </w:pPr>
            <w:ins w:id="2625" w:author="jonesar" w:date="2013-05-14T12:54:00Z">
              <w:r w:rsidRPr="00EC2317">
                <w:rPr>
                  <w:b/>
                  <w:lang w:val="en-GB"/>
                </w:rPr>
                <w:t>Example:</w:t>
              </w:r>
            </w:ins>
          </w:p>
        </w:tc>
        <w:tc>
          <w:tcPr>
            <w:tcW w:w="8571" w:type="dxa"/>
          </w:tcPr>
          <w:p w:rsidR="00396602" w:rsidRPr="00E92C27" w:rsidRDefault="00BA19E9" w:rsidP="00E571A8">
            <w:pPr>
              <w:pStyle w:val="Code"/>
              <w:rPr>
                <w:ins w:id="2626" w:author="jonesar" w:date="2013-05-14T12:54:00Z"/>
                <w:rFonts w:cs="Courier New"/>
              </w:rPr>
            </w:pPr>
            <w:ins w:id="2627" w:author="jonesar" w:date="2013-05-14T12:57:00Z">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   </w:t>
              </w:r>
              <w:r>
                <w:rPr>
                  <w:rFonts w:cs="Courier New"/>
                </w:rPr>
                <w:br/>
                <w:t>PSM</w:t>
              </w:r>
              <w:r w:rsidRPr="00E92C27">
                <w:rPr>
                  <w:rFonts w:cs="Courier New"/>
                </w:rPr>
                <w:t xml:space="preserve">  VFDEFKPLVEEPQNLIK  …   </w:t>
              </w:r>
              <w:r>
                <w:rPr>
                  <w:rFonts w:cs="Courier New"/>
                </w:rPr>
                <w:t xml:space="preserve">R      L   </w:t>
              </w:r>
              <w:r w:rsidRPr="00E92C27">
                <w:rPr>
                  <w:rFonts w:cs="Courier New"/>
                </w:rPr>
                <w:t>…</w:t>
              </w:r>
            </w:ins>
          </w:p>
        </w:tc>
      </w:tr>
    </w:tbl>
    <w:p w:rsidR="00396602" w:rsidRDefault="008A05D6" w:rsidP="00396602">
      <w:pPr>
        <w:pStyle w:val="Heading3"/>
        <w:rPr>
          <w:ins w:id="2628" w:author="jonesar" w:date="2013-05-14T12:54:00Z"/>
          <w:lang w:val="en-GB"/>
        </w:rPr>
      </w:pPr>
      <w:ins w:id="2629" w:author="jonesar" w:date="2013-05-14T12:57:00Z">
        <w:r>
          <w:rPr>
            <w:lang w:val="en-GB"/>
          </w:rPr>
          <w:t>start</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396602" w:rsidTr="00E571A8">
        <w:trPr>
          <w:ins w:id="2630" w:author="jonesar" w:date="2013-05-14T12:54:00Z"/>
        </w:trPr>
        <w:tc>
          <w:tcPr>
            <w:tcW w:w="1617" w:type="dxa"/>
            <w:vAlign w:val="center"/>
          </w:tcPr>
          <w:p w:rsidR="00396602" w:rsidRPr="00EC2317" w:rsidRDefault="00396602" w:rsidP="00E571A8">
            <w:pPr>
              <w:rPr>
                <w:ins w:id="2631" w:author="jonesar" w:date="2013-05-14T12:54:00Z"/>
                <w:b/>
                <w:lang w:val="en-GB"/>
              </w:rPr>
            </w:pPr>
            <w:ins w:id="2632" w:author="jonesar" w:date="2013-05-14T12:54:00Z">
              <w:r w:rsidRPr="00EC2317">
                <w:rPr>
                  <w:b/>
                  <w:lang w:val="en-GB"/>
                </w:rPr>
                <w:t>Description:</w:t>
              </w:r>
            </w:ins>
          </w:p>
        </w:tc>
        <w:tc>
          <w:tcPr>
            <w:tcW w:w="8571" w:type="dxa"/>
          </w:tcPr>
          <w:p w:rsidR="00396602" w:rsidRDefault="008A05D6" w:rsidP="00E571A8">
            <w:pPr>
              <w:jc w:val="both"/>
              <w:rPr>
                <w:ins w:id="2633" w:author="jonesar" w:date="2013-05-14T12:54:00Z"/>
                <w:lang w:val="en-GB"/>
              </w:rPr>
            </w:pPr>
            <w:ins w:id="2634" w:author="jonesar" w:date="2013-05-14T12:57:00Z">
              <w:r>
                <w:rPr>
                  <w:lang w:val="en-GB"/>
                </w:rPr>
                <w:t>T</w:t>
              </w:r>
              <w:r w:rsidR="00714E85">
                <w:rPr>
                  <w:lang w:val="en-GB"/>
                </w:rPr>
                <w:t xml:space="preserve">he </w:t>
              </w:r>
            </w:ins>
            <w:ins w:id="2635" w:author="jonesar" w:date="2013-05-14T12:59:00Z">
              <w:r w:rsidR="00375CB3">
                <w:rPr>
                  <w:lang w:val="en-GB"/>
                </w:rPr>
                <w:t>start</w:t>
              </w:r>
            </w:ins>
            <w:ins w:id="2636" w:author="jonesar" w:date="2013-05-14T12:57:00Z">
              <w:r>
                <w:rPr>
                  <w:lang w:val="en-GB"/>
                </w:rPr>
                <w:t xml:space="preserve"> position of the peptide within the protein, counting 1 as the N-terminus of the protein. </w:t>
              </w:r>
            </w:ins>
            <w:ins w:id="2637" w:author="jonesar" w:date="2013-05-14T12:54:00Z">
              <w:r w:rsidR="00396602">
                <w:rPr>
                  <w:lang w:val="en-GB"/>
                </w:rPr>
                <w:t xml:space="preserve"> </w:t>
              </w:r>
            </w:ins>
          </w:p>
        </w:tc>
      </w:tr>
      <w:tr w:rsidR="00396602" w:rsidTr="00E571A8">
        <w:trPr>
          <w:ins w:id="2638" w:author="jonesar" w:date="2013-05-14T12:54:00Z"/>
        </w:trPr>
        <w:tc>
          <w:tcPr>
            <w:tcW w:w="1617" w:type="dxa"/>
            <w:vAlign w:val="center"/>
          </w:tcPr>
          <w:p w:rsidR="00396602" w:rsidRPr="00EC2317" w:rsidRDefault="00396602" w:rsidP="00E571A8">
            <w:pPr>
              <w:rPr>
                <w:ins w:id="2639" w:author="jonesar" w:date="2013-05-14T12:54:00Z"/>
                <w:b/>
                <w:lang w:val="en-GB"/>
              </w:rPr>
            </w:pPr>
            <w:ins w:id="2640" w:author="jonesar" w:date="2013-05-14T12:54:00Z">
              <w:r w:rsidRPr="00EC2317">
                <w:rPr>
                  <w:b/>
                  <w:lang w:val="en-GB"/>
                </w:rPr>
                <w:t>Type:</w:t>
              </w:r>
            </w:ins>
          </w:p>
        </w:tc>
        <w:tc>
          <w:tcPr>
            <w:tcW w:w="8571" w:type="dxa"/>
          </w:tcPr>
          <w:p w:rsidR="00396602" w:rsidRPr="00EC2317" w:rsidRDefault="00396602" w:rsidP="00E571A8">
            <w:pPr>
              <w:rPr>
                <w:ins w:id="2641" w:author="jonesar" w:date="2013-05-14T12:54:00Z"/>
                <w:lang w:val="en-GB"/>
              </w:rPr>
            </w:pPr>
            <w:ins w:id="2642" w:author="jonesar" w:date="2013-05-14T12:54:00Z">
              <w:r w:rsidRPr="00EC2317">
                <w:rPr>
                  <w:lang w:val="en-GB"/>
                </w:rPr>
                <w:t>String</w:t>
              </w:r>
            </w:ins>
          </w:p>
        </w:tc>
      </w:tr>
      <w:tr w:rsidR="00396602" w:rsidTr="00E571A8">
        <w:trPr>
          <w:ins w:id="2643" w:author="jonesar" w:date="2013-05-14T12:54:00Z"/>
        </w:trPr>
        <w:tc>
          <w:tcPr>
            <w:tcW w:w="1617" w:type="dxa"/>
            <w:vAlign w:val="center"/>
          </w:tcPr>
          <w:p w:rsidR="00396602" w:rsidRPr="00EC2317" w:rsidRDefault="00396602" w:rsidP="00E571A8">
            <w:pPr>
              <w:rPr>
                <w:ins w:id="2644" w:author="jonesar" w:date="2013-05-14T12:54:00Z"/>
                <w:b/>
                <w:lang w:val="en-GB"/>
              </w:rPr>
            </w:pPr>
            <w:ins w:id="2645" w:author="jonesar" w:date="2013-05-14T12:54:00Z">
              <w:r w:rsidRPr="00EC2317">
                <w:rPr>
                  <w:b/>
                  <w:lang w:val="en-GB"/>
                </w:rPr>
                <w:t>Example:</w:t>
              </w:r>
            </w:ins>
          </w:p>
        </w:tc>
        <w:tc>
          <w:tcPr>
            <w:tcW w:w="8571" w:type="dxa"/>
          </w:tcPr>
          <w:p w:rsidR="00396602" w:rsidRPr="00E92C27" w:rsidRDefault="00396602" w:rsidP="001C0B66">
            <w:pPr>
              <w:pStyle w:val="Code"/>
              <w:rPr>
                <w:ins w:id="2646" w:author="jonesar" w:date="2013-05-14T12:54:00Z"/>
                <w:rFonts w:cs="Courier New"/>
              </w:rPr>
            </w:pPr>
            <w:ins w:id="2647" w:author="jonesar" w:date="2013-05-14T12:54:00Z">
              <w:r w:rsidRPr="00E92C27">
                <w:rPr>
                  <w:rFonts w:cs="Courier New"/>
                </w:rPr>
                <w:t>P</w:t>
              </w:r>
              <w:r>
                <w:rPr>
                  <w:rFonts w:cs="Courier New"/>
                </w:rPr>
                <w:t>SH</w:t>
              </w:r>
              <w:r w:rsidRPr="00E92C27">
                <w:rPr>
                  <w:rFonts w:cs="Courier New"/>
                </w:rPr>
                <w:t xml:space="preserve">  se</w:t>
              </w:r>
              <w:r w:rsidR="001C0B66">
                <w:rPr>
                  <w:rFonts w:cs="Courier New"/>
                </w:rPr>
                <w:t xml:space="preserve">quence           …   </w:t>
              </w:r>
            </w:ins>
            <w:ins w:id="2648" w:author="jonesar" w:date="2013-05-14T12:58:00Z">
              <w:r w:rsidR="001C0B66">
                <w:rPr>
                  <w:rFonts w:cs="Courier New"/>
                </w:rPr>
                <w:t>start    end</w:t>
              </w:r>
            </w:ins>
            <w:ins w:id="2649" w:author="jonesar" w:date="2013-05-14T12:54:00Z">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ins>
            <w:ins w:id="2650" w:author="jonesar" w:date="2013-05-14T12:59:00Z">
              <w:r w:rsidR="001C0B66">
                <w:rPr>
                  <w:rFonts w:cs="Courier New"/>
                </w:rPr>
                <w:t>45</w:t>
              </w:r>
            </w:ins>
            <w:ins w:id="2651" w:author="jonesar" w:date="2013-05-14T12:54:00Z">
              <w:r w:rsidRPr="00E92C27">
                <w:rPr>
                  <w:rFonts w:cs="Courier New"/>
                </w:rPr>
                <w:t xml:space="preserve">       </w:t>
              </w:r>
            </w:ins>
            <w:ins w:id="2652" w:author="jonesar" w:date="2013-05-14T12:59:00Z">
              <w:r w:rsidR="001C0B66">
                <w:rPr>
                  <w:rFonts w:cs="Courier New"/>
                </w:rPr>
                <w:t>57</w:t>
              </w:r>
            </w:ins>
            <w:ins w:id="2653" w:author="jonesar" w:date="2013-05-14T12:54:00Z">
              <w:r>
                <w:rPr>
                  <w:rFonts w:cs="Courier New"/>
                </w:rPr>
                <w:t xml:space="preserve">                 …   </w:t>
              </w:r>
              <w:r>
                <w:rPr>
                  <w:rFonts w:cs="Courier New"/>
                </w:rPr>
                <w:br/>
                <w:t>PSM</w:t>
              </w:r>
              <w:r w:rsidRPr="00E92C27">
                <w:rPr>
                  <w:rFonts w:cs="Courier New"/>
                </w:rPr>
                <w:t xml:space="preserve">  VFDEFKPLVEEPQNLIK  …   </w:t>
              </w:r>
            </w:ins>
            <w:ins w:id="2654" w:author="jonesar" w:date="2013-05-14T12:59:00Z">
              <w:r w:rsidR="001C0B66">
                <w:rPr>
                  <w:rFonts w:cs="Courier New"/>
                </w:rPr>
                <w:t>34</w:t>
              </w:r>
            </w:ins>
            <w:ins w:id="2655" w:author="jonesar" w:date="2013-05-14T12:54:00Z">
              <w:r w:rsidRPr="00E92C27">
                <w:rPr>
                  <w:rFonts w:cs="Courier New"/>
                </w:rPr>
                <w:t xml:space="preserve"> </w:t>
              </w:r>
            </w:ins>
            <w:ins w:id="2656" w:author="jonesar" w:date="2013-05-14T12:59:00Z">
              <w:r w:rsidR="001C0B66">
                <w:rPr>
                  <w:rFonts w:cs="Courier New"/>
                </w:rPr>
                <w:t xml:space="preserve">     </w:t>
              </w:r>
            </w:ins>
            <w:ins w:id="2657" w:author="jonesar" w:date="2013-05-14T12:54:00Z">
              <w:r w:rsidRPr="00E92C27">
                <w:rPr>
                  <w:rFonts w:cs="Courier New"/>
                </w:rPr>
                <w:t xml:space="preserve"> </w:t>
              </w:r>
            </w:ins>
            <w:ins w:id="2658" w:author="jonesar" w:date="2013-05-14T12:59:00Z">
              <w:r w:rsidR="001C0B66">
                <w:rPr>
                  <w:rFonts w:cs="Courier New"/>
                </w:rPr>
                <w:t xml:space="preserve">46              </w:t>
              </w:r>
            </w:ins>
            <w:ins w:id="2659" w:author="jonesar" w:date="2013-05-14T12:54:00Z">
              <w:r w:rsidRPr="00E92C27">
                <w:rPr>
                  <w:rFonts w:cs="Courier New"/>
                </w:rPr>
                <w:t xml:space="preserve">   …</w:t>
              </w:r>
            </w:ins>
          </w:p>
        </w:tc>
      </w:tr>
    </w:tbl>
    <w:p w:rsidR="00375CB3" w:rsidRDefault="00375CB3" w:rsidP="00375CB3">
      <w:pPr>
        <w:pStyle w:val="Heading3"/>
        <w:rPr>
          <w:ins w:id="2660" w:author="jonesar" w:date="2013-05-14T12:59:00Z"/>
          <w:lang w:val="en-GB"/>
        </w:rPr>
      </w:pPr>
      <w:ins w:id="2661" w:author="jonesar" w:date="2013-05-14T12:59:00Z">
        <w:r>
          <w:rPr>
            <w:lang w:val="en-GB"/>
          </w:rPr>
          <w:t>end</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375CB3" w:rsidTr="00E571A8">
        <w:trPr>
          <w:ins w:id="2662" w:author="jonesar" w:date="2013-05-14T12:59:00Z"/>
        </w:trPr>
        <w:tc>
          <w:tcPr>
            <w:tcW w:w="1617" w:type="dxa"/>
            <w:vAlign w:val="center"/>
          </w:tcPr>
          <w:p w:rsidR="00375CB3" w:rsidRPr="00EC2317" w:rsidRDefault="00375CB3" w:rsidP="00E571A8">
            <w:pPr>
              <w:rPr>
                <w:ins w:id="2663" w:author="jonesar" w:date="2013-05-14T12:59:00Z"/>
                <w:b/>
                <w:lang w:val="en-GB"/>
              </w:rPr>
            </w:pPr>
            <w:ins w:id="2664" w:author="jonesar" w:date="2013-05-14T12:59:00Z">
              <w:r w:rsidRPr="00EC2317">
                <w:rPr>
                  <w:b/>
                  <w:lang w:val="en-GB"/>
                </w:rPr>
                <w:t>Description:</w:t>
              </w:r>
            </w:ins>
          </w:p>
        </w:tc>
        <w:tc>
          <w:tcPr>
            <w:tcW w:w="8571" w:type="dxa"/>
          </w:tcPr>
          <w:p w:rsidR="00375CB3" w:rsidRDefault="00375CB3" w:rsidP="00E571A8">
            <w:pPr>
              <w:jc w:val="both"/>
              <w:rPr>
                <w:ins w:id="2665" w:author="jonesar" w:date="2013-05-14T12:59:00Z"/>
                <w:lang w:val="en-GB"/>
              </w:rPr>
            </w:pPr>
            <w:ins w:id="2666" w:author="jonesar" w:date="2013-05-14T12:59:00Z">
              <w:r>
                <w:rPr>
                  <w:lang w:val="en-GB"/>
                </w:rPr>
                <w:t xml:space="preserve">The </w:t>
              </w:r>
            </w:ins>
            <w:ins w:id="2667" w:author="jonesar" w:date="2013-05-14T13:00:00Z">
              <w:r w:rsidR="009B7D6A">
                <w:rPr>
                  <w:lang w:val="en-GB"/>
                </w:rPr>
                <w:t>end</w:t>
              </w:r>
            </w:ins>
            <w:ins w:id="2668" w:author="jonesar" w:date="2013-05-14T12:59:00Z">
              <w:r>
                <w:rPr>
                  <w:lang w:val="en-GB"/>
                </w:rPr>
                <w:t xml:space="preserve"> position of the peptide within the protein, counting 1 as the N-terminus of the protein.  </w:t>
              </w:r>
            </w:ins>
          </w:p>
        </w:tc>
      </w:tr>
      <w:tr w:rsidR="00375CB3" w:rsidTr="00E571A8">
        <w:trPr>
          <w:ins w:id="2669" w:author="jonesar" w:date="2013-05-14T12:59:00Z"/>
        </w:trPr>
        <w:tc>
          <w:tcPr>
            <w:tcW w:w="1617" w:type="dxa"/>
            <w:vAlign w:val="center"/>
          </w:tcPr>
          <w:p w:rsidR="00375CB3" w:rsidRPr="00EC2317" w:rsidRDefault="00375CB3" w:rsidP="00E571A8">
            <w:pPr>
              <w:rPr>
                <w:ins w:id="2670" w:author="jonesar" w:date="2013-05-14T12:59:00Z"/>
                <w:b/>
                <w:lang w:val="en-GB"/>
              </w:rPr>
            </w:pPr>
            <w:ins w:id="2671" w:author="jonesar" w:date="2013-05-14T12:59:00Z">
              <w:r w:rsidRPr="00EC2317">
                <w:rPr>
                  <w:b/>
                  <w:lang w:val="en-GB"/>
                </w:rPr>
                <w:t>Type:</w:t>
              </w:r>
            </w:ins>
          </w:p>
        </w:tc>
        <w:tc>
          <w:tcPr>
            <w:tcW w:w="8571" w:type="dxa"/>
          </w:tcPr>
          <w:p w:rsidR="00375CB3" w:rsidRPr="00EC2317" w:rsidRDefault="00375CB3" w:rsidP="00E571A8">
            <w:pPr>
              <w:rPr>
                <w:ins w:id="2672" w:author="jonesar" w:date="2013-05-14T12:59:00Z"/>
                <w:lang w:val="en-GB"/>
              </w:rPr>
            </w:pPr>
            <w:ins w:id="2673" w:author="jonesar" w:date="2013-05-14T12:59:00Z">
              <w:r w:rsidRPr="00EC2317">
                <w:rPr>
                  <w:lang w:val="en-GB"/>
                </w:rPr>
                <w:t>String</w:t>
              </w:r>
            </w:ins>
          </w:p>
        </w:tc>
      </w:tr>
      <w:tr w:rsidR="00375CB3" w:rsidTr="00E571A8">
        <w:trPr>
          <w:ins w:id="2674" w:author="jonesar" w:date="2013-05-14T12:59:00Z"/>
        </w:trPr>
        <w:tc>
          <w:tcPr>
            <w:tcW w:w="1617" w:type="dxa"/>
            <w:vAlign w:val="center"/>
          </w:tcPr>
          <w:p w:rsidR="00375CB3" w:rsidRPr="00EC2317" w:rsidRDefault="00375CB3" w:rsidP="00E571A8">
            <w:pPr>
              <w:rPr>
                <w:ins w:id="2675" w:author="jonesar" w:date="2013-05-14T12:59:00Z"/>
                <w:b/>
                <w:lang w:val="en-GB"/>
              </w:rPr>
            </w:pPr>
            <w:ins w:id="2676" w:author="jonesar" w:date="2013-05-14T12:59:00Z">
              <w:r w:rsidRPr="00EC2317">
                <w:rPr>
                  <w:b/>
                  <w:lang w:val="en-GB"/>
                </w:rPr>
                <w:t>Example:</w:t>
              </w:r>
            </w:ins>
          </w:p>
        </w:tc>
        <w:tc>
          <w:tcPr>
            <w:tcW w:w="8571" w:type="dxa"/>
          </w:tcPr>
          <w:p w:rsidR="00375CB3" w:rsidRPr="00E92C27" w:rsidRDefault="00375CB3" w:rsidP="00E571A8">
            <w:pPr>
              <w:pStyle w:val="Code"/>
              <w:rPr>
                <w:ins w:id="2677" w:author="jonesar" w:date="2013-05-14T12:59:00Z"/>
                <w:rFonts w:cs="Courier New"/>
              </w:rPr>
            </w:pPr>
            <w:ins w:id="2678" w:author="jonesar" w:date="2013-05-14T12:59:00Z">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 xml:space="preserve">57                 …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ins>
          </w:p>
        </w:tc>
      </w:tr>
    </w:tbl>
    <w:p w:rsidR="00306864" w:rsidRDefault="00306864" w:rsidP="00306864">
      <w:pPr>
        <w:pStyle w:val="Heading3"/>
        <w:rPr>
          <w:ins w:id="2679" w:author="jonesar" w:date="2013-05-14T14:01:00Z"/>
          <w:lang w:val="en-GB"/>
        </w:rPr>
      </w:pPr>
      <w:ins w:id="2680" w:author="jonesar" w:date="2013-05-14T14:01:00Z">
        <w:r w:rsidRPr="0081508A">
          <w:rPr>
            <w:lang w:val="en-GB"/>
          </w:rPr>
          <w:t>opt_</w:t>
        </w:r>
        <w:r>
          <w:rPr>
            <w:lang w:val="en-GB"/>
          </w:rPr>
          <w:t>{ASSAY_ID}|{STUDY_VARIABLE_ID}|{MS_FILE_ID}|“global”_</w:t>
        </w:r>
        <w:r w:rsidRPr="0081508A">
          <w:rPr>
            <w:lang w:val="en-GB"/>
          </w:rPr>
          <w:t>*</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306864" w:rsidTr="00E571A8">
        <w:trPr>
          <w:ins w:id="2681" w:author="jonesar" w:date="2013-05-14T14:01:00Z"/>
        </w:trPr>
        <w:tc>
          <w:tcPr>
            <w:tcW w:w="1526" w:type="dxa"/>
            <w:vAlign w:val="center"/>
          </w:tcPr>
          <w:p w:rsidR="00306864" w:rsidRPr="00EC2317" w:rsidRDefault="00306864" w:rsidP="00E571A8">
            <w:pPr>
              <w:rPr>
                <w:ins w:id="2682" w:author="jonesar" w:date="2013-05-14T14:01:00Z"/>
                <w:b/>
                <w:lang w:val="en-GB"/>
              </w:rPr>
            </w:pPr>
            <w:ins w:id="2683" w:author="jonesar" w:date="2013-05-14T14:01:00Z">
              <w:r w:rsidRPr="00EC2317">
                <w:rPr>
                  <w:b/>
                  <w:lang w:val="en-GB"/>
                </w:rPr>
                <w:t>Description:</w:t>
              </w:r>
            </w:ins>
          </w:p>
        </w:tc>
        <w:tc>
          <w:tcPr>
            <w:tcW w:w="8586" w:type="dxa"/>
          </w:tcPr>
          <w:p w:rsidR="00306864" w:rsidRPr="00EC2317" w:rsidRDefault="00306864" w:rsidP="00DE713F">
            <w:pPr>
              <w:rPr>
                <w:ins w:id="2684" w:author="jonesar" w:date="2013-05-14T14:01:00Z"/>
                <w:lang w:val="en-GB"/>
              </w:rPr>
            </w:pPr>
            <w:ins w:id="2685" w:author="jonesar" w:date="2013-05-14T14:01:00Z">
              <w:r w:rsidRPr="00EC2317">
                <w:rPr>
                  <w:b/>
                  <w:lang w:val="en-GB"/>
                </w:rPr>
                <w:t>Optional</w:t>
              </w:r>
              <w:r w:rsidRPr="00EC2317">
                <w:rPr>
                  <w:lang w:val="en-GB"/>
                </w:rPr>
                <w:t xml:space="preserve"> (this column MAY be present)</w:t>
              </w:r>
              <w:r w:rsidRPr="00EC2317">
                <w:rPr>
                  <w:lang w:val="en-GB"/>
                </w:rPr>
                <w:b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identifier of the object they reference: assay, study variable, MS file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ins>
          </w:p>
        </w:tc>
      </w:tr>
      <w:tr w:rsidR="00306864" w:rsidTr="00E571A8">
        <w:trPr>
          <w:ins w:id="2686" w:author="jonesar" w:date="2013-05-14T14:01:00Z"/>
        </w:trPr>
        <w:tc>
          <w:tcPr>
            <w:tcW w:w="1526" w:type="dxa"/>
            <w:vAlign w:val="center"/>
          </w:tcPr>
          <w:p w:rsidR="00306864" w:rsidRPr="00EC2317" w:rsidRDefault="00306864" w:rsidP="00E571A8">
            <w:pPr>
              <w:rPr>
                <w:ins w:id="2687" w:author="jonesar" w:date="2013-05-14T14:01:00Z"/>
                <w:b/>
                <w:lang w:val="en-GB"/>
              </w:rPr>
            </w:pPr>
            <w:ins w:id="2688" w:author="jonesar" w:date="2013-05-14T14:01:00Z">
              <w:r w:rsidRPr="00EC2317">
                <w:rPr>
                  <w:b/>
                  <w:lang w:val="en-GB"/>
                </w:rPr>
                <w:t>Type:</w:t>
              </w:r>
            </w:ins>
          </w:p>
        </w:tc>
        <w:tc>
          <w:tcPr>
            <w:tcW w:w="8586" w:type="dxa"/>
          </w:tcPr>
          <w:p w:rsidR="00306864" w:rsidRPr="00EC2317" w:rsidRDefault="00306864" w:rsidP="00E571A8">
            <w:pPr>
              <w:rPr>
                <w:ins w:id="2689" w:author="jonesar" w:date="2013-05-14T14:01:00Z"/>
                <w:lang w:val="en-GB"/>
              </w:rPr>
            </w:pPr>
            <w:ins w:id="2690" w:author="jonesar" w:date="2013-05-14T14:01:00Z">
              <w:r w:rsidRPr="00EC2317">
                <w:rPr>
                  <w:lang w:val="en-GB"/>
                </w:rPr>
                <w:t>Column</w:t>
              </w:r>
            </w:ins>
          </w:p>
        </w:tc>
      </w:tr>
      <w:tr w:rsidR="00306864" w:rsidTr="00E571A8">
        <w:trPr>
          <w:ins w:id="2691" w:author="jonesar" w:date="2013-05-14T14:01:00Z"/>
        </w:trPr>
        <w:tc>
          <w:tcPr>
            <w:tcW w:w="1526" w:type="dxa"/>
            <w:vAlign w:val="center"/>
          </w:tcPr>
          <w:p w:rsidR="00306864" w:rsidRPr="00EC2317" w:rsidRDefault="00306864" w:rsidP="00E571A8">
            <w:pPr>
              <w:rPr>
                <w:ins w:id="2692" w:author="jonesar" w:date="2013-05-14T14:01:00Z"/>
                <w:b/>
                <w:lang w:val="en-GB"/>
              </w:rPr>
            </w:pPr>
            <w:ins w:id="2693" w:author="jonesar" w:date="2013-05-14T14:01:00Z">
              <w:r w:rsidRPr="00EC2317">
                <w:rPr>
                  <w:b/>
                  <w:lang w:val="en-GB"/>
                </w:rPr>
                <w:t>Example:</w:t>
              </w:r>
            </w:ins>
          </w:p>
        </w:tc>
        <w:tc>
          <w:tcPr>
            <w:tcW w:w="8586" w:type="dxa"/>
          </w:tcPr>
          <w:p w:rsidR="00306864" w:rsidRPr="00E92C27" w:rsidRDefault="000D098B" w:rsidP="000D098B">
            <w:pPr>
              <w:pStyle w:val="Code"/>
              <w:rPr>
                <w:ins w:id="2694" w:author="jonesar" w:date="2013-05-14T14:01:00Z"/>
                <w:rFonts w:cs="Courier New"/>
              </w:rPr>
            </w:pPr>
            <w:ins w:id="2695" w:author="jonesar" w:date="2013-05-14T14:01:00Z">
              <w:r>
                <w:rPr>
                  <w:rFonts w:cs="Courier New"/>
                </w:rPr>
                <w:t>P</w:t>
              </w:r>
            </w:ins>
            <w:ins w:id="2696" w:author="jonesar" w:date="2013-05-14T14:02:00Z">
              <w:r>
                <w:rPr>
                  <w:rFonts w:cs="Courier New"/>
                </w:rPr>
                <w:t>SH</w:t>
              </w:r>
            </w:ins>
            <w:ins w:id="2697" w:author="jonesar" w:date="2013-05-14T14:01:00Z">
              <w:r w:rsidR="00306864" w:rsidRPr="00E92C27">
                <w:rPr>
                  <w:rFonts w:cs="Courier New"/>
                </w:rPr>
                <w:t xml:space="preserve">  </w:t>
              </w:r>
            </w:ins>
            <w:ins w:id="2698" w:author="jonesar" w:date="2013-05-14T14:02:00Z">
              <w:r>
                <w:rPr>
                  <w:rFonts w:cs="Courier New"/>
                </w:rPr>
                <w:t>sequence</w:t>
              </w:r>
            </w:ins>
            <w:ins w:id="2699" w:author="jonesar" w:date="2013-05-14T14:01:00Z">
              <w:r w:rsidR="00306864" w:rsidRPr="00E92C27">
                <w:rPr>
                  <w:rFonts w:cs="Courier New"/>
                </w:rPr>
                <w:t xml:space="preserve">   …  opt_</w:t>
              </w:r>
              <w:r w:rsidR="00306864">
                <w:rPr>
                  <w:rFonts w:cs="Courier New"/>
                </w:rPr>
                <w:t>assay[1]_</w:t>
              </w:r>
              <w:r w:rsidR="00306864" w:rsidRPr="00E92C27">
                <w:rPr>
                  <w:rFonts w:cs="Courier New"/>
                </w:rPr>
                <w:t>my_value  opt_</w:t>
              </w:r>
              <w:r w:rsidR="00306864">
                <w:rPr>
                  <w:rFonts w:cs="Courier New"/>
                </w:rPr>
                <w:t>global_</w:t>
              </w:r>
              <w:r>
                <w:rPr>
                  <w:rFonts w:cs="Courier New"/>
                </w:rPr>
                <w:t>another_value</w:t>
              </w:r>
              <w:r>
                <w:rPr>
                  <w:rFonts w:cs="Courier New"/>
                </w:rPr>
                <w:br/>
                <w:t>P</w:t>
              </w:r>
            </w:ins>
            <w:ins w:id="2700" w:author="jonesar" w:date="2013-05-14T14:02:00Z">
              <w:r>
                <w:rPr>
                  <w:rFonts w:cs="Courier New"/>
                </w:rPr>
                <w:t>SM</w:t>
              </w:r>
            </w:ins>
            <w:ins w:id="2701" w:author="jonesar" w:date="2013-05-14T14:01:00Z">
              <w:r>
                <w:rPr>
                  <w:rFonts w:cs="Courier New"/>
                </w:rPr>
                <w:t xml:space="preserve">  </w:t>
              </w:r>
            </w:ins>
            <w:ins w:id="2702" w:author="jonesar" w:date="2013-05-14T14:02:00Z">
              <w:r>
                <w:rPr>
                  <w:rFonts w:cs="Courier New"/>
                </w:rPr>
                <w:t>PEPTIDER</w:t>
              </w:r>
            </w:ins>
            <w:ins w:id="2703" w:author="jonesar" w:date="2013-05-14T14:01:00Z">
              <w:r w:rsidR="00306864" w:rsidRPr="00E92C27">
                <w:rPr>
                  <w:rFonts w:cs="Courier New"/>
                </w:rPr>
                <w:t xml:space="preserve">      …  My value</w:t>
              </w:r>
              <w:r w:rsidR="00306864">
                <w:rPr>
                  <w:rFonts w:cs="Courier New"/>
                </w:rPr>
                <w:t xml:space="preserve"> about assay[1]</w:t>
              </w:r>
              <w:r w:rsidR="00306864" w:rsidRPr="00E92C27">
                <w:rPr>
                  <w:rFonts w:cs="Courier New"/>
                </w:rPr>
                <w:t xml:space="preserve">      some other value</w:t>
              </w:r>
              <w:r w:rsidR="00306864">
                <w:rPr>
                  <w:rFonts w:cs="Courier New"/>
                </w:rPr>
                <w:t xml:space="preserve"> that is across reps</w:t>
              </w:r>
            </w:ins>
          </w:p>
        </w:tc>
      </w:tr>
    </w:tbl>
    <w:p w:rsidR="007A1183" w:rsidRDefault="007A1183" w:rsidP="007A1183">
      <w:pPr>
        <w:pStyle w:val="Heading2"/>
        <w:rPr>
          <w:lang w:val="en-GB"/>
        </w:rPr>
      </w:pPr>
      <w:bookmarkStart w:id="2704" w:name="_Toc356304659"/>
      <w:r>
        <w:rPr>
          <w:lang w:val="en-GB"/>
        </w:rPr>
        <w:t>Small Molecule Section</w:t>
      </w:r>
      <w:bookmarkEnd w:id="2704"/>
    </w:p>
    <w:p w:rsidR="007A1183" w:rsidRDefault="007A1183" w:rsidP="007A1183">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rsidR="007A1183" w:rsidRDefault="007A1183" w:rsidP="007A1183">
      <w:pPr>
        <w:rPr>
          <w:lang w:val="en-GB"/>
        </w:rPr>
      </w:pPr>
      <w:del w:id="2705" w:author="jonesar" w:date="2013-05-14T13:45:00Z">
        <w:r w:rsidDel="002C52BE">
          <w:rPr>
            <w:lang w:val="en-GB"/>
          </w:rPr>
          <w:delText xml:space="preserve">The columns in the small molecule section MUST be in the order they are presented in this document. </w:delText>
        </w:r>
      </w:del>
      <w:r>
        <w:rPr>
          <w:lang w:val="en-GB"/>
        </w:rPr>
        <w:t>All columns, unless specified otherwise, are mandatory.</w:t>
      </w:r>
      <w:ins w:id="2706" w:author="jonesar" w:date="2013-05-14T13:46:00Z">
        <w:r w:rsidR="002C52BE">
          <w:rPr>
            <w:lang w:val="en-GB"/>
          </w:rPr>
          <w:t xml:space="preserve"> </w:t>
        </w:r>
        <w:r w:rsidR="002C52BE">
          <w:rPr>
            <w:lang w:val="en-GB"/>
          </w:rPr>
          <w:t>The order of columns is not specified although for ease of human interpretation, it is RECOMMENDED to follow the order specified below.</w:t>
        </w:r>
      </w:ins>
    </w:p>
    <w:p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A list of “|” separated possible identifiers for these small molecules.</w:t>
            </w:r>
          </w:p>
          <w:p w:rsidR="007A1183" w:rsidRPr="00EC2317" w:rsidRDefault="007A1183" w:rsidP="007A1183">
            <w:pPr>
              <w:rPr>
                <w:lang w:val="en-GB"/>
              </w:rPr>
            </w:pPr>
            <w:r w:rsidRPr="00EC2317">
              <w:rPr>
                <w:lang w:val="en-GB"/>
              </w:rPr>
              <w:t>The database identifier must be preceded by the resource description followed by a colon (in case this is not already part of the identifier format).</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 List</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SMH  identifier      …</w:t>
            </w:r>
            <w:r w:rsidRPr="00E92C27">
              <w:rPr>
                <w:rFonts w:cs="Courier New"/>
              </w:rPr>
              <w:br/>
              <w:t>SML  CID:00027395    …</w:t>
            </w:r>
            <w:r w:rsidRPr="00E92C27">
              <w:rPr>
                <w:rFonts w:cs="Courier New"/>
              </w:rPr>
              <w:br/>
            </w:r>
            <w:r w:rsidRPr="00E92C27">
              <w:rPr>
                <w:rFonts w:cs="Courier New"/>
              </w:rPr>
              <w:lastRenderedPageBreak/>
              <w:t>SML  HMDB:HMDB12345  …</w:t>
            </w:r>
          </w:p>
        </w:tc>
      </w:tr>
    </w:tbl>
    <w:p w:rsidR="007A1183" w:rsidDel="0051103E" w:rsidRDefault="007A1183" w:rsidP="007A1183">
      <w:pPr>
        <w:pStyle w:val="Heading3"/>
        <w:rPr>
          <w:del w:id="2707" w:author="jonesar" w:date="2013-05-14T13:54:00Z"/>
          <w:lang w:val="en-GB"/>
        </w:rPr>
      </w:pPr>
      <w:del w:id="2708" w:author="jonesar" w:date="2013-05-14T13:54:00Z">
        <w:r w:rsidDel="0051103E">
          <w:rPr>
            <w:lang w:val="en-GB"/>
          </w:rPr>
          <w:lastRenderedPageBreak/>
          <w:delText>unit_id</w:delText>
        </w:r>
      </w:del>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rsidDel="0051103E">
        <w:trPr>
          <w:del w:id="2709" w:author="jonesar" w:date="2013-05-14T13:54:00Z"/>
        </w:trPr>
        <w:tc>
          <w:tcPr>
            <w:tcW w:w="1526" w:type="dxa"/>
            <w:vAlign w:val="center"/>
          </w:tcPr>
          <w:p w:rsidR="007A1183" w:rsidRPr="00EC2317" w:rsidDel="0051103E" w:rsidRDefault="007A1183" w:rsidP="007A1183">
            <w:pPr>
              <w:rPr>
                <w:del w:id="2710" w:author="jonesar" w:date="2013-05-14T13:54:00Z"/>
                <w:b/>
                <w:lang w:val="en-GB"/>
              </w:rPr>
            </w:pPr>
            <w:del w:id="2711" w:author="jonesar" w:date="2013-05-14T13:54:00Z">
              <w:r w:rsidRPr="00EC2317" w:rsidDel="0051103E">
                <w:rPr>
                  <w:b/>
                  <w:lang w:val="en-GB"/>
                </w:rPr>
                <w:delText>Description:</w:delText>
              </w:r>
            </w:del>
          </w:p>
        </w:tc>
        <w:tc>
          <w:tcPr>
            <w:tcW w:w="8586" w:type="dxa"/>
          </w:tcPr>
          <w:p w:rsidR="007A1183" w:rsidRPr="00EC2317" w:rsidDel="0051103E" w:rsidRDefault="007A1183" w:rsidP="007A1183">
            <w:pPr>
              <w:rPr>
                <w:del w:id="2712" w:author="jonesar" w:date="2013-05-14T13:54:00Z"/>
                <w:lang w:val="en-GB"/>
              </w:rPr>
            </w:pPr>
            <w:del w:id="2713" w:author="jonesar" w:date="2013-05-14T13:54:00Z">
              <w:r w:rsidRPr="00EC2317" w:rsidDel="0051103E">
                <w:rPr>
                  <w:lang w:val="en-GB"/>
                </w:rPr>
                <w:delText>The unit the small molecule was identified in.</w:delText>
              </w:r>
            </w:del>
          </w:p>
        </w:tc>
      </w:tr>
      <w:tr w:rsidR="007A1183" w:rsidDel="0051103E">
        <w:trPr>
          <w:del w:id="2714" w:author="jonesar" w:date="2013-05-14T13:54:00Z"/>
        </w:trPr>
        <w:tc>
          <w:tcPr>
            <w:tcW w:w="1526" w:type="dxa"/>
            <w:vAlign w:val="center"/>
          </w:tcPr>
          <w:p w:rsidR="007A1183" w:rsidRPr="00EC2317" w:rsidDel="0051103E" w:rsidRDefault="007A1183" w:rsidP="007A1183">
            <w:pPr>
              <w:rPr>
                <w:del w:id="2715" w:author="jonesar" w:date="2013-05-14T13:54:00Z"/>
                <w:b/>
                <w:lang w:val="en-GB"/>
              </w:rPr>
            </w:pPr>
            <w:del w:id="2716" w:author="jonesar" w:date="2013-05-14T13:54:00Z">
              <w:r w:rsidRPr="00EC2317" w:rsidDel="0051103E">
                <w:rPr>
                  <w:b/>
                  <w:lang w:val="en-GB"/>
                </w:rPr>
                <w:delText>Type:</w:delText>
              </w:r>
            </w:del>
          </w:p>
        </w:tc>
        <w:tc>
          <w:tcPr>
            <w:tcW w:w="8586" w:type="dxa"/>
          </w:tcPr>
          <w:p w:rsidR="007A1183" w:rsidRPr="00EC2317" w:rsidDel="0051103E" w:rsidRDefault="007A1183" w:rsidP="007A1183">
            <w:pPr>
              <w:rPr>
                <w:del w:id="2717" w:author="jonesar" w:date="2013-05-14T13:54:00Z"/>
                <w:lang w:val="en-GB"/>
              </w:rPr>
            </w:pPr>
            <w:del w:id="2718" w:author="jonesar" w:date="2013-05-14T13:54:00Z">
              <w:r w:rsidRPr="00EC2317" w:rsidDel="0051103E">
                <w:rPr>
                  <w:lang w:val="en-GB"/>
                </w:rPr>
                <w:delText>String</w:delText>
              </w:r>
            </w:del>
          </w:p>
        </w:tc>
      </w:tr>
      <w:tr w:rsidR="007A1183" w:rsidDel="0051103E">
        <w:trPr>
          <w:del w:id="2719" w:author="jonesar" w:date="2013-05-14T13:54:00Z"/>
        </w:trPr>
        <w:tc>
          <w:tcPr>
            <w:tcW w:w="1526" w:type="dxa"/>
            <w:vAlign w:val="center"/>
          </w:tcPr>
          <w:p w:rsidR="007A1183" w:rsidRPr="00EC2317" w:rsidDel="0051103E" w:rsidRDefault="007A1183" w:rsidP="007A1183">
            <w:pPr>
              <w:rPr>
                <w:del w:id="2720" w:author="jonesar" w:date="2013-05-14T13:54:00Z"/>
                <w:b/>
                <w:lang w:val="en-GB"/>
              </w:rPr>
            </w:pPr>
            <w:del w:id="2721" w:author="jonesar" w:date="2013-05-14T13:54:00Z">
              <w:r w:rsidRPr="00EC2317" w:rsidDel="0051103E">
                <w:rPr>
                  <w:b/>
                  <w:lang w:val="en-GB"/>
                </w:rPr>
                <w:delText>Example:</w:delText>
              </w:r>
            </w:del>
          </w:p>
        </w:tc>
        <w:tc>
          <w:tcPr>
            <w:tcW w:w="8586" w:type="dxa"/>
          </w:tcPr>
          <w:p w:rsidR="007A1183" w:rsidRPr="00E92C27" w:rsidDel="0051103E" w:rsidRDefault="007A1183" w:rsidP="007A1183">
            <w:pPr>
              <w:pStyle w:val="Code"/>
              <w:rPr>
                <w:del w:id="2722" w:author="jonesar" w:date="2013-05-14T13:54:00Z"/>
                <w:rFonts w:cs="Courier New"/>
              </w:rPr>
            </w:pPr>
            <w:del w:id="2723" w:author="jonesar" w:date="2013-05-14T13:54:00Z">
              <w:r w:rsidRPr="00E92C27" w:rsidDel="0051103E">
                <w:rPr>
                  <w:rFonts w:cs="Courier New"/>
                </w:rPr>
                <w:delText>SMH  identifier      unit_id     …</w:delText>
              </w:r>
              <w:r w:rsidRPr="00E92C27" w:rsidDel="0051103E">
                <w:rPr>
                  <w:rFonts w:cs="Courier New"/>
                </w:rPr>
                <w:br/>
                <w:delText>SML  CID:00027395    PRIDE_1234  …</w:delText>
              </w:r>
              <w:r w:rsidRPr="00E92C27" w:rsidDel="0051103E">
                <w:rPr>
                  <w:rFonts w:cs="Courier New"/>
                </w:rPr>
                <w:br/>
                <w:delText>SML  HMDB:HMDB12345  PRIDE_1234  …</w:delText>
              </w:r>
            </w:del>
          </w:p>
        </w:tc>
      </w:tr>
    </w:tbl>
    <w:p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chemical formula of the identified compound.</w:t>
            </w:r>
          </w:p>
          <w:p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rsidR="007A1183" w:rsidRPr="00EC2317" w:rsidRDefault="007A1183" w:rsidP="007A1183">
            <w:pPr>
              <w:rPr>
                <w:lang w:val="en-GB"/>
              </w:rPr>
            </w:pPr>
          </w:p>
          <w:p w:rsidR="007A1183" w:rsidRPr="00EC2317" w:rsidRDefault="007A1183" w:rsidP="007A1183">
            <w:pPr>
              <w:rPr>
                <w:lang w:val="en-GB"/>
              </w:rPr>
            </w:pPr>
            <w:r w:rsidRPr="00EC2317">
              <w:rPr>
                <w:b/>
                <w:lang w:val="en-GB"/>
              </w:rPr>
              <w:t>Example:</w:t>
            </w:r>
            <w:r w:rsidRPr="00EC2317">
              <w:rPr>
                <w:lang w:val="en-GB"/>
              </w:rPr>
              <w:t xml:space="preserve"> N-acetylglucosamine would be encoded by the string “C8H15NO6”</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SMH  identifier      </w:t>
            </w:r>
            <w:del w:id="2724" w:author="jonesar" w:date="2013-05-14T13:55:00Z">
              <w:r w:rsidRPr="00E92C27" w:rsidDel="0051103E">
                <w:rPr>
                  <w:rFonts w:cs="Courier New"/>
                </w:rPr>
                <w:delText>unit_id</w:delText>
              </w:r>
            </w:del>
            <w:r w:rsidRPr="00E92C27">
              <w:rPr>
                <w:rFonts w:cs="Courier New"/>
              </w:rPr>
              <w:t xml:space="preserve">     chemical_formula  …</w:t>
            </w:r>
            <w:r w:rsidRPr="00E92C27">
              <w:rPr>
                <w:rFonts w:cs="Courier New"/>
              </w:rPr>
              <w:br/>
              <w:t xml:space="preserve">SML  CID:00027395    </w:t>
            </w:r>
            <w:del w:id="2725" w:author="jonesar" w:date="2013-05-14T13:54:00Z">
              <w:r w:rsidRPr="00E92C27" w:rsidDel="0051103E">
                <w:rPr>
                  <w:rFonts w:cs="Courier New"/>
                </w:rPr>
                <w:delText>PRIDE_1234</w:delText>
              </w:r>
            </w:del>
            <w:r w:rsidRPr="00E92C27">
              <w:rPr>
                <w:rFonts w:cs="Courier New"/>
              </w:rPr>
              <w:t xml:space="preserve">  C17H20N4O2         …</w:t>
            </w:r>
          </w:p>
        </w:tc>
      </w:tr>
    </w:tbl>
    <w:p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395B9E" w:rsidRDefault="007A1183" w:rsidP="00D36C0A">
            <w:pPr>
              <w:jc w:val="both"/>
              <w:rPr>
                <w:lang w:val="en-GB"/>
              </w:rPr>
            </w:pPr>
            <w:r w:rsidRPr="00EC2317">
              <w:rPr>
                <w:lang w:val="en-GB"/>
              </w:rPr>
              <w:t xml:space="preserve">The molecules structure in the simplified molecular-input line-entry system (SMILES). </w:t>
            </w:r>
            <w:r>
              <w:rPr>
                <w:lang w:val="en-GB"/>
              </w:rPr>
              <w:t>If there are more than one SMILES for a given small molecule, use the  “|” separator.</w:t>
            </w:r>
          </w:p>
        </w:tc>
      </w:tr>
      <w:tr w:rsidR="007A1183">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String</w:t>
            </w:r>
            <w:r w:rsidR="00732A0A">
              <w:rPr>
                <w:lang w:val="en-GB"/>
              </w:rPr>
              <w:t xml:space="preserve"> List</w:t>
            </w:r>
          </w:p>
        </w:tc>
      </w:tr>
      <w:tr w:rsidR="007A1183">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SMH  identifier      … chemical_formula  smiles                                    …</w:t>
            </w:r>
            <w:r w:rsidRPr="00E92C27">
              <w:rPr>
                <w:rFonts w:cs="Courier New"/>
              </w:rPr>
              <w:br/>
              <w:t>SML  CID:00027395    … C17H20N4O2        C1=CC=C(C=C1)CCNC(=O)CCNNC(=O)C2=CC=NC=C2 …</w:t>
            </w:r>
          </w:p>
        </w:tc>
      </w:tr>
    </w:tbl>
    <w:p w:rsidR="007A1183" w:rsidRDefault="007A1183" w:rsidP="007A1183">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395B9E" w:rsidRDefault="007A1183" w:rsidP="00D36C0A">
            <w:pPr>
              <w:jc w:val="both"/>
              <w:rPr>
                <w:lang w:val="en-GB"/>
              </w:rPr>
            </w:pPr>
            <w:r w:rsidRPr="00EC2317">
              <w:rPr>
                <w:lang w:val="en-GB"/>
              </w:rPr>
              <w:t>The standard IUPAC International Chemical Identifier (InChI) Key of the given substance.</w:t>
            </w:r>
            <w:r>
              <w:rPr>
                <w:lang w:val="en-GB"/>
              </w:rPr>
              <w:t xml:space="preserve"> If there are more than one InChI identifier for a given small molecule, use the  “|” separator.</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r w:rsidR="00732A0A">
              <w:rPr>
                <w:lang w:val="en-GB"/>
              </w:rPr>
              <w:t xml:space="preserve"> List</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SMH  identifier      … chemical_formula  … inchi_key                   …</w:t>
            </w:r>
            <w:r w:rsidRPr="00E92C27">
              <w:rPr>
                <w:rFonts w:cs="Courier New"/>
              </w:rPr>
              <w:br/>
              <w:t>SML  CID:00027395    … C17H20N4O2        … QXBMEGUKVLFJAM-UHFFFAOYSA-N …</w:t>
            </w:r>
          </w:p>
        </w:tc>
      </w:tr>
    </w:tbl>
    <w:p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small molecule’s description / name.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SMH  identifier   … description                                                       …</w:t>
            </w:r>
            <w:r w:rsidRPr="00E92C27">
              <w:rPr>
                <w:rFonts w:cs="Courier New"/>
              </w:rPr>
              <w:br/>
              <w:t>SML  CID:00027395 … N-(2-phenylethyl)-3-[2-(pyridine-4-carbonyl)hydrazinyl]propanamide…</w:t>
            </w:r>
          </w:p>
        </w:tc>
      </w:tr>
    </w:tbl>
    <w:p w:rsidR="007A1183" w:rsidRDefault="007A1183" w:rsidP="007A1183">
      <w:pPr>
        <w:pStyle w:val="Heading3"/>
        <w:rPr>
          <w:lang w:val="en-GB"/>
        </w:rPr>
      </w:pPr>
      <w:commentRangeStart w:id="2726"/>
      <w:r w:rsidRPr="00403253">
        <w:rPr>
          <w:lang w:val="en-GB"/>
        </w:rPr>
        <w:t>mass_to_charge</w:t>
      </w:r>
      <w:commentRangeEnd w:id="2726"/>
      <w:r w:rsidR="002A7516">
        <w:rPr>
          <w:rStyle w:val="CommentReference"/>
          <w:rFonts w:ascii="Arial" w:hAnsi="Arial"/>
          <w:b w:val="0"/>
          <w:bCs w:val="0"/>
        </w:rPr>
        <w:commentReference w:id="272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small molecule’s precursor’s mass to charge ratio.</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Double</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2A7516">
            <w:pPr>
              <w:pStyle w:val="Code"/>
              <w:rPr>
                <w:rFonts w:cs="Courier New"/>
              </w:rPr>
            </w:pPr>
            <w:r w:rsidRPr="00E92C27">
              <w:rPr>
                <w:rFonts w:cs="Courier New"/>
              </w:rPr>
              <w:t xml:space="preserve">SMH  identifier     </w:t>
            </w:r>
            <w:del w:id="2727" w:author="jonesar" w:date="2013-05-14T13:52:00Z">
              <w:r w:rsidRPr="00E92C27" w:rsidDel="002A7516">
                <w:rPr>
                  <w:rFonts w:cs="Courier New"/>
                </w:rPr>
                <w:delText xml:space="preserve"> unit_id</w:delText>
              </w:r>
            </w:del>
            <w:r w:rsidRPr="00E92C27">
              <w:rPr>
                <w:rFonts w:cs="Courier New"/>
              </w:rPr>
              <w:t xml:space="preserve"> </w:t>
            </w:r>
            <w:del w:id="2728" w:author="jonesar" w:date="2013-05-14T13:52:00Z">
              <w:r w:rsidRPr="00E92C27" w:rsidDel="002A7516">
                <w:rPr>
                  <w:rFonts w:cs="Courier New"/>
                </w:rPr>
                <w:delText xml:space="preserve">    </w:delText>
              </w:r>
            </w:del>
            <w:r w:rsidRPr="00E92C27">
              <w:rPr>
                <w:rFonts w:cs="Courier New"/>
              </w:rPr>
              <w:t>…  mass_to_charge  …</w:t>
            </w:r>
            <w:r w:rsidRPr="00E92C27">
              <w:rPr>
                <w:rFonts w:cs="Courier New"/>
              </w:rPr>
              <w:br/>
              <w:t xml:space="preserve">SML  CID:00027395    </w:t>
            </w:r>
            <w:del w:id="2729" w:author="jonesar" w:date="2013-05-14T13:52:00Z">
              <w:r w:rsidRPr="00E92C27" w:rsidDel="002A7516">
                <w:rPr>
                  <w:rFonts w:cs="Courier New"/>
                </w:rPr>
                <w:delText xml:space="preserve">PRIDE_1234  </w:delText>
              </w:r>
            </w:del>
            <w:r w:rsidRPr="00E92C27">
              <w:rPr>
                <w:rFonts w:cs="Courier New"/>
              </w:rPr>
              <w:t>…  1234.5          …</w:t>
            </w:r>
          </w:p>
        </w:tc>
      </w:tr>
    </w:tbl>
    <w:p w:rsidR="007A1183" w:rsidRDefault="007A1183" w:rsidP="007A1183">
      <w:pPr>
        <w:pStyle w:val="Heading3"/>
        <w:rPr>
          <w:lang w:val="en-GB"/>
        </w:rPr>
      </w:pPr>
      <w:r w:rsidRPr="00A1122F">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946C7D" w:rsidP="007A1183">
            <w:pPr>
              <w:rPr>
                <w:lang w:val="en-GB"/>
              </w:rPr>
            </w:pPr>
            <w:ins w:id="2730" w:author="Juan Antonio Vizcaino" w:date="2013-04-10T09:27:00Z">
              <w:r>
                <w:rPr>
                  <w:lang w:val="en-GB"/>
                </w:rPr>
                <w:t xml:space="preserve">The charge </w:t>
              </w:r>
            </w:ins>
            <w:ins w:id="2731" w:author="Juan Antonio Vizcaino" w:date="2013-04-10T09:26:00Z">
              <w:r>
                <w:rPr>
                  <w:lang w:val="en-GB"/>
                </w:rPr>
                <w:t>assigned by the search engine/software</w:t>
              </w:r>
            </w:ins>
            <w:del w:id="2732" w:author="Juan Antonio Vizcaino" w:date="2013-04-10T09:26:00Z">
              <w:r w:rsidR="007A1183" w:rsidRPr="00EC2317" w:rsidDel="00946C7D">
                <w:rPr>
                  <w:lang w:val="en-GB"/>
                </w:rPr>
                <w:delText>The precursor’s charge</w:delText>
              </w:r>
            </w:del>
            <w:r w:rsidR="007A1183" w:rsidRPr="00EC2317">
              <w:rPr>
                <w:lang w:val="en-GB"/>
              </w:rPr>
              <w:t>.</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Pr>
                <w:lang w:val="en-GB"/>
              </w:rPr>
              <w:t>Integer</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SMH  identifier      </w:t>
            </w:r>
            <w:del w:id="2733" w:author="jonesar" w:date="2013-05-14T13:52:00Z">
              <w:r w:rsidRPr="00E92C27" w:rsidDel="002A7516">
                <w:rPr>
                  <w:rFonts w:cs="Courier New"/>
                </w:rPr>
                <w:delText xml:space="preserve">unit_id     </w:delText>
              </w:r>
            </w:del>
            <w:r w:rsidRPr="00E92C27">
              <w:rPr>
                <w:rFonts w:cs="Courier New"/>
              </w:rPr>
              <w:t>…  charge  …</w:t>
            </w:r>
            <w:r w:rsidRPr="00E92C27">
              <w:rPr>
                <w:rFonts w:cs="Courier New"/>
              </w:rPr>
              <w:br/>
              <w:t xml:space="preserve">SML  CID:00027395    </w:t>
            </w:r>
            <w:del w:id="2734" w:author="jonesar" w:date="2013-05-14T13:52:00Z">
              <w:r w:rsidRPr="00E92C27" w:rsidDel="002A7516">
                <w:rPr>
                  <w:rFonts w:cs="Courier New"/>
                </w:rPr>
                <w:delText xml:space="preserve">PRIDE_1234  </w:delText>
              </w:r>
            </w:del>
            <w:r w:rsidRPr="00E92C27">
              <w:rPr>
                <w:rFonts w:cs="Courier New"/>
              </w:rPr>
              <w:t>…  2       …</w:t>
            </w:r>
          </w:p>
        </w:tc>
      </w:tr>
    </w:tbl>
    <w:p w:rsidR="007A1183" w:rsidRDefault="007A1183" w:rsidP="007A1183">
      <w:pPr>
        <w:pStyle w:val="Heading3"/>
        <w:rPr>
          <w:lang w:val="en-GB"/>
        </w:rPr>
      </w:pPr>
      <w:r w:rsidRPr="00A1122F">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 xml:space="preserve">A </w:t>
            </w:r>
            <w:r>
              <w:rPr>
                <w:lang w:val="en-GB"/>
              </w:rPr>
              <w:t>‘|’</w:t>
            </w:r>
            <w:r w:rsidRPr="00EC2317">
              <w:rPr>
                <w:lang w:val="en-GB"/>
              </w:rPr>
              <w:t>-separated list of time points. Semantics may vary. This time should refer to the small molecule’s retention time if determined or the mid point between the first and last spectrum identifying the small molecule.</w:t>
            </w:r>
          </w:p>
        </w:tc>
      </w:tr>
      <w:tr w:rsidR="007A1183">
        <w:tc>
          <w:tcPr>
            <w:tcW w:w="1526" w:type="dxa"/>
            <w:vAlign w:val="center"/>
          </w:tcPr>
          <w:p w:rsidR="007A1183" w:rsidRPr="00EC2317" w:rsidRDefault="007A1183" w:rsidP="007A1183">
            <w:pPr>
              <w:rPr>
                <w:b/>
                <w:lang w:val="en-GB"/>
              </w:rPr>
            </w:pPr>
            <w:r w:rsidRPr="00EC2317">
              <w:rPr>
                <w:b/>
                <w:lang w:val="en-GB"/>
              </w:rPr>
              <w:lastRenderedPageBreak/>
              <w:t>Type:</w:t>
            </w:r>
          </w:p>
        </w:tc>
        <w:tc>
          <w:tcPr>
            <w:tcW w:w="8586" w:type="dxa"/>
          </w:tcPr>
          <w:p w:rsidR="007A1183" w:rsidRPr="00EC2317" w:rsidRDefault="007A1183" w:rsidP="007A1183">
            <w:pPr>
              <w:rPr>
                <w:lang w:val="en-GB"/>
              </w:rPr>
            </w:pPr>
            <w:r w:rsidRPr="00EC2317">
              <w:rPr>
                <w:lang w:val="en-GB"/>
              </w:rPr>
              <w:t>Double List</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SMH  identifier      </w:t>
            </w:r>
            <w:del w:id="2735" w:author="jonesar" w:date="2013-05-14T13:53:00Z">
              <w:r w:rsidRPr="00E92C27" w:rsidDel="0051103E">
                <w:rPr>
                  <w:rFonts w:cs="Courier New"/>
                </w:rPr>
                <w:delText>unit_id</w:delText>
              </w:r>
            </w:del>
            <w:r w:rsidRPr="00E92C27">
              <w:rPr>
                <w:rFonts w:cs="Courier New"/>
              </w:rPr>
              <w:t xml:space="preserve">  </w:t>
            </w:r>
            <w:del w:id="2736" w:author="jonesar" w:date="2013-05-14T13:55:00Z">
              <w:r w:rsidRPr="00E92C27" w:rsidDel="0072699E">
                <w:rPr>
                  <w:rFonts w:cs="Courier New"/>
                </w:rPr>
                <w:delText xml:space="preserve">   </w:delText>
              </w:r>
            </w:del>
            <w:r w:rsidRPr="00E92C27">
              <w:rPr>
                <w:rFonts w:cs="Courier New"/>
              </w:rPr>
              <w:t>…  retention_time  …</w:t>
            </w:r>
            <w:r w:rsidRPr="00E92C27">
              <w:rPr>
                <w:rFonts w:cs="Courier New"/>
              </w:rPr>
              <w:br/>
              <w:t xml:space="preserve">SML  CID:00027395    </w:t>
            </w:r>
            <w:del w:id="2737" w:author="jonesar" w:date="2013-05-14T13:54:00Z">
              <w:r w:rsidRPr="00E92C27" w:rsidDel="0051103E">
                <w:rPr>
                  <w:rFonts w:cs="Courier New"/>
                </w:rPr>
                <w:delText>PRIDE_1234</w:delText>
              </w:r>
            </w:del>
            <w:r w:rsidRPr="00E92C27">
              <w:rPr>
                <w:rFonts w:cs="Courier New"/>
              </w:rPr>
              <w:t xml:space="preserve">  …  10.2|11.5                                …</w:t>
            </w:r>
          </w:p>
        </w:tc>
      </w:tr>
    </w:tbl>
    <w:p w:rsidR="007A1183" w:rsidRDefault="007A1183" w:rsidP="007A1183">
      <w:pPr>
        <w:pStyle w:val="Heading3"/>
        <w:rPr>
          <w:lang w:val="en-GB"/>
        </w:rPr>
      </w:pPr>
      <w:r w:rsidRPr="003C1826">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pPr>
              <w:rPr>
                <w:lang w:val="en-GB"/>
              </w:rPr>
            </w:pPr>
            <w:r w:rsidRPr="00EC2317">
              <w:rPr>
                <w:lang w:val="en-GB"/>
              </w:rPr>
              <w:t>The taxonomy id coming from the NEWT taxonomy for the species (if applicable).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Integer</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SMH  identifier      </w:t>
            </w:r>
            <w:del w:id="2738" w:author="jonesar" w:date="2013-05-14T13:53:00Z">
              <w:r w:rsidRPr="00E92C27" w:rsidDel="0051103E">
                <w:rPr>
                  <w:rFonts w:cs="Courier New"/>
                </w:rPr>
                <w:delText>unit_id</w:delText>
              </w:r>
            </w:del>
            <w:r w:rsidRPr="00E92C27">
              <w:rPr>
                <w:rFonts w:cs="Courier New"/>
              </w:rPr>
              <w:t xml:space="preserve">  </w:t>
            </w:r>
            <w:del w:id="2739" w:author="jonesar" w:date="2013-05-14T13:55:00Z">
              <w:r w:rsidRPr="00E92C27" w:rsidDel="0072699E">
                <w:rPr>
                  <w:rFonts w:cs="Courier New"/>
                </w:rPr>
                <w:delText xml:space="preserve">   </w:delText>
              </w:r>
            </w:del>
            <w:r w:rsidRPr="00E92C27">
              <w:rPr>
                <w:rFonts w:cs="Courier New"/>
              </w:rPr>
              <w:t>…  taxid  …</w:t>
            </w:r>
            <w:r w:rsidRPr="00E92C27">
              <w:rPr>
                <w:rFonts w:cs="Courier New"/>
              </w:rPr>
              <w:br/>
              <w:t xml:space="preserve">SML  CID:00027395    </w:t>
            </w:r>
            <w:del w:id="2740" w:author="jonesar" w:date="2013-05-14T13:54:00Z">
              <w:r w:rsidRPr="00E92C27" w:rsidDel="0051103E">
                <w:rPr>
                  <w:rFonts w:cs="Courier New"/>
                </w:rPr>
                <w:delText>PRIDE_1234</w:delText>
              </w:r>
            </w:del>
            <w:r w:rsidRPr="00E92C27">
              <w:rPr>
                <w:rFonts w:cs="Courier New"/>
              </w:rPr>
              <w:t xml:space="preserve">  …  null     …</w:t>
            </w:r>
          </w:p>
        </w:tc>
      </w:tr>
    </w:tbl>
    <w:p w:rsidR="007A1183" w:rsidRDefault="007A1183" w:rsidP="007A1183">
      <w:pPr>
        <w:pStyle w:val="Heading3"/>
        <w:rPr>
          <w:lang w:val="en-GB"/>
        </w:rPr>
      </w:pPr>
      <w:r w:rsidRPr="00657256">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species as a human readable string (if applicable).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SMH  identifier      </w:t>
            </w:r>
            <w:del w:id="2741" w:author="jonesar" w:date="2013-05-14T13:53:00Z">
              <w:r w:rsidRPr="00E92C27" w:rsidDel="0051103E">
                <w:rPr>
                  <w:rFonts w:cs="Courier New"/>
                </w:rPr>
                <w:delText>unit_id</w:delText>
              </w:r>
            </w:del>
            <w:r w:rsidRPr="00E92C27">
              <w:rPr>
                <w:rFonts w:cs="Courier New"/>
              </w:rPr>
              <w:t xml:space="preserve">  </w:t>
            </w:r>
            <w:del w:id="2742" w:author="jonesar" w:date="2013-05-14T13:55:00Z">
              <w:r w:rsidRPr="00E92C27" w:rsidDel="0072699E">
                <w:rPr>
                  <w:rFonts w:cs="Courier New"/>
                </w:rPr>
                <w:delText xml:space="preserve">   </w:delText>
              </w:r>
            </w:del>
            <w:r w:rsidRPr="00E92C27">
              <w:rPr>
                <w:rFonts w:cs="Courier New"/>
              </w:rPr>
              <w:t>…  species  …</w:t>
            </w:r>
            <w:r w:rsidRPr="00E92C27">
              <w:rPr>
                <w:rFonts w:cs="Courier New"/>
              </w:rPr>
              <w:br/>
              <w:t xml:space="preserve">SML  CID:00027395    </w:t>
            </w:r>
            <w:del w:id="2743" w:author="jonesar" w:date="2013-05-14T13:54:00Z">
              <w:r w:rsidRPr="00E92C27" w:rsidDel="0051103E">
                <w:rPr>
                  <w:rFonts w:cs="Courier New"/>
                </w:rPr>
                <w:delText>PRIDE_1234</w:delText>
              </w:r>
            </w:del>
            <w:r w:rsidRPr="00E92C27">
              <w:rPr>
                <w:rFonts w:cs="Courier New"/>
              </w:rPr>
              <w:t xml:space="preserve">  …  null       …</w:t>
            </w:r>
          </w:p>
        </w:tc>
      </w:tr>
    </w:tbl>
    <w:p w:rsidR="007A1183" w:rsidRDefault="007A1183" w:rsidP="007A1183">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Generally references the used spectral library (if applicable).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SMH  identifier      </w:t>
            </w:r>
            <w:del w:id="2744" w:author="jonesar" w:date="2013-05-14T13:53:00Z">
              <w:r w:rsidRPr="00E92C27" w:rsidDel="0051103E">
                <w:rPr>
                  <w:rFonts w:cs="Courier New"/>
                </w:rPr>
                <w:delText>unit_id</w:delText>
              </w:r>
            </w:del>
            <w:r w:rsidRPr="00E92C27">
              <w:rPr>
                <w:rFonts w:cs="Courier New"/>
              </w:rPr>
              <w:t xml:space="preserve"> </w:t>
            </w:r>
            <w:del w:id="2745" w:author="jonesar" w:date="2013-05-14T13:56:00Z">
              <w:r w:rsidRPr="00E92C27" w:rsidDel="0072699E">
                <w:rPr>
                  <w:rFonts w:cs="Courier New"/>
                </w:rPr>
                <w:delText xml:space="preserve">   </w:delText>
              </w:r>
            </w:del>
            <w:r w:rsidRPr="00E92C27">
              <w:rPr>
                <w:rFonts w:cs="Courier New"/>
              </w:rPr>
              <w:t xml:space="preserve"> …  database               …</w:t>
            </w:r>
            <w:r w:rsidRPr="00E92C27">
              <w:rPr>
                <w:rFonts w:cs="Courier New"/>
              </w:rPr>
              <w:br/>
              <w:t xml:space="preserve">SML  CID:00027395    </w:t>
            </w:r>
            <w:del w:id="2746" w:author="jonesar" w:date="2013-05-14T13:54:00Z">
              <w:r w:rsidRPr="00E92C27" w:rsidDel="0051103E">
                <w:rPr>
                  <w:rFonts w:cs="Courier New"/>
                </w:rPr>
                <w:delText>PRIDE_1234</w:delText>
              </w:r>
            </w:del>
            <w:r w:rsidRPr="00E92C27">
              <w:rPr>
                <w:rFonts w:cs="Courier New"/>
              </w:rPr>
              <w:t xml:space="preserve">  …  name of used database  …</w:t>
            </w:r>
          </w:p>
        </w:tc>
      </w:tr>
    </w:tbl>
    <w:p w:rsidR="007A1183" w:rsidRDefault="007A1183" w:rsidP="007A1183">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RPr="00EB122D">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Either the version of the used database if available or otherwise the date of creation.</w:t>
            </w:r>
          </w:p>
          <w:p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SMH  identifier      </w:t>
            </w:r>
            <w:del w:id="2747" w:author="jonesar" w:date="2013-05-14T13:53:00Z">
              <w:r w:rsidRPr="00E92C27" w:rsidDel="0051103E">
                <w:rPr>
                  <w:rFonts w:cs="Courier New"/>
                </w:rPr>
                <w:delText>unit_id</w:delText>
              </w:r>
            </w:del>
            <w:r w:rsidRPr="00E92C27">
              <w:rPr>
                <w:rFonts w:cs="Courier New"/>
              </w:rPr>
              <w:t xml:space="preserve">  </w:t>
            </w:r>
            <w:del w:id="2748" w:author="jonesar" w:date="2013-05-14T13:56:00Z">
              <w:r w:rsidRPr="00E92C27" w:rsidDel="0072699E">
                <w:rPr>
                  <w:rFonts w:cs="Courier New"/>
                </w:rPr>
                <w:delText xml:space="preserve">   </w:delText>
              </w:r>
            </w:del>
            <w:r w:rsidRPr="00E92C27">
              <w:rPr>
                <w:rFonts w:cs="Courier New"/>
              </w:rPr>
              <w:t>…  database_version   …</w:t>
            </w:r>
            <w:r w:rsidRPr="00E92C27">
              <w:rPr>
                <w:rFonts w:cs="Courier New"/>
              </w:rPr>
              <w:br/>
              <w:t xml:space="preserve">SML  CID:00027395    </w:t>
            </w:r>
            <w:del w:id="2749" w:author="jonesar" w:date="2013-05-14T13:54:00Z">
              <w:r w:rsidRPr="00E92C27" w:rsidDel="0051103E">
                <w:rPr>
                  <w:rFonts w:cs="Courier New"/>
                </w:rPr>
                <w:delText>PRIDE_1234</w:delText>
              </w:r>
            </w:del>
            <w:r w:rsidRPr="00E92C27">
              <w:rPr>
                <w:rFonts w:cs="Courier New"/>
              </w:rPr>
              <w:t xml:space="preserve">  …  2011-12-22         …</w:t>
            </w:r>
          </w:p>
        </w:tc>
      </w:tr>
    </w:tbl>
    <w:p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 xml:space="preserve">The reliability of the given small molecule identification. This must be supplied by the resource and has to be one of the following values: </w:t>
            </w:r>
          </w:p>
          <w:p w:rsidR="007A1183" w:rsidRPr="00EC2317" w:rsidRDefault="007A1183" w:rsidP="007A1183">
            <w:pPr>
              <w:ind w:firstLine="720"/>
              <w:jc w:val="both"/>
              <w:rPr>
                <w:lang w:val="en-GB"/>
              </w:rPr>
            </w:pPr>
            <w:r w:rsidRPr="00EC2317">
              <w:rPr>
                <w:lang w:val="en-GB"/>
              </w:rPr>
              <w:t>1: high reliability</w:t>
            </w:r>
          </w:p>
          <w:p w:rsidR="007A1183" w:rsidRPr="00EC2317" w:rsidRDefault="007A1183" w:rsidP="007A1183">
            <w:pPr>
              <w:ind w:firstLine="720"/>
              <w:jc w:val="both"/>
              <w:rPr>
                <w:lang w:val="en-GB"/>
              </w:rPr>
            </w:pPr>
            <w:r w:rsidRPr="00EC2317">
              <w:rPr>
                <w:lang w:val="en-GB"/>
              </w:rPr>
              <w:t>2: medium reliability</w:t>
            </w:r>
          </w:p>
          <w:p w:rsidR="007A1183" w:rsidRPr="00EC2317" w:rsidRDefault="007A1183" w:rsidP="007A1183">
            <w:pPr>
              <w:ind w:firstLine="720"/>
              <w:jc w:val="both"/>
              <w:rPr>
                <w:lang w:val="en-GB"/>
              </w:rPr>
            </w:pPr>
            <w:r w:rsidRPr="00EC2317">
              <w:rPr>
                <w:lang w:val="en-GB"/>
              </w:rPr>
              <w:t>3: poor reliability</w:t>
            </w:r>
          </w:p>
          <w:p w:rsidR="007A1183" w:rsidRPr="00EC2317" w:rsidRDefault="007A1183" w:rsidP="007A1183">
            <w:pPr>
              <w:rPr>
                <w:lang w:val="en-GB"/>
              </w:rPr>
            </w:pPr>
            <w:r w:rsidRPr="00EC2317">
              <w:rPr>
                <w:lang w:val="en-GB"/>
              </w:rPr>
              <w:t>Important: An identification's reliability is resource dependent.</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Integer</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 xml:space="preserve">SMH  identifier      </w:t>
            </w:r>
            <w:del w:id="2750" w:author="jonesar" w:date="2013-05-14T13:53:00Z">
              <w:r w:rsidRPr="00E92C27" w:rsidDel="0051103E">
                <w:rPr>
                  <w:rFonts w:cs="Courier New"/>
                </w:rPr>
                <w:delText>unit_id</w:delText>
              </w:r>
            </w:del>
            <w:r w:rsidRPr="00E92C27">
              <w:rPr>
                <w:rFonts w:cs="Courier New"/>
              </w:rPr>
              <w:t xml:space="preserve">  </w:t>
            </w:r>
            <w:del w:id="2751" w:author="jonesar" w:date="2013-05-14T13:56:00Z">
              <w:r w:rsidRPr="00E92C27" w:rsidDel="0072699E">
                <w:rPr>
                  <w:rFonts w:cs="Courier New"/>
                </w:rPr>
                <w:delText xml:space="preserve">   </w:delText>
              </w:r>
            </w:del>
            <w:r w:rsidRPr="00E92C27">
              <w:rPr>
                <w:rFonts w:cs="Courier New"/>
              </w:rPr>
              <w:t>…  reliability   …</w:t>
            </w:r>
            <w:r w:rsidRPr="00E92C27">
              <w:rPr>
                <w:rFonts w:cs="Courier New"/>
              </w:rPr>
              <w:br/>
              <w:t xml:space="preserve">SML  CID:00027395    </w:t>
            </w:r>
            <w:del w:id="2752" w:author="jonesar" w:date="2013-05-14T13:54:00Z">
              <w:r w:rsidRPr="00E92C27" w:rsidDel="0051103E">
                <w:rPr>
                  <w:rFonts w:cs="Courier New"/>
                </w:rPr>
                <w:delText>PRIDE_1234</w:delText>
              </w:r>
            </w:del>
            <w:r w:rsidRPr="00E92C27">
              <w:rPr>
                <w:rFonts w:cs="Courier New"/>
              </w:rPr>
              <w:t xml:space="preserve">  …  3             …</w:t>
            </w:r>
          </w:p>
        </w:tc>
      </w:tr>
    </w:tbl>
    <w:p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A URI pointing to the small molecule’s entry in the experiment it was identified in (e.g., the small molecule’s PRIDE entry).</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URI</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SMH  identifier    …  uri                                                 …</w:t>
            </w:r>
            <w:r w:rsidRPr="00E92C27">
              <w:rPr>
                <w:rFonts w:cs="Courier New"/>
              </w:rPr>
              <w:br/>
              <w:t>SML  CID:00027395  …  http://www.ebi.ac.uk/pride/link/to/identification   …</w:t>
            </w:r>
          </w:p>
        </w:tc>
      </w:tr>
    </w:tbl>
    <w:p w:rsidR="007A1183" w:rsidRDefault="007A1183" w:rsidP="007A1183">
      <w:pPr>
        <w:pStyle w:val="Heading3"/>
        <w:rPr>
          <w:lang w:val="en-GB"/>
        </w:rPr>
      </w:pPr>
      <w:r w:rsidRPr="00CD27D2">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75A3B" w:rsidRDefault="007A1183" w:rsidP="00775A3B">
            <w:pPr>
              <w:jc w:val="both"/>
              <w:rPr>
                <w:lang w:val="en-GB"/>
              </w:rPr>
            </w:pPr>
            <w:r w:rsidRPr="00EC2317">
              <w:rPr>
                <w:lang w:val="en-GB"/>
              </w:rPr>
              <w:t>Reference to a spectrum in a spectrum file. The reference must be in the format</w:t>
            </w:r>
            <w:r>
              <w:rPr>
                <w:lang w:val="en-GB"/>
              </w:rPr>
              <w:t xml:space="preserve"> </w:t>
            </w:r>
            <w:r w:rsidRPr="00EC2317">
              <w:rPr>
                <w:lang w:val="en-GB"/>
              </w:rPr>
              <w:t>ms_file[1-n]:{SPEC</w:t>
            </w:r>
            <w:r>
              <w:rPr>
                <w:lang w:val="en-GB"/>
              </w:rPr>
              <w:t>TRA</w:t>
            </w:r>
            <w:r w:rsidRPr="00EC2317">
              <w:rPr>
                <w:lang w:val="en-GB"/>
              </w:rPr>
              <w:t xml:space="preserve">_REF} where </w:t>
            </w:r>
            <w:del w:id="2753" w:author="Juan Antonio Vizcaino" w:date="2013-04-10T09:55:00Z">
              <w:r w:rsidRPr="00EC2317" w:rsidDel="00B81E9C">
                <w:rPr>
                  <w:lang w:val="en-GB"/>
                </w:rPr>
                <w:delText>SPEC</w:delText>
              </w:r>
              <w:r w:rsidDel="00B81E9C">
                <w:rPr>
                  <w:lang w:val="en-GB"/>
                </w:rPr>
                <w:delText>TRA</w:delText>
              </w:r>
            </w:del>
            <w:ins w:id="2754" w:author="Juan Antonio Vizcaino" w:date="2013-04-10T09:55:00Z">
              <w:r w:rsidR="002E0DA8">
                <w:rPr>
                  <w:lang w:val="en-GB"/>
                </w:rPr>
                <w:t>s</w:t>
              </w:r>
              <w:r w:rsidR="00B81E9C">
                <w:rPr>
                  <w:lang w:val="en-GB"/>
                </w:rPr>
                <w:t>pectra</w:t>
              </w:r>
            </w:ins>
            <w:r w:rsidRPr="00EC2317">
              <w:rPr>
                <w:lang w:val="en-GB"/>
              </w:rPr>
              <w:t>_</w:t>
            </w:r>
            <w:ins w:id="2755" w:author="Juan Antonio Vizcaino" w:date="2013-04-10T09:55:00Z">
              <w:r w:rsidR="002E0DA8">
                <w:rPr>
                  <w:lang w:val="en-GB"/>
                </w:rPr>
                <w:t>r</w:t>
              </w:r>
            </w:ins>
            <w:del w:id="2756" w:author="Juan Antonio Vizcaino" w:date="2013-04-10T09:55:00Z">
              <w:r w:rsidRPr="00EC2317" w:rsidDel="002E0DA8">
                <w:rPr>
                  <w:lang w:val="en-GB"/>
                </w:rPr>
                <w:delText>R</w:delText>
              </w:r>
            </w:del>
            <w:ins w:id="2757" w:author="Juan Antonio Vizcaino" w:date="2013-04-10T09:55:00Z">
              <w:r w:rsidR="00B81E9C">
                <w:rPr>
                  <w:lang w:val="en-GB"/>
                </w:rPr>
                <w:t>ef</w:t>
              </w:r>
            </w:ins>
            <w:del w:id="2758" w:author="Juan Antonio Vizcaino" w:date="2013-04-10T09:55:00Z">
              <w:r w:rsidRPr="00EC2317" w:rsidDel="00B81E9C">
                <w:rPr>
                  <w:lang w:val="en-GB"/>
                </w:rPr>
                <w:delText>EF</w:delText>
              </w:r>
            </w:del>
            <w:r w:rsidRPr="00EC2317">
              <w:rPr>
                <w:lang w:val="en-GB"/>
              </w:rPr>
              <w:t xml:space="preserve"> </w:t>
            </w:r>
            <w:ins w:id="2759" w:author="Juan Antonio Vizcaino" w:date="2013-04-10T09:55:00Z">
              <w:r w:rsidR="00B81E9C">
                <w:rPr>
                  <w:lang w:val="en-GB"/>
                </w:rPr>
                <w:t>MUST</w:t>
              </w:r>
            </w:ins>
            <w:del w:id="2760" w:author="Juan Antonio Vizcaino" w:date="2013-04-10T09:55:00Z">
              <w:r w:rsidRPr="00EC2317" w:rsidDel="00B81E9C">
                <w:rPr>
                  <w:lang w:val="en-GB"/>
                </w:rPr>
                <w:delText>must</w:delText>
              </w:r>
            </w:del>
            <w:r w:rsidRPr="00EC2317">
              <w:rPr>
                <w:lang w:val="en-GB"/>
              </w:rPr>
              <w:t xml:space="preserve"> follow the format defined in</w:t>
            </w:r>
            <w:r>
              <w:rPr>
                <w:lang w:val="en-GB"/>
              </w:rPr>
              <w:t xml:space="preserve"> </w:t>
            </w:r>
            <w:r w:rsidR="00775A3B">
              <w:rPr>
                <w:lang w:val="en-GB"/>
              </w:rPr>
              <w:fldChar w:fldCharType="begin"/>
            </w:r>
            <w:r>
              <w:rPr>
                <w:lang w:val="en-GB"/>
              </w:rPr>
              <w:instrText xml:space="preserve"> REF _Ref295297557 \r \h </w:instrText>
            </w:r>
            <w:r w:rsidR="00775A3B">
              <w:rPr>
                <w:lang w:val="en-GB"/>
              </w:rPr>
            </w:r>
            <w:r w:rsidR="00775A3B">
              <w:rPr>
                <w:lang w:val="en-GB"/>
              </w:rPr>
              <w:fldChar w:fldCharType="separate"/>
            </w:r>
            <w:r w:rsidR="002C6F21">
              <w:rPr>
                <w:lang w:val="en-GB"/>
              </w:rPr>
              <w:t>5.2</w:t>
            </w:r>
            <w:r w:rsidR="00775A3B">
              <w:rPr>
                <w:lang w:val="en-GB"/>
              </w:rPr>
              <w:fldChar w:fldCharType="end"/>
            </w:r>
            <w:r w:rsidRPr="00EC2317">
              <w:rPr>
                <w:lang w:val="en-GB"/>
              </w:rPr>
              <w:t xml:space="preserve">. Multiple spectra can be referenced using a “|” delimited </w:t>
            </w:r>
            <w:r w:rsidRPr="00EC2317">
              <w:rPr>
                <w:lang w:val="en-GB"/>
              </w:rPr>
              <w:lastRenderedPageBreak/>
              <w:t>list.</w:t>
            </w:r>
            <w:ins w:id="2761" w:author="Juan Antonio Vizcaino" w:date="2013-04-10T09:54:00Z">
              <w:r w:rsidR="00B81E9C">
                <w:rPr>
                  <w:lang w:val="en-GB"/>
                </w:rPr>
                <w:t xml:space="preserve"> </w:t>
              </w:r>
              <w:r w:rsidR="00B81E9C" w:rsidRPr="00450A5B">
                <w:rPr>
                  <w:rFonts w:cs="Arial"/>
                  <w:lang w:val="en-GB"/>
                </w:rPr>
                <w:t xml:space="preserve">If </w:t>
              </w:r>
            </w:ins>
            <w:ins w:id="2762" w:author="Juan Antonio Vizcaino" w:date="2013-04-23T11:48:00Z">
              <w:r w:rsidR="00450A5B" w:rsidRPr="00450A5B">
                <w:rPr>
                  <w:rFonts w:cs="Arial"/>
                  <w:lang w:val="en-GB"/>
                </w:rPr>
                <w:t>“</w:t>
              </w:r>
            </w:ins>
            <w:ins w:id="2763" w:author="Juan Antonio Vizcaino" w:date="2013-04-10T09:54:00Z">
              <w:r w:rsidR="00775A3B" w:rsidRPr="00775A3B">
                <w:rPr>
                  <w:rFonts w:cs="Arial"/>
                  <w:lang w:val="en-GB"/>
                  <w:rPrChange w:id="2764" w:author="Juan Antonio Vizcaino" w:date="2013-04-23T11:48:00Z">
                    <w:rPr>
                      <w:rFonts w:ascii="Courier New" w:hAnsi="Courier New"/>
                      <w:lang w:val="en-GB"/>
                    </w:rPr>
                  </w:rPrChange>
                </w:rPr>
                <w:t>spectra_ref</w:t>
              </w:r>
            </w:ins>
            <w:ins w:id="2765" w:author="Juan Antonio Vizcaino" w:date="2013-04-23T11:48:00Z">
              <w:r w:rsidR="00775A3B" w:rsidRPr="00775A3B">
                <w:rPr>
                  <w:rFonts w:cs="Arial"/>
                  <w:lang w:val="en-GB"/>
                  <w:rPrChange w:id="2766" w:author="Juan Antonio Vizcaino" w:date="2013-04-23T11:48:00Z">
                    <w:rPr>
                      <w:rFonts w:ascii="Courier New" w:hAnsi="Courier New"/>
                      <w:lang w:val="en-GB"/>
                    </w:rPr>
                  </w:rPrChange>
                </w:rPr>
                <w:t>”</w:t>
              </w:r>
            </w:ins>
            <w:ins w:id="2767" w:author="Juan Antonio Vizcaino" w:date="2013-04-10T09:54:00Z">
              <w:r w:rsidR="00B81E9C" w:rsidRPr="00450A5B">
                <w:rPr>
                  <w:rFonts w:cs="Arial"/>
                  <w:lang w:val="en-GB"/>
                </w:rPr>
                <w:t xml:space="preserve"> is not ‘null’, the</w:t>
              </w:r>
            </w:ins>
            <w:ins w:id="2768" w:author="Juan Antonio Vizcaino" w:date="2013-04-10T11:44:00Z">
              <w:r w:rsidR="00B0330B" w:rsidRPr="00450A5B">
                <w:rPr>
                  <w:rFonts w:cs="Arial"/>
                  <w:lang w:val="en-GB"/>
                </w:rPr>
                <w:t>n</w:t>
              </w:r>
            </w:ins>
            <w:ins w:id="2769" w:author="Juan Antonio Vizcaino" w:date="2013-04-10T09:54:00Z">
              <w:r w:rsidR="00B81E9C" w:rsidRPr="00450A5B">
                <w:rPr>
                  <w:rFonts w:cs="Arial"/>
                  <w:lang w:val="en-GB"/>
                </w:rPr>
                <w:t xml:space="preserve"> </w:t>
              </w:r>
              <w:r w:rsidR="00B81E9C" w:rsidRPr="00993C1D">
                <w:rPr>
                  <w:rFonts w:cs="Arial"/>
                  <w:lang w:val="en-GB"/>
                </w:rPr>
                <w:t xml:space="preserve">the element </w:t>
              </w:r>
            </w:ins>
            <w:ins w:id="2770" w:author="Juan Antonio Vizcaino" w:date="2013-04-10T11:44:00Z">
              <w:r w:rsidR="00775A3B" w:rsidRPr="00775A3B">
                <w:rPr>
                  <w:rFonts w:cs="Arial"/>
                  <w:rPrChange w:id="2771" w:author="Juan Antonio Vizcaino" w:date="2013-04-23T11:48:00Z">
                    <w:rPr>
                      <w:rFonts w:ascii="Times New Roman" w:hAnsi="Times New Roman"/>
                      <w:i/>
                    </w:rPr>
                  </w:rPrChange>
                </w:rPr>
                <w:t xml:space="preserve">“ms_file[1-n]-location” </w:t>
              </w:r>
            </w:ins>
            <w:ins w:id="2772" w:author="Juan Antonio Vizcaino" w:date="2013-04-23T10:34:00Z">
              <w:r w:rsidR="00873CBD" w:rsidRPr="00450A5B">
                <w:rPr>
                  <w:rFonts w:cs="Arial"/>
                </w:rPr>
                <w:t xml:space="preserve">MUST be reported </w:t>
              </w:r>
            </w:ins>
            <w:ins w:id="2773" w:author="Juan Antonio Vizcaino" w:date="2013-04-10T09:54:00Z">
              <w:r w:rsidR="00B81E9C" w:rsidRPr="00993C1D">
                <w:rPr>
                  <w:rFonts w:cs="Arial"/>
                  <w:lang w:val="en-GB"/>
                </w:rPr>
                <w:t>in the metadata</w:t>
              </w:r>
            </w:ins>
            <w:ins w:id="2774" w:author="Juan Antonio Vizcaino" w:date="2013-04-10T11:44:00Z">
              <w:r w:rsidR="00B0330B" w:rsidRPr="00B0330B">
                <w:rPr>
                  <w:lang w:val="en-GB"/>
                </w:rPr>
                <w:t xml:space="preserve"> section</w:t>
              </w:r>
            </w:ins>
            <w:ins w:id="2775" w:author="Juan Antonio Vizcaino" w:date="2013-04-10T09:54:00Z">
              <w:r w:rsidR="00B81E9C" w:rsidRPr="00B0330B">
                <w:rPr>
                  <w:lang w:val="en-GB"/>
                </w:rPr>
                <w:t>.</w:t>
              </w:r>
            </w:ins>
          </w:p>
        </w:tc>
      </w:tr>
      <w:tr w:rsidR="007A1183">
        <w:tc>
          <w:tcPr>
            <w:tcW w:w="1526" w:type="dxa"/>
            <w:vAlign w:val="center"/>
          </w:tcPr>
          <w:p w:rsidR="007A1183" w:rsidRPr="00EC2317" w:rsidRDefault="007A1183" w:rsidP="007A1183">
            <w:pPr>
              <w:rPr>
                <w:b/>
                <w:lang w:val="en-GB"/>
              </w:rPr>
            </w:pPr>
            <w:r w:rsidRPr="00EC2317">
              <w:rPr>
                <w:b/>
                <w:lang w:val="en-GB"/>
              </w:rPr>
              <w:lastRenderedPageBreak/>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SMH  identifier    …  spectra_ref             …</w:t>
            </w:r>
            <w:r w:rsidRPr="00E92C27">
              <w:rPr>
                <w:rFonts w:cs="Courier New"/>
              </w:rPr>
              <w:br/>
              <w:t>SML  CID:00027395  …  ms_file[1]:index=1002   …</w:t>
            </w:r>
          </w:p>
        </w:tc>
      </w:tr>
    </w:tbl>
    <w:p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A “|” delimited list of search engine(s) used to identify this small molecule. Search engines must be supplied as parameters.</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Parameter List</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SMH  identifier    …  search_engine                 …</w:t>
            </w:r>
            <w:r w:rsidRPr="00E92C27">
              <w:rPr>
                <w:rFonts w:cs="Courier New"/>
              </w:rPr>
              <w:br/>
              <w:t>SML  CID:00027395  …  [MS, MS:1001477, SpectraST,]  …</w:t>
            </w:r>
          </w:p>
        </w:tc>
      </w:tr>
    </w:tbl>
    <w:p w:rsidR="007A1183" w:rsidRDefault="00095911" w:rsidP="007A1183">
      <w:pPr>
        <w:pStyle w:val="Heading3"/>
        <w:rPr>
          <w:lang w:val="en-GB"/>
        </w:rPr>
      </w:pPr>
      <w:ins w:id="2776" w:author="jonesar" w:date="2013-05-14T13:46:00Z">
        <w:r>
          <w:rPr>
            <w:lang w:val="en-GB"/>
          </w:rPr>
          <w:t>best_</w:t>
        </w:r>
      </w:ins>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Tr="00BA7D6B">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7A1183">
            <w:pPr>
              <w:rPr>
                <w:lang w:val="en-GB"/>
              </w:rPr>
            </w:pPr>
            <w:r w:rsidRPr="00EC2317">
              <w:rPr>
                <w:lang w:val="en-GB"/>
              </w:rPr>
              <w:t xml:space="preserve">A “|” delimited list of </w:t>
            </w:r>
            <w:ins w:id="2777" w:author="jonesar" w:date="2013-05-14T13:46:00Z">
              <w:r w:rsidR="009740A6">
                <w:rPr>
                  <w:lang w:val="en-GB"/>
                </w:rPr>
                <w:t xml:space="preserve">best </w:t>
              </w:r>
            </w:ins>
            <w:r w:rsidRPr="00EC2317">
              <w:rPr>
                <w:lang w:val="en-GB"/>
              </w:rPr>
              <w:t>search engine score(s)</w:t>
            </w:r>
            <w:ins w:id="2778" w:author="jonesar" w:date="2013-05-14T13:46:00Z">
              <w:r w:rsidR="009740A6">
                <w:rPr>
                  <w:lang w:val="en-GB"/>
                </w:rPr>
                <w:t xml:space="preserve"> across replicates</w:t>
              </w:r>
            </w:ins>
            <w:r w:rsidRPr="00EC2317">
              <w:rPr>
                <w:lang w:val="en-GB"/>
              </w:rPr>
              <w:t xml:space="preserve"> for the given small molecule. Scores SHOULD be reported using CV parameters whenever possible.</w:t>
            </w:r>
          </w:p>
        </w:tc>
      </w:tr>
      <w:tr w:rsidR="007A1183" w:rsidTr="00BA7D6B">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Parameter List</w:t>
            </w:r>
          </w:p>
        </w:tc>
      </w:tr>
      <w:tr w:rsidR="007A1183" w:rsidTr="00BA7D6B">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SMH  identifier    …  search_engine_score                                    …</w:t>
            </w:r>
            <w:r w:rsidRPr="00E92C27">
              <w:rPr>
                <w:rFonts w:cs="Courier New"/>
              </w:rPr>
              <w:br/>
              <w:t>SML  CID:00027395  …  [MS, MS:1001419, SpectraST:discriminant score F, 0.7]  …</w:t>
            </w:r>
          </w:p>
        </w:tc>
      </w:tr>
    </w:tbl>
    <w:p w:rsidR="00BA7D6B" w:rsidRDefault="00BA7D6B" w:rsidP="00BA7D6B">
      <w:pPr>
        <w:pStyle w:val="Heading3"/>
        <w:rPr>
          <w:ins w:id="2779" w:author="jonesar" w:date="2013-05-14T13:46:00Z"/>
          <w:lang w:val="en-GB"/>
        </w:rPr>
      </w:pPr>
      <w:ins w:id="2780" w:author="jonesar" w:date="2013-05-14T13:46:00Z">
        <w:r w:rsidRPr="00D114D1">
          <w:rPr>
            <w:lang w:val="en-GB"/>
          </w:rPr>
          <w:t>search_engine_score</w:t>
        </w:r>
      </w:ins>
      <w:ins w:id="2781" w:author="jonesar" w:date="2013-05-14T13:49:00Z">
        <w:r w:rsidR="002A7516">
          <w:rPr>
            <w:lang w:val="en-GB"/>
          </w:rPr>
          <w:t>_</w:t>
        </w:r>
        <w:r w:rsidR="002A7516">
          <w:rPr>
            <w:lang w:val="en-GB"/>
          </w:rPr>
          <w:t>ms_file[1-n]</w:t>
        </w:r>
      </w:ins>
      <w:ins w:id="2782" w:author="jonesar" w:date="2013-05-14T13:47:00Z">
        <w:r w:rsidR="00F3253E">
          <w:rPr>
            <w:lang w:val="en-GB"/>
          </w:rPr>
          <w:t xml:space="preserve"> (Optional)</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BA7D6B" w:rsidTr="00E571A8">
        <w:trPr>
          <w:ins w:id="2783" w:author="jonesar" w:date="2013-05-14T13:46:00Z"/>
        </w:trPr>
        <w:tc>
          <w:tcPr>
            <w:tcW w:w="1526" w:type="dxa"/>
            <w:vAlign w:val="center"/>
          </w:tcPr>
          <w:p w:rsidR="00BA7D6B" w:rsidRPr="00EC2317" w:rsidRDefault="00BA7D6B" w:rsidP="00E571A8">
            <w:pPr>
              <w:rPr>
                <w:ins w:id="2784" w:author="jonesar" w:date="2013-05-14T13:46:00Z"/>
                <w:b/>
                <w:lang w:val="en-GB"/>
              </w:rPr>
            </w:pPr>
            <w:ins w:id="2785" w:author="jonesar" w:date="2013-05-14T13:46:00Z">
              <w:r w:rsidRPr="00EC2317">
                <w:rPr>
                  <w:b/>
                  <w:lang w:val="en-GB"/>
                </w:rPr>
                <w:t>Description:</w:t>
              </w:r>
            </w:ins>
          </w:p>
        </w:tc>
        <w:tc>
          <w:tcPr>
            <w:tcW w:w="8586" w:type="dxa"/>
          </w:tcPr>
          <w:p w:rsidR="00A00775" w:rsidRDefault="00A00775" w:rsidP="00A00775">
            <w:pPr>
              <w:rPr>
                <w:ins w:id="2786" w:author="jonesar" w:date="2013-05-14T14:18:00Z"/>
                <w:lang w:val="en-GB"/>
              </w:rPr>
            </w:pPr>
            <w:ins w:id="2787" w:author="jonesar" w:date="2013-05-14T14:18:00Z">
              <w:r w:rsidRPr="00EC2317">
                <w:rPr>
                  <w:b/>
                  <w:lang w:val="en-GB"/>
                </w:rPr>
                <w:t>Optional</w:t>
              </w:r>
              <w:r w:rsidRPr="00EC2317">
                <w:rPr>
                  <w:lang w:val="en-GB"/>
                </w:rPr>
                <w:t xml:space="preserve"> (this column MAY be present)</w:t>
              </w:r>
            </w:ins>
          </w:p>
          <w:p w:rsidR="00BA7D6B" w:rsidRPr="00EC2317" w:rsidRDefault="00BA7D6B" w:rsidP="00F3253E">
            <w:pPr>
              <w:rPr>
                <w:ins w:id="2788" w:author="jonesar" w:date="2013-05-14T13:46:00Z"/>
                <w:lang w:val="en-GB"/>
              </w:rPr>
            </w:pPr>
            <w:ins w:id="2789" w:author="jonesar" w:date="2013-05-14T13:46:00Z">
              <w:r w:rsidRPr="00EC2317">
                <w:rPr>
                  <w:lang w:val="en-GB"/>
                </w:rPr>
                <w:t>A “|” delimited list of search engine score(s)</w:t>
              </w:r>
              <w:r>
                <w:rPr>
                  <w:lang w:val="en-GB"/>
                </w:rPr>
                <w:t xml:space="preserve"> </w:t>
              </w:r>
            </w:ins>
            <w:ins w:id="2790" w:author="jonesar" w:date="2013-05-14T13:47:00Z">
              <w:r w:rsidR="00F3253E">
                <w:rPr>
                  <w:lang w:val="en-GB"/>
                </w:rPr>
                <w:t>in each MS file</w:t>
              </w:r>
            </w:ins>
            <w:ins w:id="2791" w:author="jonesar" w:date="2013-05-14T13:46:00Z">
              <w:r w:rsidRPr="00EC2317">
                <w:rPr>
                  <w:lang w:val="en-GB"/>
                </w:rPr>
                <w:t xml:space="preserve"> for the given small molecule. Scores SHOULD be reported using CV parameters whenever possible.</w:t>
              </w:r>
            </w:ins>
          </w:p>
        </w:tc>
      </w:tr>
      <w:tr w:rsidR="00BA7D6B" w:rsidTr="00E571A8">
        <w:trPr>
          <w:ins w:id="2792" w:author="jonesar" w:date="2013-05-14T13:46:00Z"/>
        </w:trPr>
        <w:tc>
          <w:tcPr>
            <w:tcW w:w="1526" w:type="dxa"/>
            <w:vAlign w:val="center"/>
          </w:tcPr>
          <w:p w:rsidR="00BA7D6B" w:rsidRPr="00EC2317" w:rsidRDefault="00BA7D6B" w:rsidP="00E571A8">
            <w:pPr>
              <w:rPr>
                <w:ins w:id="2793" w:author="jonesar" w:date="2013-05-14T13:46:00Z"/>
                <w:b/>
                <w:lang w:val="en-GB"/>
              </w:rPr>
            </w:pPr>
            <w:ins w:id="2794" w:author="jonesar" w:date="2013-05-14T13:46:00Z">
              <w:r w:rsidRPr="00EC2317">
                <w:rPr>
                  <w:b/>
                  <w:lang w:val="en-GB"/>
                </w:rPr>
                <w:t>Type:</w:t>
              </w:r>
            </w:ins>
          </w:p>
        </w:tc>
        <w:tc>
          <w:tcPr>
            <w:tcW w:w="8586" w:type="dxa"/>
          </w:tcPr>
          <w:p w:rsidR="00BA7D6B" w:rsidRPr="00EC2317" w:rsidRDefault="00BA7D6B" w:rsidP="00E571A8">
            <w:pPr>
              <w:rPr>
                <w:ins w:id="2795" w:author="jonesar" w:date="2013-05-14T13:46:00Z"/>
                <w:lang w:val="en-GB"/>
              </w:rPr>
            </w:pPr>
            <w:ins w:id="2796" w:author="jonesar" w:date="2013-05-14T13:46:00Z">
              <w:r w:rsidRPr="00EC2317">
                <w:rPr>
                  <w:lang w:val="en-GB"/>
                </w:rPr>
                <w:t>Parameter List</w:t>
              </w:r>
            </w:ins>
          </w:p>
        </w:tc>
      </w:tr>
      <w:tr w:rsidR="00BA7D6B" w:rsidTr="00E571A8">
        <w:trPr>
          <w:ins w:id="2797" w:author="jonesar" w:date="2013-05-14T13:46:00Z"/>
        </w:trPr>
        <w:tc>
          <w:tcPr>
            <w:tcW w:w="1526" w:type="dxa"/>
            <w:vAlign w:val="center"/>
          </w:tcPr>
          <w:p w:rsidR="00BA7D6B" w:rsidRPr="00EC2317" w:rsidRDefault="00BA7D6B" w:rsidP="00E571A8">
            <w:pPr>
              <w:rPr>
                <w:ins w:id="2798" w:author="jonesar" w:date="2013-05-14T13:46:00Z"/>
                <w:b/>
                <w:lang w:val="en-GB"/>
              </w:rPr>
            </w:pPr>
            <w:ins w:id="2799" w:author="jonesar" w:date="2013-05-14T13:46:00Z">
              <w:r w:rsidRPr="00EC2317">
                <w:rPr>
                  <w:b/>
                  <w:lang w:val="en-GB"/>
                </w:rPr>
                <w:t>Example:</w:t>
              </w:r>
            </w:ins>
          </w:p>
        </w:tc>
        <w:tc>
          <w:tcPr>
            <w:tcW w:w="8586" w:type="dxa"/>
          </w:tcPr>
          <w:p w:rsidR="00BA7D6B" w:rsidRPr="00E92C27" w:rsidRDefault="00BA7D6B" w:rsidP="00E571A8">
            <w:pPr>
              <w:pStyle w:val="Code"/>
              <w:rPr>
                <w:ins w:id="2800" w:author="jonesar" w:date="2013-05-14T13:46:00Z"/>
                <w:rFonts w:cs="Courier New"/>
              </w:rPr>
            </w:pPr>
            <w:ins w:id="2801" w:author="jonesar" w:date="2013-05-14T13:46:00Z">
              <w:r w:rsidRPr="00E92C27">
                <w:rPr>
                  <w:rFonts w:cs="Courier New"/>
                </w:rPr>
                <w:t>SMH  identifier    …  search_engine_score                                    …</w:t>
              </w:r>
              <w:r w:rsidRPr="00E92C27">
                <w:rPr>
                  <w:rFonts w:cs="Courier New"/>
                </w:rPr>
                <w:br/>
                <w:t>SML  CID:00027395  …  [MS, MS:1001419, SpectraST:discriminant score F, 0.7]  …</w:t>
              </w:r>
            </w:ins>
          </w:p>
        </w:tc>
      </w:tr>
    </w:tbl>
    <w:p w:rsidR="007A1183" w:rsidRDefault="007A1183" w:rsidP="007A1183">
      <w:pPr>
        <w:pStyle w:val="Heading3"/>
        <w:rPr>
          <w:lang w:val="en-GB"/>
        </w:rPr>
      </w:pPr>
      <w:r w:rsidRPr="004218F0">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A1183">
            <w:pPr>
              <w:rPr>
                <w:lang w:val="en-GB"/>
              </w:rPr>
            </w:pPr>
            <w:r w:rsidRPr="00EC2317">
              <w:rPr>
                <w:lang w:val="en-GB"/>
              </w:rPr>
              <w:t>The small molecule’s modifications</w:t>
            </w:r>
            <w:r w:rsidR="00CD7A4D">
              <w:rPr>
                <w:lang w:val="en-GB"/>
              </w:rPr>
              <w:t xml:space="preserve"> or adducts</w:t>
            </w:r>
            <w:r w:rsidRPr="00EC2317">
              <w:rPr>
                <w:lang w:val="en-GB"/>
              </w:rPr>
              <w:t>. 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String</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Default="007A1183" w:rsidP="007A1183">
            <w:pPr>
              <w:pStyle w:val="Code"/>
              <w:rPr>
                <w:rFonts w:cs="Courier New"/>
              </w:rPr>
            </w:pPr>
            <w:r w:rsidRPr="00E92C27">
              <w:rPr>
                <w:rFonts w:cs="Courier New"/>
              </w:rPr>
              <w:t>COM  example where an ammonium loss is found and the position is not</w:t>
            </w:r>
            <w:r w:rsidRPr="00E92C27">
              <w:rPr>
                <w:rFonts w:cs="Courier New"/>
              </w:rPr>
              <w:br/>
              <w:t>COM  applicable in the given small molecule</w:t>
            </w:r>
            <w:r w:rsidRPr="00E92C27">
              <w:rPr>
                <w:rFonts w:cs="Courier New"/>
              </w:rPr>
              <w:br/>
            </w:r>
            <w:r w:rsidRPr="00E92C27">
              <w:rPr>
                <w:rFonts w:cs="Courier New"/>
              </w:rPr>
              <w:br/>
              <w:t>SMH  identifier    …  modifications   …</w:t>
            </w:r>
            <w:r w:rsidRPr="00E92C27">
              <w:rPr>
                <w:rFonts w:cs="Courier New"/>
              </w:rPr>
              <w:br/>
              <w:t>SML  CID:00027395  …  CHEMMOD:-NH4    …</w:t>
            </w:r>
          </w:p>
          <w:p w:rsidR="00026B54" w:rsidRDefault="00026B54" w:rsidP="007A1183">
            <w:pPr>
              <w:pStyle w:val="Code"/>
              <w:rPr>
                <w:rFonts w:cs="Courier New"/>
              </w:rPr>
            </w:pPr>
          </w:p>
          <w:p w:rsidR="00026B54" w:rsidRDefault="00026B54" w:rsidP="007A1183">
            <w:pPr>
              <w:pStyle w:val="Code"/>
              <w:rPr>
                <w:rFonts w:cs="Courier New"/>
              </w:rPr>
            </w:pPr>
            <w:r>
              <w:rPr>
                <w:rFonts w:cs="Courier New"/>
              </w:rPr>
              <w:t xml:space="preserve">COM  reporting adducts: sodiated glycine </w:t>
            </w:r>
          </w:p>
          <w:p w:rsidR="00026B54" w:rsidRDefault="00026B54" w:rsidP="007A1183">
            <w:pPr>
              <w:pStyle w:val="Code"/>
              <w:rPr>
                <w:rFonts w:cs="Courier New"/>
              </w:rPr>
            </w:pPr>
            <w:r>
              <w:t xml:space="preserve">SMH  …  </w:t>
            </w:r>
            <w:r w:rsidRPr="00BA0829">
              <w:t>formula</w:t>
            </w:r>
            <w:r>
              <w:t xml:space="preserve">  …  charge  …  modifications</w:t>
            </w:r>
          </w:p>
          <w:p w:rsidR="00026B54" w:rsidRPr="00E92C27" w:rsidRDefault="00026B54" w:rsidP="00026B54">
            <w:pPr>
              <w:pStyle w:val="Code"/>
              <w:rPr>
                <w:rFonts w:cs="Courier New"/>
              </w:rPr>
            </w:pPr>
            <w:r>
              <w:rPr>
                <w:rFonts w:cs="Courier New"/>
              </w:rPr>
              <w:t>SML</w:t>
            </w:r>
            <w:r w:rsidRPr="00E92C27">
              <w:rPr>
                <w:rFonts w:cs="Courier New"/>
              </w:rPr>
              <w:t xml:space="preserve">  </w:t>
            </w:r>
            <w:r>
              <w:rPr>
                <w:rFonts w:cs="Courier New"/>
              </w:rPr>
              <w:t>…  C2H5NO2  …       1  …  CHEMMOD:+Na-H</w:t>
            </w:r>
          </w:p>
        </w:tc>
      </w:tr>
    </w:tbl>
    <w:p w:rsidR="007A1183" w:rsidRDefault="007A1183" w:rsidP="007A1183">
      <w:pPr>
        <w:pStyle w:val="Heading3"/>
        <w:rPr>
          <w:lang w:val="en-GB"/>
        </w:rPr>
      </w:pPr>
      <w:r w:rsidRPr="004218F0">
        <w:rPr>
          <w:lang w:val="en-GB"/>
        </w:rPr>
        <w:t>smallmolecule_abundance_</w:t>
      </w:r>
      <w:ins w:id="2802" w:author="jonesar" w:date="2013-05-14T13:56:00Z">
        <w:r w:rsidR="00B21566">
          <w:rPr>
            <w:lang w:val="en-GB"/>
          </w:rPr>
          <w:t>assay</w:t>
        </w:r>
      </w:ins>
      <w:del w:id="2803" w:author="jonesar" w:date="2013-05-14T13:56:00Z">
        <w:r w:rsidRPr="004218F0" w:rsidDel="00B21566">
          <w:rPr>
            <w:lang w:val="en-GB"/>
          </w:rPr>
          <w:delText>sub</w:delText>
        </w:r>
      </w:del>
      <w:r w:rsidRPr="004218F0">
        <w:rPr>
          <w:lang w:val="en-GB"/>
        </w:rPr>
        <w:t>[1-n]</w:t>
      </w:r>
      <w:r>
        <w:rPr>
          <w:lang w:val="en-GB"/>
        </w:rPr>
        <w:t xml:space="preserve"> (Optional)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Tr="00B21566">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B21566">
            <w:pPr>
              <w:rPr>
                <w:lang w:val="en-GB"/>
              </w:rPr>
            </w:pPr>
            <w:r w:rsidRPr="00EC2317">
              <w:rPr>
                <w:b/>
                <w:lang w:val="en-GB"/>
              </w:rPr>
              <w:t>Optional</w:t>
            </w:r>
            <w:r w:rsidRPr="00EC2317">
              <w:rPr>
                <w:lang w:val="en-GB"/>
              </w:rPr>
              <w:t xml:space="preserve"> (this column MAY be present)</w:t>
            </w:r>
            <w:r w:rsidRPr="00EC2317">
              <w:rPr>
                <w:lang w:val="en-GB"/>
              </w:rPr>
              <w:br/>
              <w:t xml:space="preserve">The small molecule’s abundance in the given </w:t>
            </w:r>
            <w:ins w:id="2804" w:author="jonesar" w:date="2013-05-14T13:57:00Z">
              <w:r w:rsidR="00B21566">
                <w:rPr>
                  <w:lang w:val="en-GB"/>
                </w:rPr>
                <w:t>assays</w:t>
              </w:r>
            </w:ins>
            <w:del w:id="2805" w:author="jonesar" w:date="2013-05-14T13:57:00Z">
              <w:r w:rsidRPr="00EC2317" w:rsidDel="00B21566">
                <w:rPr>
                  <w:lang w:val="en-GB"/>
                </w:rPr>
                <w:delText>subsample</w:delText>
              </w:r>
            </w:del>
            <w:r w:rsidRPr="00EC2317">
              <w:rPr>
                <w:lang w:val="en-GB"/>
              </w:rPr>
              <w:t xml:space="preserve">. </w:t>
            </w:r>
            <w:del w:id="2806" w:author="jonesar" w:date="2013-05-14T13:57:00Z">
              <w:r w:rsidRPr="00EC2317" w:rsidDel="00B21566">
                <w:rPr>
                  <w:lang w:val="en-GB"/>
                </w:rPr>
                <w:delText xml:space="preserve">This information can only be interpreted when identifying the subsample's properties through the experiment id + subsample number in the metadata section of the file. </w:delText>
              </w:r>
            </w:del>
          </w:p>
        </w:tc>
      </w:tr>
      <w:tr w:rsidR="007A1183" w:rsidTr="00B21566">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7A1183" w:rsidTr="00B21566">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SMH  identifier    …  smallmolecule_abundance_sub[1] …</w:t>
            </w:r>
            <w:r w:rsidRPr="00E92C27">
              <w:rPr>
                <w:rFonts w:cs="Courier New"/>
              </w:rPr>
              <w:br/>
              <w:t>SML  CID:00027395  …  0.3                            …</w:t>
            </w:r>
          </w:p>
        </w:tc>
      </w:tr>
    </w:tbl>
    <w:p w:rsidR="00B21566" w:rsidRDefault="00B21566" w:rsidP="00B21566">
      <w:pPr>
        <w:pStyle w:val="Heading3"/>
        <w:rPr>
          <w:ins w:id="2807" w:author="jonesar" w:date="2013-05-14T13:57:00Z"/>
          <w:lang w:val="en-GB"/>
        </w:rPr>
      </w:pPr>
      <w:ins w:id="2808" w:author="jonesar" w:date="2013-05-14T13:57:00Z">
        <w:r w:rsidRPr="004218F0">
          <w:rPr>
            <w:lang w:val="en-GB"/>
          </w:rPr>
          <w:t>smallmolecule_abundance_</w:t>
        </w:r>
        <w:r>
          <w:rPr>
            <w:lang w:val="en-GB"/>
          </w:rPr>
          <w:t>study_variable</w:t>
        </w:r>
        <w:r w:rsidRPr="004218F0">
          <w:rPr>
            <w:lang w:val="en-GB"/>
          </w:rPr>
          <w:t>[1-n]</w:t>
        </w:r>
        <w:r>
          <w:rPr>
            <w:lang w:val="en-GB"/>
          </w:rPr>
          <w:t xml:space="preserve"> (Optional)</w:t>
        </w:r>
      </w:ins>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B21566" w:rsidTr="00E571A8">
        <w:trPr>
          <w:ins w:id="2809" w:author="jonesar" w:date="2013-05-14T13:57:00Z"/>
        </w:trPr>
        <w:tc>
          <w:tcPr>
            <w:tcW w:w="1526" w:type="dxa"/>
            <w:vAlign w:val="center"/>
          </w:tcPr>
          <w:p w:rsidR="00B21566" w:rsidRPr="00EC2317" w:rsidRDefault="00B21566" w:rsidP="00E571A8">
            <w:pPr>
              <w:rPr>
                <w:ins w:id="2810" w:author="jonesar" w:date="2013-05-14T13:57:00Z"/>
                <w:b/>
                <w:lang w:val="en-GB"/>
              </w:rPr>
            </w:pPr>
            <w:ins w:id="2811" w:author="jonesar" w:date="2013-05-14T13:57:00Z">
              <w:r w:rsidRPr="00EC2317">
                <w:rPr>
                  <w:b/>
                  <w:lang w:val="en-GB"/>
                </w:rPr>
                <w:t>Description:</w:t>
              </w:r>
            </w:ins>
          </w:p>
        </w:tc>
        <w:tc>
          <w:tcPr>
            <w:tcW w:w="8586" w:type="dxa"/>
          </w:tcPr>
          <w:p w:rsidR="00B21566" w:rsidRPr="00EC2317" w:rsidRDefault="00B21566" w:rsidP="003D1E4B">
            <w:pPr>
              <w:rPr>
                <w:ins w:id="2812" w:author="jonesar" w:date="2013-05-14T13:57:00Z"/>
                <w:lang w:val="en-GB"/>
              </w:rPr>
            </w:pPr>
            <w:ins w:id="2813" w:author="jonesar" w:date="2013-05-14T13:57:00Z">
              <w:r w:rsidRPr="00EC2317">
                <w:rPr>
                  <w:b/>
                  <w:lang w:val="en-GB"/>
                </w:rPr>
                <w:t>Optional</w:t>
              </w:r>
              <w:r w:rsidRPr="00EC2317">
                <w:rPr>
                  <w:lang w:val="en-GB"/>
                </w:rPr>
                <w:t xml:space="preserve"> (this column MAY be present)</w:t>
              </w:r>
              <w:r w:rsidRPr="00EC2317">
                <w:rPr>
                  <w:lang w:val="en-GB"/>
                </w:rPr>
                <w:br/>
              </w:r>
              <w:r w:rsidRPr="00EC2317">
                <w:rPr>
                  <w:lang w:val="en-GB"/>
                </w:rPr>
                <w:lastRenderedPageBreak/>
                <w:t xml:space="preserve">The small molecule’s abundance in the given </w:t>
              </w:r>
              <w:r w:rsidR="003D1E4B">
                <w:rPr>
                  <w:lang w:val="en-GB"/>
                </w:rPr>
                <w:t>study variable</w:t>
              </w:r>
              <w:r>
                <w:rPr>
                  <w:lang w:val="en-GB"/>
                </w:rPr>
                <w:t>s</w:t>
              </w:r>
              <w:r w:rsidRPr="00EC2317">
                <w:rPr>
                  <w:lang w:val="en-GB"/>
                </w:rPr>
                <w:t xml:space="preserve">. </w:t>
              </w:r>
            </w:ins>
          </w:p>
        </w:tc>
      </w:tr>
      <w:tr w:rsidR="00B21566" w:rsidTr="00E571A8">
        <w:trPr>
          <w:ins w:id="2814" w:author="jonesar" w:date="2013-05-14T13:57:00Z"/>
        </w:trPr>
        <w:tc>
          <w:tcPr>
            <w:tcW w:w="1526" w:type="dxa"/>
            <w:vAlign w:val="center"/>
          </w:tcPr>
          <w:p w:rsidR="00B21566" w:rsidRPr="00EC2317" w:rsidRDefault="00B21566" w:rsidP="00E571A8">
            <w:pPr>
              <w:rPr>
                <w:ins w:id="2815" w:author="jonesar" w:date="2013-05-14T13:57:00Z"/>
                <w:b/>
                <w:lang w:val="en-GB"/>
              </w:rPr>
            </w:pPr>
            <w:ins w:id="2816" w:author="jonesar" w:date="2013-05-14T13:57:00Z">
              <w:r w:rsidRPr="00EC2317">
                <w:rPr>
                  <w:b/>
                  <w:lang w:val="en-GB"/>
                </w:rPr>
                <w:lastRenderedPageBreak/>
                <w:t>Type:</w:t>
              </w:r>
            </w:ins>
          </w:p>
        </w:tc>
        <w:tc>
          <w:tcPr>
            <w:tcW w:w="8586" w:type="dxa"/>
          </w:tcPr>
          <w:p w:rsidR="00B21566" w:rsidRPr="00EC2317" w:rsidRDefault="00B21566" w:rsidP="00E571A8">
            <w:pPr>
              <w:rPr>
                <w:ins w:id="2817" w:author="jonesar" w:date="2013-05-14T13:57:00Z"/>
                <w:lang w:val="en-GB"/>
              </w:rPr>
            </w:pPr>
            <w:ins w:id="2818" w:author="jonesar" w:date="2013-05-14T13:57:00Z">
              <w:r w:rsidRPr="00EC2317">
                <w:rPr>
                  <w:lang w:val="en-GB"/>
                </w:rPr>
                <w:t>Double</w:t>
              </w:r>
            </w:ins>
          </w:p>
        </w:tc>
      </w:tr>
      <w:tr w:rsidR="00B21566" w:rsidTr="00E571A8">
        <w:trPr>
          <w:ins w:id="2819" w:author="jonesar" w:date="2013-05-14T13:57:00Z"/>
        </w:trPr>
        <w:tc>
          <w:tcPr>
            <w:tcW w:w="1526" w:type="dxa"/>
            <w:vAlign w:val="center"/>
          </w:tcPr>
          <w:p w:rsidR="00B21566" w:rsidRPr="00EC2317" w:rsidRDefault="00B21566" w:rsidP="00E571A8">
            <w:pPr>
              <w:rPr>
                <w:ins w:id="2820" w:author="jonesar" w:date="2013-05-14T13:57:00Z"/>
                <w:b/>
                <w:lang w:val="en-GB"/>
              </w:rPr>
            </w:pPr>
            <w:ins w:id="2821" w:author="jonesar" w:date="2013-05-14T13:57:00Z">
              <w:r w:rsidRPr="00EC2317">
                <w:rPr>
                  <w:b/>
                  <w:lang w:val="en-GB"/>
                </w:rPr>
                <w:t>Example:</w:t>
              </w:r>
            </w:ins>
          </w:p>
        </w:tc>
        <w:tc>
          <w:tcPr>
            <w:tcW w:w="8586" w:type="dxa"/>
          </w:tcPr>
          <w:p w:rsidR="00B21566" w:rsidRPr="00E92C27" w:rsidRDefault="00B21566" w:rsidP="00E571A8">
            <w:pPr>
              <w:pStyle w:val="Code"/>
              <w:rPr>
                <w:ins w:id="2822" w:author="jonesar" w:date="2013-05-14T13:57:00Z"/>
                <w:rFonts w:cs="Courier New"/>
              </w:rPr>
            </w:pPr>
            <w:ins w:id="2823" w:author="jonesar" w:date="2013-05-14T13:57:00Z">
              <w:r w:rsidRPr="00E92C27">
                <w:rPr>
                  <w:rFonts w:cs="Courier New"/>
                </w:rPr>
                <w:t>SMH  identifier    …  smallmolecule_abundance_sub[1] …</w:t>
              </w:r>
              <w:r w:rsidRPr="00E92C27">
                <w:rPr>
                  <w:rFonts w:cs="Courier New"/>
                </w:rPr>
                <w:br/>
                <w:t>SML  CID:00027395  …  0.3                            …</w:t>
              </w:r>
            </w:ins>
          </w:p>
        </w:tc>
      </w:tr>
    </w:tbl>
    <w:p w:rsidR="007A1183" w:rsidRDefault="007A1183" w:rsidP="007A1183">
      <w:pPr>
        <w:pStyle w:val="Heading3"/>
        <w:rPr>
          <w:lang w:val="en-GB"/>
        </w:rPr>
      </w:pPr>
      <w:r w:rsidRPr="0031120E">
        <w:rPr>
          <w:lang w:val="en-GB"/>
        </w:rPr>
        <w:t>smallmolecule _abundance_stdev_</w:t>
      </w:r>
      <w:ins w:id="2824" w:author="jonesar" w:date="2013-05-14T13:57:00Z">
        <w:r w:rsidR="003D1E4B" w:rsidRPr="003D1E4B">
          <w:rPr>
            <w:lang w:val="en-GB"/>
          </w:rPr>
          <w:t xml:space="preserve"> </w:t>
        </w:r>
        <w:r w:rsidR="003D1E4B">
          <w:rPr>
            <w:lang w:val="en-GB"/>
          </w:rPr>
          <w:t>study_variable</w:t>
        </w:r>
        <w:r w:rsidR="003D1E4B" w:rsidRPr="0031120E" w:rsidDel="003D1E4B">
          <w:rPr>
            <w:lang w:val="en-GB"/>
          </w:rPr>
          <w:t xml:space="preserve"> </w:t>
        </w:r>
      </w:ins>
      <w:del w:id="2825" w:author="jonesar" w:date="2013-05-14T13:57:00Z">
        <w:r w:rsidRPr="0031120E" w:rsidDel="003D1E4B">
          <w:rPr>
            <w:lang w:val="en-GB"/>
          </w:rPr>
          <w:delText>sub</w:delText>
        </w:r>
      </w:del>
      <w:r w:rsidRPr="0031120E">
        <w:rPr>
          <w:lang w:val="en-GB"/>
        </w:rPr>
        <w:t>[1-n]</w:t>
      </w:r>
      <w:r>
        <w:rPr>
          <w:lang w:val="en-GB"/>
        </w:rPr>
        <w:t xml:space="preserve"> (Optional)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3D1E4B">
            <w:pPr>
              <w:rPr>
                <w:lang w:val="en-GB"/>
              </w:rPr>
            </w:pPr>
            <w:r w:rsidRPr="00EC2317">
              <w:rPr>
                <w:b/>
                <w:lang w:val="en-GB"/>
              </w:rPr>
              <w:t>Optional</w:t>
            </w:r>
            <w:r w:rsidRPr="00EC2317">
              <w:rPr>
                <w:lang w:val="en-GB"/>
              </w:rPr>
              <w:t xml:space="preserve"> (this column MAY be present)</w:t>
            </w:r>
            <w:r w:rsidRPr="00EC2317">
              <w:rPr>
                <w:lang w:val="en-GB"/>
              </w:rPr>
              <w:br/>
              <w:t>The standard deviation of the small molecule’s abundance</w:t>
            </w:r>
            <w:ins w:id="2826" w:author="jonesar" w:date="2013-05-14T13:57:00Z">
              <w:r w:rsidR="003D1E4B">
                <w:rPr>
                  <w:lang w:val="en-GB"/>
                </w:rPr>
                <w:t xml:space="preserve"> in the given study variable</w:t>
              </w:r>
            </w:ins>
            <w:r w:rsidRPr="00EC2317">
              <w:rPr>
                <w:lang w:val="en-GB"/>
              </w:rPr>
              <w:t xml:space="preserve">. In case the abundance for a respective </w:t>
            </w:r>
            <w:del w:id="2827" w:author="jonesar" w:date="2013-05-14T13:58:00Z">
              <w:r w:rsidRPr="00EC2317" w:rsidDel="003D1E4B">
                <w:rPr>
                  <w:lang w:val="en-GB"/>
                </w:rPr>
                <w:delText xml:space="preserve">subsample </w:delText>
              </w:r>
            </w:del>
            <w:ins w:id="2828" w:author="jonesar" w:date="2013-05-14T13:58:00Z">
              <w:r w:rsidR="003D1E4B">
                <w:rPr>
                  <w:lang w:val="en-GB"/>
                </w:rPr>
                <w:t>study variable</w:t>
              </w:r>
              <w:r w:rsidR="003D1E4B" w:rsidRPr="00EC2317">
                <w:rPr>
                  <w:lang w:val="en-GB"/>
                </w:rPr>
                <w:t xml:space="preserve"> </w:t>
              </w:r>
            </w:ins>
            <w:r w:rsidRPr="00EC2317">
              <w:rPr>
                <w:lang w:val="en-GB"/>
              </w:rPr>
              <w:t>is given the standard deviation column MUST also be present (in case the value is not available “</w:t>
            </w:r>
            <w:r>
              <w:rPr>
                <w:lang w:val="en-GB"/>
              </w:rPr>
              <w:t>null</w:t>
            </w:r>
            <w:r w:rsidRPr="00EC2317">
              <w:rPr>
                <w:lang w:val="en-GB"/>
              </w:rPr>
              <w:t>” MUST be used).</w:t>
            </w:r>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Double</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SMH  identifier  … smallmolecule_abundance_sub[1] smallmolecule_abundance_stdev_sub[1]…</w:t>
            </w:r>
            <w:r w:rsidRPr="00E92C27">
              <w:rPr>
                <w:rFonts w:cs="Courier New"/>
              </w:rPr>
              <w:br/>
              <w:t>SML  CID:00027395… 0.3                            0.04                                …</w:t>
            </w:r>
          </w:p>
        </w:tc>
      </w:tr>
    </w:tbl>
    <w:p w:rsidR="007A1183" w:rsidRDefault="007A1183" w:rsidP="007A1183">
      <w:pPr>
        <w:pStyle w:val="Heading3"/>
        <w:rPr>
          <w:lang w:val="en-GB"/>
        </w:rPr>
      </w:pPr>
      <w:r w:rsidRPr="00DD349C">
        <w:rPr>
          <w:lang w:val="en-GB"/>
        </w:rPr>
        <w:t>smallmolecule _abundance_std_error_s</w:t>
      </w:r>
      <w:ins w:id="2829" w:author="jonesar" w:date="2013-05-14T13:58:00Z">
        <w:r w:rsidR="003D1E4B">
          <w:rPr>
            <w:lang w:val="en-GB"/>
          </w:rPr>
          <w:t>tudy_variable</w:t>
        </w:r>
      </w:ins>
      <w:del w:id="2830" w:author="jonesar" w:date="2013-05-14T13:58:00Z">
        <w:r w:rsidRPr="00DD349C" w:rsidDel="003D1E4B">
          <w:rPr>
            <w:lang w:val="en-GB"/>
          </w:rPr>
          <w:delText>ub</w:delText>
        </w:r>
      </w:del>
      <w:r w:rsidRPr="00DD349C">
        <w:rPr>
          <w:lang w:val="en-GB"/>
        </w:rPr>
        <w:t>[1-n]</w:t>
      </w:r>
      <w:r>
        <w:rPr>
          <w:lang w:val="en-GB"/>
        </w:rPr>
        <w:t xml:space="preserve"> (Optional)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rsidTr="00970C8A">
        <w:tc>
          <w:tcPr>
            <w:tcW w:w="1617" w:type="dxa"/>
            <w:vAlign w:val="center"/>
          </w:tcPr>
          <w:p w:rsidR="007A1183" w:rsidRPr="00EC2317" w:rsidRDefault="007A1183" w:rsidP="007A1183">
            <w:pPr>
              <w:rPr>
                <w:b/>
                <w:lang w:val="en-GB"/>
              </w:rPr>
            </w:pPr>
            <w:r w:rsidRPr="00EC2317">
              <w:rPr>
                <w:b/>
                <w:lang w:val="en-GB"/>
              </w:rPr>
              <w:t>Description:</w:t>
            </w:r>
          </w:p>
        </w:tc>
        <w:tc>
          <w:tcPr>
            <w:tcW w:w="8571" w:type="dxa"/>
          </w:tcPr>
          <w:p w:rsidR="007A1183" w:rsidRPr="00EC2317" w:rsidRDefault="007A1183" w:rsidP="003D1E4B">
            <w:pPr>
              <w:rPr>
                <w:lang w:val="en-GB"/>
              </w:rPr>
            </w:pPr>
            <w:r w:rsidRPr="00EC2317">
              <w:rPr>
                <w:b/>
                <w:lang w:val="en-GB"/>
              </w:rPr>
              <w:t>Optional</w:t>
            </w:r>
            <w:r w:rsidRPr="00EC2317">
              <w:rPr>
                <w:lang w:val="en-GB"/>
              </w:rPr>
              <w:t xml:space="preserve"> (this column MAY be present)</w:t>
            </w:r>
            <w:r w:rsidRPr="00EC2317">
              <w:rPr>
                <w:lang w:val="en-GB"/>
              </w:rPr>
              <w:br/>
              <w:t>The standard error of the small molecule’s abundance</w:t>
            </w:r>
            <w:ins w:id="2831" w:author="jonesar" w:date="2013-05-14T13:58:00Z">
              <w:r w:rsidR="003D1E4B">
                <w:rPr>
                  <w:lang w:val="en-GB"/>
                </w:rPr>
                <w:t xml:space="preserve"> in the given study variable</w:t>
              </w:r>
            </w:ins>
            <w:r w:rsidRPr="00EC2317">
              <w:rPr>
                <w:lang w:val="en-GB"/>
              </w:rPr>
              <w:t>. In case the abundance for a respective s</w:t>
            </w:r>
            <w:ins w:id="2832" w:author="jonesar" w:date="2013-05-14T13:58:00Z">
              <w:r w:rsidR="003D1E4B">
                <w:rPr>
                  <w:lang w:val="en-GB"/>
                </w:rPr>
                <w:t>tudy variable</w:t>
              </w:r>
            </w:ins>
            <w:del w:id="2833" w:author="jonesar" w:date="2013-05-14T13:58:00Z">
              <w:r w:rsidRPr="00EC2317" w:rsidDel="003D1E4B">
                <w:rPr>
                  <w:lang w:val="en-GB"/>
                </w:rPr>
                <w:delText>ubsample</w:delText>
              </w:r>
            </w:del>
            <w:r w:rsidRPr="00EC2317">
              <w:rPr>
                <w:lang w:val="en-GB"/>
              </w:rPr>
              <w:t xml:space="preserve"> is given the standard error column MUST also be present (in case the value is not available “</w:t>
            </w:r>
            <w:r>
              <w:rPr>
                <w:lang w:val="en-GB"/>
              </w:rPr>
              <w:t>null</w:t>
            </w:r>
            <w:r w:rsidRPr="00EC2317">
              <w:rPr>
                <w:lang w:val="en-GB"/>
              </w:rPr>
              <w:t>” MUST be used).</w:t>
            </w:r>
          </w:p>
        </w:tc>
      </w:tr>
      <w:tr w:rsidR="007A1183" w:rsidTr="00970C8A">
        <w:tc>
          <w:tcPr>
            <w:tcW w:w="1617" w:type="dxa"/>
            <w:vAlign w:val="center"/>
          </w:tcPr>
          <w:p w:rsidR="007A1183" w:rsidRPr="00EC2317" w:rsidRDefault="007A1183" w:rsidP="007A1183">
            <w:pPr>
              <w:rPr>
                <w:b/>
                <w:lang w:val="en-GB"/>
              </w:rPr>
            </w:pPr>
            <w:r w:rsidRPr="00EC2317">
              <w:rPr>
                <w:b/>
                <w:lang w:val="en-GB"/>
              </w:rPr>
              <w:t>Type:</w:t>
            </w:r>
          </w:p>
        </w:tc>
        <w:tc>
          <w:tcPr>
            <w:tcW w:w="8571" w:type="dxa"/>
          </w:tcPr>
          <w:p w:rsidR="007A1183" w:rsidRPr="00EC2317" w:rsidRDefault="007A1183" w:rsidP="007A1183">
            <w:pPr>
              <w:rPr>
                <w:lang w:val="en-GB"/>
              </w:rPr>
            </w:pPr>
            <w:r w:rsidRPr="00EC2317">
              <w:rPr>
                <w:lang w:val="en-GB"/>
              </w:rPr>
              <w:t>Double</w:t>
            </w:r>
          </w:p>
        </w:tc>
      </w:tr>
      <w:tr w:rsidR="007A1183" w:rsidTr="00970C8A">
        <w:tc>
          <w:tcPr>
            <w:tcW w:w="1617" w:type="dxa"/>
            <w:vAlign w:val="center"/>
          </w:tcPr>
          <w:p w:rsidR="007A1183" w:rsidRPr="00EC2317" w:rsidRDefault="007A1183" w:rsidP="007A1183">
            <w:pPr>
              <w:rPr>
                <w:b/>
                <w:lang w:val="en-GB"/>
              </w:rPr>
            </w:pPr>
            <w:r w:rsidRPr="00EC2317">
              <w:rPr>
                <w:b/>
                <w:lang w:val="en-GB"/>
              </w:rPr>
              <w:t>Example:</w:t>
            </w:r>
          </w:p>
        </w:tc>
        <w:tc>
          <w:tcPr>
            <w:tcW w:w="8571" w:type="dxa"/>
          </w:tcPr>
          <w:p w:rsidR="007A1183" w:rsidRPr="00E92C27" w:rsidRDefault="007A1183" w:rsidP="007A1183">
            <w:pPr>
              <w:pStyle w:val="Code"/>
              <w:rPr>
                <w:rFonts w:cs="Courier New"/>
              </w:rPr>
            </w:pPr>
            <w:r w:rsidRPr="00E92C27">
              <w:rPr>
                <w:rFonts w:cs="Courier New"/>
              </w:rPr>
              <w:t>SMH  identifier    …  smallmolecule_abundance_std</w:t>
            </w:r>
            <w:ins w:id="2834" w:author="sachsenb" w:date="2013-04-17T12:45:00Z">
              <w:r w:rsidR="005D530E">
                <w:rPr>
                  <w:rFonts w:cs="Courier New"/>
                </w:rPr>
                <w:t>_</w:t>
              </w:r>
            </w:ins>
            <w:r w:rsidRPr="00E92C27">
              <w:rPr>
                <w:rFonts w:cs="Courier New"/>
              </w:rPr>
              <w:t xml:space="preserve">error_sub[1] … </w:t>
            </w:r>
            <w:r w:rsidRPr="00E92C27">
              <w:rPr>
                <w:rFonts w:cs="Courier New"/>
              </w:rPr>
              <w:br/>
              <w:t>SML  CID:00027395  …  0.04                                    …</w:t>
            </w:r>
          </w:p>
        </w:tc>
      </w:tr>
    </w:tbl>
    <w:p w:rsidR="007A1183" w:rsidRPr="00970C8A" w:rsidRDefault="00970C8A" w:rsidP="007A1183">
      <w:pPr>
        <w:pStyle w:val="Heading3"/>
        <w:rPr>
          <w:lang w:val="en-GB"/>
        </w:rPr>
      </w:pPr>
      <w:ins w:id="2835" w:author="jonesar" w:date="2013-05-14T14:03:00Z">
        <w:r w:rsidRPr="00970C8A">
          <w:rPr>
            <w:lang w:val="en-GB"/>
          </w:rPr>
          <w:t>opt_{ASSAY_ID}|{STUDY_VARIABLE_ID}|{MS_FILE_ID}|“global”_*</w:t>
        </w:r>
      </w:ins>
      <w:del w:id="2836" w:author="jonesar" w:date="2013-05-14T14:03:00Z">
        <w:r w:rsidR="007A1183" w:rsidRPr="00970C8A" w:rsidDel="00970C8A">
          <w:rPr>
            <w:lang w:val="en-GB"/>
          </w:rPr>
          <w:delText>opt_*</w:delText>
        </w:r>
      </w:del>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1617"/>
        <w:gridCol w:w="8571"/>
      </w:tblGrid>
      <w:tr w:rsidR="007A1183">
        <w:tc>
          <w:tcPr>
            <w:tcW w:w="1526" w:type="dxa"/>
            <w:vAlign w:val="center"/>
          </w:tcPr>
          <w:p w:rsidR="007A1183" w:rsidRPr="00EC2317" w:rsidRDefault="007A1183" w:rsidP="007A1183">
            <w:pPr>
              <w:rPr>
                <w:b/>
                <w:lang w:val="en-GB"/>
              </w:rPr>
            </w:pPr>
            <w:r w:rsidRPr="00EC2317">
              <w:rPr>
                <w:b/>
                <w:lang w:val="en-GB"/>
              </w:rPr>
              <w:t>Description:</w:t>
            </w:r>
          </w:p>
        </w:tc>
        <w:tc>
          <w:tcPr>
            <w:tcW w:w="8586" w:type="dxa"/>
          </w:tcPr>
          <w:p w:rsidR="007A1183" w:rsidRPr="00EC2317" w:rsidRDefault="007A1183" w:rsidP="007C4BDD">
            <w:pPr>
              <w:rPr>
                <w:lang w:val="en-GB"/>
              </w:rPr>
            </w:pPr>
            <w:r w:rsidRPr="00EC2317">
              <w:rPr>
                <w:b/>
                <w:lang w:val="en-GB"/>
              </w:rPr>
              <w:t>Optional</w:t>
            </w:r>
            <w:r w:rsidRPr="00EC2317">
              <w:rPr>
                <w:lang w:val="en-GB"/>
              </w:rPr>
              <w:t xml:space="preserve"> (this column MAY be present)</w:t>
            </w:r>
            <w:r w:rsidRPr="00EC2317">
              <w:rPr>
                <w:lang w:val="en-GB"/>
              </w:rPr>
              <w:br/>
              <w:t>Additional columns can be added to the end of the small molecule table</w:t>
            </w:r>
            <w:del w:id="2837" w:author="Juan Antonio Vizcaino" w:date="2013-04-23T10:34:00Z">
              <w:r w:rsidRPr="00EC2317" w:rsidDel="00873CBD">
                <w:rPr>
                  <w:lang w:val="en-GB"/>
                </w:rPr>
                <w:delText>.</w:delText>
              </w:r>
            </w:del>
            <w:ins w:id="2838" w:author="jonesar" w:date="2013-05-14T13:59:00Z">
              <w:r w:rsidR="007C4BDD">
                <w:rPr>
                  <w:lang w:val="en-GB"/>
                </w:rPr>
                <w:t xml:space="preserve">. </w:t>
              </w:r>
              <w:r w:rsidR="007C4BDD" w:rsidRPr="00EC2317">
                <w:rPr>
                  <w:lang w:val="en-GB"/>
                </w:rPr>
                <w:t>These column headers MUST start with the prefix “opt_”</w:t>
              </w:r>
              <w:r w:rsidR="007C4BDD">
                <w:rPr>
                  <w:lang w:val="en-GB"/>
                </w:rPr>
                <w:t xml:space="preserve"> followed by the identifier of the object they reference: assay, study variable, MS file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{OBJECT_ID}_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ins>
            <w:del w:id="2839" w:author="jonesar" w:date="2013-05-14T13:59:00Z">
              <w:r w:rsidRPr="00EC2317" w:rsidDel="007C4BDD">
                <w:rPr>
                  <w:lang w:val="en-GB"/>
                </w:rPr>
                <w:delText xml:space="preserve"> </w:delText>
              </w:r>
            </w:del>
            <w:ins w:id="2840" w:author="Juan Antonio Vizcaino" w:date="2013-04-23T10:34:00Z">
              <w:del w:id="2841" w:author="jonesar" w:date="2013-05-14T13:59:00Z">
                <w:r w:rsidR="00873CBD" w:rsidDel="007C4BDD">
                  <w:rPr>
                    <w:lang w:val="en-GB"/>
                  </w:rPr>
                  <w:delText>and MUST NOT be inserted before the mandatory columns</w:delText>
                </w:r>
              </w:del>
            </w:ins>
            <w:ins w:id="2842" w:author="Juan Antonio Vizcaino" w:date="2013-04-10T09:30:00Z">
              <w:del w:id="2843" w:author="jonesar" w:date="2013-05-14T13:59:00Z">
                <w:r w:rsidR="00946C7D" w:rsidDel="007C4BDD">
                  <w:rPr>
                    <w:lang w:val="en-GB"/>
                  </w:rPr>
                  <w:delText>.</w:delText>
                </w:r>
              </w:del>
            </w:ins>
            <w:ins w:id="2844" w:author="Juan Antonio Vizcaino" w:date="2013-04-10T09:39:00Z">
              <w:del w:id="2845" w:author="jonesar" w:date="2013-05-14T13:59:00Z">
                <w:r w:rsidR="00946C7D" w:rsidDel="007C4BDD">
                  <w:rPr>
                    <w:lang w:val="en-GB"/>
                  </w:rPr>
                  <w:delText xml:space="preserve"> </w:delText>
                </w:r>
              </w:del>
            </w:ins>
            <w:del w:id="2846" w:author="jonesar" w:date="2013-05-14T13:59:00Z">
              <w:r w:rsidRPr="00EC2317" w:rsidDel="007C4BDD">
                <w:rPr>
                  <w:lang w:val="en-GB"/>
                </w:rPr>
                <w:delText xml:space="preserve">These column headers MUST start with the prefix “opt_”. Column names MUST only contain the following characters: </w:delText>
              </w:r>
              <w:r w:rsidDel="007C4BDD">
                <w:delText>‘</w:delText>
              </w:r>
              <w:r w:rsidRPr="001D6FB3" w:rsidDel="007C4BDD">
                <w:delText>A</w:delText>
              </w:r>
              <w:r w:rsidDel="007C4BDD">
                <w:delText>’</w:delText>
              </w:r>
              <w:r w:rsidRPr="001D6FB3" w:rsidDel="007C4BDD">
                <w:delText>-</w:delText>
              </w:r>
              <w:r w:rsidDel="007C4BDD">
                <w:delText>‘</w:delText>
              </w:r>
              <w:r w:rsidRPr="001D6FB3" w:rsidDel="007C4BDD">
                <w:delText>Z</w:delText>
              </w:r>
              <w:r w:rsidDel="007C4BDD">
                <w:delText>’, ‘</w:delText>
              </w:r>
              <w:r w:rsidRPr="001D6FB3" w:rsidDel="007C4BDD">
                <w:delText>a</w:delText>
              </w:r>
              <w:r w:rsidDel="007C4BDD">
                <w:delText>’</w:delText>
              </w:r>
              <w:r w:rsidRPr="001D6FB3" w:rsidDel="007C4BDD">
                <w:delText>-</w:delText>
              </w:r>
              <w:r w:rsidDel="007C4BDD">
                <w:delText>‘</w:delText>
              </w:r>
              <w:r w:rsidRPr="001D6FB3" w:rsidDel="007C4BDD">
                <w:delText>z</w:delText>
              </w:r>
              <w:r w:rsidDel="007C4BDD">
                <w:delText>’, ‘</w:delText>
              </w:r>
              <w:r w:rsidRPr="001D6FB3" w:rsidDel="007C4BDD">
                <w:delText>0</w:delText>
              </w:r>
              <w:r w:rsidDel="007C4BDD">
                <w:delText>’</w:delText>
              </w:r>
              <w:r w:rsidRPr="001D6FB3" w:rsidDel="007C4BDD">
                <w:delText>-</w:delText>
              </w:r>
              <w:r w:rsidDel="007C4BDD">
                <w:delText>‘</w:delText>
              </w:r>
              <w:r w:rsidRPr="001D6FB3" w:rsidDel="007C4BDD">
                <w:delText>9</w:delText>
              </w:r>
              <w:r w:rsidDel="007C4BDD">
                <w:delText>’, ‘_’, ‘-’, ‘[’, ‘]’, and ‘:’</w:delText>
              </w:r>
              <w:r w:rsidRPr="00EC2317" w:rsidDel="007C4BDD">
                <w:rPr>
                  <w:lang w:val="en-GB"/>
                </w:rPr>
                <w:delText>. CV parameter accessions MAY be used for optional columns following the format: opt_cv_{accession}</w:delText>
              </w:r>
              <w:r w:rsidDel="007C4BDD">
                <w:rPr>
                  <w:lang w:val="en-GB"/>
                </w:rPr>
                <w:delText>_{parameter name}</w:delText>
              </w:r>
              <w:r w:rsidRPr="00EC2317" w:rsidDel="007C4BDD">
                <w:rPr>
                  <w:lang w:val="en-GB"/>
                </w:rPr>
                <w:delText>.</w:delText>
              </w:r>
              <w:r w:rsidDel="007C4BDD">
                <w:rPr>
                  <w:lang w:val="en-GB"/>
                </w:rPr>
                <w:delText xml:space="preserve"> Spaces within the parameter’s name MUST be replaced by ‘_’.</w:delText>
              </w:r>
            </w:del>
          </w:p>
        </w:tc>
      </w:tr>
      <w:tr w:rsidR="007A1183">
        <w:tc>
          <w:tcPr>
            <w:tcW w:w="1526" w:type="dxa"/>
            <w:vAlign w:val="center"/>
          </w:tcPr>
          <w:p w:rsidR="007A1183" w:rsidRPr="00EC2317" w:rsidRDefault="007A1183" w:rsidP="007A1183">
            <w:pPr>
              <w:rPr>
                <w:b/>
                <w:lang w:val="en-GB"/>
              </w:rPr>
            </w:pPr>
            <w:r w:rsidRPr="00EC2317">
              <w:rPr>
                <w:b/>
                <w:lang w:val="en-GB"/>
              </w:rPr>
              <w:t>Type:</w:t>
            </w:r>
          </w:p>
        </w:tc>
        <w:tc>
          <w:tcPr>
            <w:tcW w:w="8586" w:type="dxa"/>
          </w:tcPr>
          <w:p w:rsidR="007A1183" w:rsidRPr="00EC2317" w:rsidRDefault="007A1183" w:rsidP="007A1183">
            <w:pPr>
              <w:rPr>
                <w:lang w:val="en-GB"/>
              </w:rPr>
            </w:pPr>
            <w:r w:rsidRPr="00EC2317">
              <w:rPr>
                <w:lang w:val="en-GB"/>
              </w:rPr>
              <w:t>Column</w:t>
            </w:r>
          </w:p>
        </w:tc>
      </w:tr>
      <w:tr w:rsidR="007A1183">
        <w:tc>
          <w:tcPr>
            <w:tcW w:w="1526" w:type="dxa"/>
            <w:vAlign w:val="center"/>
          </w:tcPr>
          <w:p w:rsidR="007A1183" w:rsidRPr="00EC2317" w:rsidRDefault="007A1183" w:rsidP="007A1183">
            <w:pPr>
              <w:rPr>
                <w:b/>
                <w:lang w:val="en-GB"/>
              </w:rPr>
            </w:pPr>
            <w:r w:rsidRPr="00EC2317">
              <w:rPr>
                <w:b/>
                <w:lang w:val="en-GB"/>
              </w:rPr>
              <w:t>Example:</w:t>
            </w:r>
          </w:p>
        </w:tc>
        <w:tc>
          <w:tcPr>
            <w:tcW w:w="8586" w:type="dxa"/>
          </w:tcPr>
          <w:p w:rsidR="007A1183" w:rsidRPr="00E92C27" w:rsidRDefault="007A1183" w:rsidP="007A1183">
            <w:pPr>
              <w:pStyle w:val="Code"/>
              <w:rPr>
                <w:rFonts w:cs="Courier New"/>
              </w:rPr>
            </w:pPr>
            <w:r w:rsidRPr="00E92C27">
              <w:rPr>
                <w:rFonts w:cs="Courier New"/>
              </w:rPr>
              <w:t>SMH  identifier    …  opt_</w:t>
            </w:r>
            <w:ins w:id="2847" w:author="jonesar" w:date="2013-05-14T13:59:00Z">
              <w:r w:rsidR="007C4BDD">
                <w:rPr>
                  <w:rFonts w:cs="Courier New"/>
                </w:rPr>
                <w:t>assay[1]_</w:t>
              </w:r>
            </w:ins>
            <w:r w:rsidRPr="00E92C27">
              <w:rPr>
                <w:rFonts w:cs="Courier New"/>
              </w:rPr>
              <w:t>my_value  opt_</w:t>
            </w:r>
            <w:ins w:id="2848" w:author="jonesar" w:date="2013-05-14T13:59:00Z">
              <w:r w:rsidR="007C4BDD">
                <w:rPr>
                  <w:rFonts w:cs="Courier New"/>
                </w:rPr>
                <w:t>global_</w:t>
              </w:r>
            </w:ins>
            <w:r w:rsidRPr="00E92C27">
              <w:rPr>
                <w:rFonts w:cs="Courier New"/>
              </w:rPr>
              <w:t>another_value</w:t>
            </w:r>
            <w:r w:rsidRPr="00E92C27">
              <w:rPr>
                <w:rFonts w:cs="Courier New"/>
              </w:rPr>
              <w:br/>
              <w:t>SML  CID:00027395  …  My value      some other value</w:t>
            </w:r>
          </w:p>
        </w:tc>
      </w:tr>
    </w:tbl>
    <w:p w:rsidR="007A1183" w:rsidRPr="001C7DA6" w:rsidRDefault="007A1183" w:rsidP="007A1183">
      <w:pPr>
        <w:pStyle w:val="nobreak"/>
        <w:rPr>
          <w:lang w:val="en-GB"/>
        </w:rPr>
      </w:pPr>
    </w:p>
    <w:p w:rsidR="007A1183" w:rsidRDefault="007A1183" w:rsidP="007A1183">
      <w:pPr>
        <w:pStyle w:val="Heading1"/>
        <w:rPr>
          <w:ins w:id="2849" w:author="Juan Antonio Vizcaino" w:date="2013-04-23T11:36:00Z"/>
        </w:rPr>
      </w:pPr>
      <w:bookmarkStart w:id="2850" w:name="_Ref170622236"/>
      <w:bookmarkStart w:id="2851" w:name="_Toc170636047"/>
      <w:bookmarkStart w:id="2852" w:name="_Toc111817895"/>
      <w:bookmarkStart w:id="2853" w:name="_Toc118017570"/>
      <w:del w:id="2854" w:author="Juan Antonio Vizcaino" w:date="2013-04-23T11:36:00Z">
        <w:r w:rsidDel="00494290">
          <w:delText>Conclusions</w:delText>
        </w:r>
      </w:del>
      <w:bookmarkStart w:id="2855" w:name="_Toc356304660"/>
      <w:bookmarkEnd w:id="2850"/>
      <w:bookmarkEnd w:id="2851"/>
      <w:ins w:id="2856" w:author="Juan Antonio Vizcaino" w:date="2013-04-23T11:38:00Z">
        <w:r w:rsidR="0088507E">
          <w:t>Non-</w:t>
        </w:r>
        <w:r w:rsidR="002341EA">
          <w:t>supported use cases</w:t>
        </w:r>
      </w:ins>
      <w:bookmarkEnd w:id="2855"/>
    </w:p>
    <w:p w:rsidR="00775A3B" w:rsidRDefault="00775A3B" w:rsidP="00775A3B">
      <w:pPr>
        <w:pStyle w:val="nobreak"/>
        <w:rPr>
          <w:ins w:id="2857" w:author="Juan Antonio Vizcaino" w:date="2013-04-23T11:36:00Z"/>
        </w:rPr>
        <w:pPrChange w:id="2858" w:author="Juan Antonio Vizcaino" w:date="2013-04-23T11:36:00Z">
          <w:pPr>
            <w:pStyle w:val="Heading1"/>
          </w:pPr>
        </w:pPrChange>
      </w:pPr>
    </w:p>
    <w:p w:rsidR="00775A3B" w:rsidRDefault="002341EA" w:rsidP="00775A3B">
      <w:pPr>
        <w:jc w:val="both"/>
        <w:rPr>
          <w:ins w:id="2859" w:author="Juan Antonio Vizcaino" w:date="2013-04-23T11:39:00Z"/>
        </w:rPr>
        <w:pPrChange w:id="2860" w:author="Juan Antonio Vizcaino" w:date="2013-04-23T11:40:00Z">
          <w:pPr>
            <w:pStyle w:val="Heading1"/>
          </w:pPr>
        </w:pPrChange>
      </w:pPr>
      <w:ins w:id="2861" w:author="Juan Antonio Vizcaino" w:date="2013-04-23T11:38:00Z">
        <w:r>
          <w:t>There are a number of</w:t>
        </w:r>
      </w:ins>
      <w:ins w:id="2862" w:author="Juan Antonio Vizcaino" w:date="2013-04-23T11:40:00Z">
        <w:r w:rsidR="0088507E">
          <w:t xml:space="preserve"> use</w:t>
        </w:r>
      </w:ins>
      <w:ins w:id="2863" w:author="Juan Antonio Vizcaino" w:date="2013-04-23T11:38:00Z">
        <w:r>
          <w:t xml:space="preserve"> cases that</w:t>
        </w:r>
      </w:ins>
      <w:ins w:id="2864" w:author="Juan Antonio Vizcaino" w:date="2013-04-23T11:40:00Z">
        <w:r w:rsidR="0088507E">
          <w:t xml:space="preserve"> were discussed during the development process and it was decided that they</w:t>
        </w:r>
      </w:ins>
      <w:ins w:id="2865" w:author="Juan Antonio Vizcaino" w:date="2013-04-23T11:38:00Z">
        <w:r>
          <w:t xml:space="preserve"> are not </w:t>
        </w:r>
      </w:ins>
      <w:ins w:id="2866" w:author="Juan Antonio Vizcaino" w:date="2013-04-23T11:39:00Z">
        <w:r>
          <w:t xml:space="preserve">explicitly </w:t>
        </w:r>
      </w:ins>
      <w:ins w:id="2867" w:author="Juan Antonio Vizcaino" w:date="2013-04-23T11:38:00Z">
        <w:r>
          <w:t xml:space="preserve">supported in mzTab version </w:t>
        </w:r>
      </w:ins>
      <w:ins w:id="2868" w:author="Juan Antonio Vizcaino" w:date="2013-04-23T11:39:00Z">
        <w:r>
          <w:t>1.0</w:t>
        </w:r>
        <w:r w:rsidR="0088507E">
          <w:t>.</w:t>
        </w:r>
        <w:r>
          <w:t xml:space="preserve"> They may be implemented in future versions of the standard.</w:t>
        </w:r>
      </w:ins>
    </w:p>
    <w:p w:rsidR="00775A3B" w:rsidRDefault="00775A3B" w:rsidP="00775A3B">
      <w:pPr>
        <w:jc w:val="both"/>
        <w:rPr>
          <w:ins w:id="2869" w:author="Juan Antonio Vizcaino" w:date="2013-04-23T11:39:00Z"/>
        </w:rPr>
        <w:pPrChange w:id="2870" w:author="Juan Antonio Vizcaino" w:date="2013-04-23T11:40:00Z">
          <w:pPr>
            <w:pStyle w:val="Heading1"/>
          </w:pPr>
        </w:pPrChange>
      </w:pPr>
    </w:p>
    <w:p w:rsidR="00775A3B" w:rsidRDefault="002341EA" w:rsidP="00775A3B">
      <w:pPr>
        <w:jc w:val="both"/>
        <w:rPr>
          <w:ins w:id="2871" w:author="Juan Antonio Vizcaino" w:date="2013-04-23T11:39:00Z"/>
        </w:rPr>
        <w:pPrChange w:id="2872" w:author="Juan Antonio Vizcaino" w:date="2013-04-23T11:40:00Z">
          <w:pPr>
            <w:pStyle w:val="Heading1"/>
          </w:pPr>
        </w:pPrChange>
      </w:pPr>
      <w:ins w:id="2873" w:author="Juan Antonio Vizcaino" w:date="2013-04-23T11:39:00Z">
        <w:r>
          <w:t>- Sequence Tag approaches.</w:t>
        </w:r>
      </w:ins>
    </w:p>
    <w:p w:rsidR="00775A3B" w:rsidRDefault="002341EA" w:rsidP="00775A3B">
      <w:pPr>
        <w:jc w:val="both"/>
        <w:rPr>
          <w:ins w:id="2874" w:author="Juan Antonio Vizcaino" w:date="2013-04-23T11:36:00Z"/>
        </w:rPr>
        <w:pPrChange w:id="2875" w:author="Juan Antonio Vizcaino" w:date="2013-04-23T11:40:00Z">
          <w:pPr>
            <w:pStyle w:val="Heading1"/>
          </w:pPr>
        </w:pPrChange>
      </w:pPr>
      <w:ins w:id="2876" w:author="Juan Antonio Vizcaino" w:date="2013-04-23T11:39:00Z">
        <w:r>
          <w:t>- Grouped modification position scoring systems.</w:t>
        </w:r>
      </w:ins>
    </w:p>
    <w:p w:rsidR="00775A3B" w:rsidRDefault="00775A3B" w:rsidP="00775A3B">
      <w:pPr>
        <w:rPr>
          <w:ins w:id="2877" w:author="Juan Antonio Vizcaino" w:date="2013-04-23T11:36:00Z"/>
        </w:rPr>
        <w:pPrChange w:id="2878" w:author="Juan Antonio Vizcaino" w:date="2013-04-23T11:36:00Z">
          <w:pPr>
            <w:pStyle w:val="Heading1"/>
          </w:pPr>
        </w:pPrChange>
      </w:pPr>
    </w:p>
    <w:p w:rsidR="00494290" w:rsidRDefault="00494290" w:rsidP="00494290">
      <w:pPr>
        <w:pStyle w:val="Heading1"/>
        <w:rPr>
          <w:ins w:id="2879" w:author="Juan Antonio Vizcaino" w:date="2013-04-23T11:36:00Z"/>
        </w:rPr>
      </w:pPr>
      <w:bookmarkStart w:id="2880" w:name="_Toc356304661"/>
      <w:ins w:id="2881" w:author="Juan Antonio Vizcaino" w:date="2013-04-23T11:36:00Z">
        <w:r>
          <w:t>Conclusions</w:t>
        </w:r>
        <w:bookmarkEnd w:id="2880"/>
      </w:ins>
    </w:p>
    <w:p w:rsidR="00775A3B" w:rsidRDefault="00775A3B" w:rsidP="00775A3B">
      <w:pPr>
        <w:pPrChange w:id="2882" w:author="Juan Antonio Vizcaino" w:date="2013-04-23T11:36:00Z">
          <w:pPr>
            <w:pStyle w:val="Heading1"/>
          </w:pPr>
        </w:pPrChange>
      </w:pPr>
    </w:p>
    <w:p w:rsidR="007A1183" w:rsidRDefault="007A1183" w:rsidP="007A1183">
      <w:pPr>
        <w:jc w:val="both"/>
        <w:rPr>
          <w:lang w:val="en-GB"/>
        </w:rPr>
      </w:pPr>
      <w:r w:rsidRPr="00A329E2">
        <w:rPr>
          <w:lang w:val="en-GB"/>
        </w:rPr>
        <w:lastRenderedPageBreak/>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rsidR="007A1183" w:rsidRPr="00E86995" w:rsidRDefault="007A1183" w:rsidP="007A1183">
      <w:pPr>
        <w:jc w:val="both"/>
        <w:rPr>
          <w:highlight w:val="yellow"/>
          <w:lang w:val="en-GB"/>
        </w:rPr>
      </w:pPr>
    </w:p>
    <w:p w:rsidR="007A1183" w:rsidRPr="00D77D22" w:rsidRDefault="007A1183" w:rsidP="007A1183">
      <w:pPr>
        <w:pStyle w:val="Heading1"/>
      </w:pPr>
      <w:bookmarkStart w:id="2883" w:name="_Toc356304662"/>
      <w:r w:rsidRPr="00D77D22">
        <w:t>Authors</w:t>
      </w:r>
      <w:bookmarkEnd w:id="2883"/>
      <w:r w:rsidRPr="00D77D22">
        <w:t xml:space="preserve"> </w:t>
      </w:r>
    </w:p>
    <w:bookmarkEnd w:id="2852"/>
    <w:bookmarkEnd w:id="2853"/>
    <w:p w:rsidR="007A1183" w:rsidRDefault="007A1183" w:rsidP="007A1183">
      <w:pPr>
        <w:jc w:val="both"/>
        <w:rPr>
          <w:lang w:val="pt-BR"/>
        </w:rPr>
      </w:pPr>
    </w:p>
    <w:p w:rsidR="007A1183" w:rsidRPr="00296A1E" w:rsidRDefault="007A1183" w:rsidP="007A1183">
      <w:pPr>
        <w:jc w:val="both"/>
      </w:pPr>
      <w:r w:rsidRPr="00296A1E">
        <w:t>Johannes Griss, European Bioinformatics Institute, United Kingdom</w:t>
      </w:r>
    </w:p>
    <w:p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rsidR="007A1183" w:rsidRPr="00296A1E" w:rsidRDefault="007A1183" w:rsidP="007A1183">
      <w:pPr>
        <w:jc w:val="both"/>
      </w:pPr>
      <w:r w:rsidRPr="00296A1E">
        <w:t xml:space="preserve">Mathias Walzer, Center for Bioinformatics, </w:t>
      </w:r>
      <w:r w:rsidRPr="00296A1E">
        <w:rPr>
          <w:rFonts w:cs="Arial"/>
        </w:rPr>
        <w:t>University of Tübingen, Germany</w:t>
      </w:r>
    </w:p>
    <w:p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rsidR="007A1183" w:rsidRPr="00296A1E" w:rsidRDefault="007A1183" w:rsidP="007A1183">
      <w:pPr>
        <w:jc w:val="both"/>
      </w:pPr>
      <w:r w:rsidRPr="00296A1E">
        <w:rPr>
          <w:rFonts w:cs="Arial"/>
        </w:rPr>
        <w:t xml:space="preserve">Andrew R. Jones, University of Liverpool, </w:t>
      </w:r>
      <w:r w:rsidRPr="00296A1E">
        <w:t>United Kingdom</w:t>
      </w:r>
    </w:p>
    <w:p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rsidR="007A1183" w:rsidRDefault="007A1183" w:rsidP="007A1183">
      <w:pPr>
        <w:jc w:val="both"/>
      </w:pPr>
    </w:p>
    <w:p w:rsidR="007A1183" w:rsidRDefault="007A1183" w:rsidP="007A1183">
      <w:pPr>
        <w:jc w:val="both"/>
      </w:pPr>
      <w:r>
        <w:t>Correspondence – Henning Hermjakob (</w:t>
      </w:r>
      <w:r w:rsidR="00775A3B">
        <w:fldChar w:fldCharType="begin"/>
      </w:r>
      <w:r w:rsidR="00775A3B">
        <w:instrText>HYPERLINK "mailto:juan@ebi.ac.uk"</w:instrText>
      </w:r>
      <w:ins w:id="2884" w:author="jonesar" w:date="2013-05-14T14:19:00Z"/>
      <w:r w:rsidR="00775A3B">
        <w:fldChar w:fldCharType="separate"/>
      </w:r>
      <w:r>
        <w:rPr>
          <w:rStyle w:val="Hyperlink"/>
        </w:rPr>
        <w:t>hhe</w:t>
      </w:r>
      <w:r w:rsidRPr="00F00CE7">
        <w:rPr>
          <w:rStyle w:val="Hyperlink"/>
        </w:rPr>
        <w:t>@ebi.ac.uk</w:t>
      </w:r>
      <w:r w:rsidR="00775A3B">
        <w:fldChar w:fldCharType="end"/>
      </w:r>
      <w:r>
        <w:t>)</w:t>
      </w:r>
    </w:p>
    <w:p w:rsidR="007A1183" w:rsidRDefault="007A1183" w:rsidP="007A1183">
      <w:pPr>
        <w:jc w:val="both"/>
      </w:pPr>
    </w:p>
    <w:p w:rsidR="007A1183" w:rsidRDefault="007A1183" w:rsidP="007A1183">
      <w:pPr>
        <w:pStyle w:val="Heading1"/>
      </w:pPr>
      <w:bookmarkStart w:id="2885" w:name="_Toc356304663"/>
      <w:r>
        <w:t>Contributors</w:t>
      </w:r>
      <w:bookmarkEnd w:id="2885"/>
    </w:p>
    <w:p w:rsidR="007A1183" w:rsidRDefault="007A1183" w:rsidP="007A1183">
      <w:pPr>
        <w:jc w:val="both"/>
      </w:pPr>
    </w:p>
    <w:p w:rsidR="007A1183" w:rsidRDefault="007A1183" w:rsidP="007A1183">
      <w:pPr>
        <w:jc w:val="both"/>
        <w:rPr>
          <w:lang w:val="en-GB"/>
        </w:rPr>
      </w:pPr>
      <w:r>
        <w:rPr>
          <w:lang w:val="en-GB"/>
        </w:rPr>
        <w:t>In addition to the authors, the following people contributed to the model development, gave feedback or tested mzTab:</w:t>
      </w:r>
    </w:p>
    <w:p w:rsidR="007A1183" w:rsidRDefault="007A1183" w:rsidP="007A1183">
      <w:pPr>
        <w:jc w:val="both"/>
        <w:rPr>
          <w:lang w:val="en-GB"/>
        </w:rPr>
      </w:pPr>
    </w:p>
    <w:p w:rsidR="007A1183" w:rsidRDefault="007A1183" w:rsidP="007A1183">
      <w:pPr>
        <w:pStyle w:val="LightGrid-Accent31"/>
        <w:numPr>
          <w:ilvl w:val="0"/>
          <w:numId w:val="45"/>
        </w:numPr>
        <w:jc w:val="both"/>
      </w:pPr>
      <w:r>
        <w:t>Gerhard Thallinger, Graz University of Technology, Austria.</w:t>
      </w:r>
    </w:p>
    <w:p w:rsidR="007A1183" w:rsidRDefault="007A1183" w:rsidP="007A1183">
      <w:pPr>
        <w:pStyle w:val="LightGrid-Accent31"/>
        <w:numPr>
          <w:ilvl w:val="0"/>
          <w:numId w:val="45"/>
        </w:numPr>
        <w:jc w:val="both"/>
      </w:pPr>
      <w:r>
        <w:t>Jürgen Hartler,</w:t>
      </w:r>
      <w:r w:rsidRPr="00A03118">
        <w:t xml:space="preserve"> </w:t>
      </w:r>
      <w:r>
        <w:t>Graz University of Technology, Austria.</w:t>
      </w:r>
    </w:p>
    <w:p w:rsidR="007A1183" w:rsidRPr="00296A1E" w:rsidRDefault="007A1183" w:rsidP="007A1183">
      <w:pPr>
        <w:pStyle w:val="LightGrid-Accent31"/>
        <w:numPr>
          <w:ilvl w:val="0"/>
          <w:numId w:val="45"/>
        </w:numPr>
        <w:jc w:val="both"/>
        <w:rPr>
          <w:lang w:val="de-DE"/>
        </w:rPr>
      </w:pPr>
      <w:r w:rsidRPr="00296A1E">
        <w:rPr>
          <w:lang w:val="de-DE"/>
        </w:rPr>
        <w:t>Martin Eisenacher, Medizinisches Proteom-Center, Ruhr-Universität Bochum, Germany.</w:t>
      </w:r>
    </w:p>
    <w:p w:rsidR="007A1183" w:rsidRPr="001D5CCA" w:rsidRDefault="007A1183" w:rsidP="007A1183">
      <w:pPr>
        <w:pStyle w:val="LightGrid-Accent31"/>
        <w:numPr>
          <w:ilvl w:val="0"/>
          <w:numId w:val="45"/>
        </w:numPr>
        <w:jc w:val="both"/>
        <w:rPr>
          <w:lang w:val="de-DE"/>
        </w:rPr>
      </w:pPr>
      <w:r w:rsidRPr="001D5CCA">
        <w:rPr>
          <w:lang w:val="de-DE"/>
        </w:rPr>
        <w:t>Gerhard Mayer, Medizinisches Proteom-Center, Ruhr-Universität Bochum</w:t>
      </w:r>
      <w:r>
        <w:rPr>
          <w:lang w:val="de-DE"/>
        </w:rPr>
        <w:t>, Germany.</w:t>
      </w:r>
      <w:r w:rsidRPr="001D5CCA">
        <w:rPr>
          <w:lang w:val="de-DE"/>
        </w:rPr>
        <w:t xml:space="preserve"> </w:t>
      </w:r>
    </w:p>
    <w:p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rsidR="007A1183" w:rsidRPr="00296A1E"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rsidR="007A1183" w:rsidRPr="00FB3956"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p>
    <w:p w:rsidR="00066FFF" w:rsidRPr="00296A1E" w:rsidRDefault="00066FFF" w:rsidP="007A1183">
      <w:pPr>
        <w:pStyle w:val="LightGrid-Accent31"/>
        <w:numPr>
          <w:ilvl w:val="0"/>
          <w:numId w:val="45"/>
        </w:numPr>
        <w:jc w:val="both"/>
      </w:pPr>
      <w:r>
        <w:rPr>
          <w:szCs w:val="20"/>
          <w:lang w:val="en-GB"/>
        </w:rPr>
        <w:t xml:space="preserve">Florian Reisinger, </w:t>
      </w:r>
      <w:r w:rsidRPr="00296A1E">
        <w:t>European Bioinformatics Institute, United Kingdom</w:t>
      </w:r>
      <w:ins w:id="2886" w:author="Juan Antonio Vizcaino" w:date="2013-04-10T15:45:00Z">
        <w:r w:rsidR="00C05A62">
          <w:t>.</w:t>
        </w:r>
      </w:ins>
    </w:p>
    <w:p w:rsidR="007A1183" w:rsidRPr="00C05A62" w:rsidRDefault="007A1183" w:rsidP="007A1183">
      <w:pPr>
        <w:pStyle w:val="LightGrid-Accent31"/>
        <w:numPr>
          <w:ilvl w:val="0"/>
          <w:numId w:val="45"/>
        </w:numPr>
        <w:jc w:val="both"/>
        <w:rPr>
          <w:ins w:id="2887" w:author="Juan Antonio Vizcaino" w:date="2013-04-10T15:45:00Z"/>
          <w:rPrChange w:id="2888" w:author="Juan Antonio Vizcaino" w:date="2013-04-10T15:45:00Z">
            <w:rPr>
              <w:ins w:id="2889" w:author="Juan Antonio Vizcaino" w:date="2013-04-10T15:45:00Z"/>
              <w:szCs w:val="20"/>
              <w:lang w:val="en-GB"/>
            </w:rPr>
          </w:rPrChange>
        </w:rPr>
      </w:pPr>
      <w:r>
        <w:rPr>
          <w:szCs w:val="20"/>
          <w:lang w:val="en-GB"/>
        </w:rPr>
        <w:t>Ioannis Xenarios, Swiss Institute of Bioinformatics, Geneva, Switzerland.</w:t>
      </w:r>
    </w:p>
    <w:p w:rsidR="00C05A62" w:rsidRPr="00FB3956" w:rsidRDefault="00C05A62" w:rsidP="007A1183">
      <w:pPr>
        <w:pStyle w:val="LightGrid-Accent31"/>
        <w:numPr>
          <w:ilvl w:val="0"/>
          <w:numId w:val="45"/>
          <w:ins w:id="2890" w:author="Juan Antonio Vizcaino" w:date="2013-04-10T15:45:00Z"/>
        </w:numPr>
        <w:jc w:val="both"/>
      </w:pPr>
      <w:ins w:id="2891" w:author="Juan Antonio Vizcaino" w:date="2013-04-10T15:45:00Z">
        <w:r>
          <w:rPr>
            <w:szCs w:val="20"/>
            <w:lang w:val="en-GB"/>
          </w:rPr>
          <w:t xml:space="preserve">Qing-Wei Xu, </w:t>
        </w:r>
        <w:r w:rsidRPr="00296A1E">
          <w:t>European Bioinformatics Institute, United Kingdom</w:t>
        </w:r>
        <w:r>
          <w:t>.</w:t>
        </w:r>
      </w:ins>
    </w:p>
    <w:p w:rsidR="00066FFF" w:rsidRPr="00296A1E" w:rsidRDefault="00066FFF" w:rsidP="00FB3956">
      <w:pPr>
        <w:pStyle w:val="LightGrid-Accent31"/>
        <w:jc w:val="both"/>
      </w:pPr>
    </w:p>
    <w:p w:rsidR="007A1183" w:rsidRPr="00E86995" w:rsidRDefault="007A1183" w:rsidP="007A1183">
      <w:pPr>
        <w:jc w:val="both"/>
        <w:rPr>
          <w:highlight w:val="yellow"/>
          <w:lang w:val="en-GB"/>
        </w:rPr>
      </w:pPr>
    </w:p>
    <w:p w:rsidR="007A1183" w:rsidRDefault="007A1183" w:rsidP="007A1183">
      <w:pPr>
        <w:pStyle w:val="Heading1"/>
      </w:pPr>
      <w:bookmarkStart w:id="2892" w:name="_Toc356304664"/>
      <w:r w:rsidRPr="00D77D22">
        <w:t>References</w:t>
      </w:r>
      <w:bookmarkEnd w:id="2892"/>
    </w:p>
    <w:p w:rsidR="007A1183" w:rsidRDefault="007A1183" w:rsidP="007A1183">
      <w:pPr>
        <w:pStyle w:val="nobreak"/>
        <w:numPr>
          <w:ilvl w:val="0"/>
          <w:numId w:val="43"/>
        </w:numPr>
        <w:jc w:val="both"/>
      </w:pPr>
      <w:r>
        <w:t>Bradner, S. (1997). Key words for use in RFCs to Indicate Requirement Levels, Internet Engineering Task Force. RFC 2119.</w:t>
      </w:r>
    </w:p>
    <w:p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rsidR="007A1183" w:rsidRPr="00750526" w:rsidRDefault="007A1183" w:rsidP="007A1183">
      <w:pPr>
        <w:pStyle w:val="LightGrid-Accent31"/>
        <w:numPr>
          <w:ilvl w:val="0"/>
          <w:numId w:val="43"/>
        </w:numPr>
        <w:jc w:val="both"/>
        <w:rPr>
          <w:ins w:id="2893" w:author="jonesar" w:date="2013-05-13T10:14:00Z"/>
          <w:noProof/>
          <w:rPrChange w:id="2894" w:author="jonesar" w:date="2013-05-13T10:14:00Z">
            <w:rPr>
              <w:ins w:id="2895" w:author="jonesar" w:date="2013-05-13T10:14:00Z"/>
              <w:lang w:val="en-GB"/>
            </w:rPr>
          </w:rPrChange>
        </w:rPr>
      </w:pPr>
      <w:r>
        <w:rPr>
          <w:lang w:val="en-GB"/>
        </w:rPr>
        <w:lastRenderedPageBreak/>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rsidR="00750526" w:rsidRPr="00ED23A6" w:rsidRDefault="00750526" w:rsidP="007A1183">
      <w:pPr>
        <w:pStyle w:val="LightGrid-Accent31"/>
        <w:numPr>
          <w:ilvl w:val="0"/>
          <w:numId w:val="43"/>
        </w:numPr>
        <w:jc w:val="both"/>
        <w:rPr>
          <w:noProof/>
        </w:rPr>
      </w:pPr>
      <w:ins w:id="2896" w:author="jonesar" w:date="2013-05-13T10:14:00Z">
        <w:r>
          <w:rPr>
            <w:lang w:val="en-GB"/>
          </w:rPr>
          <w:t xml:space="preserve">Walzer at al. </w:t>
        </w:r>
      </w:ins>
      <w:ins w:id="2897" w:author="jonesar" w:date="2013-05-14T14:05:00Z">
        <w:r w:rsidR="00563F64">
          <w:t>The mzQuantML data standard for mass spectrometry-based quantitative studies in proteomics</w:t>
        </w:r>
        <w:r w:rsidR="00563F64">
          <w:t xml:space="preserve"> (2013)</w:t>
        </w:r>
        <w:r w:rsidR="00563F64">
          <w:t xml:space="preserve"> </w:t>
        </w:r>
        <w:r w:rsidR="00563F64" w:rsidRPr="00ED23A6">
          <w:rPr>
            <w:noProof/>
            <w:u w:val="single"/>
          </w:rPr>
          <w:t>Mol Cell Proteomics</w:t>
        </w:r>
        <w:r w:rsidR="00563F64">
          <w:rPr>
            <w:rStyle w:val="Emphasis"/>
          </w:rPr>
          <w:t xml:space="preserve"> </w:t>
        </w:r>
      </w:ins>
      <w:ins w:id="2898" w:author="jonesar" w:date="2013-05-14T14:07:00Z">
        <w:r w:rsidR="00563F64">
          <w:rPr>
            <w:rStyle w:val="Emphasis"/>
            <w:i w:val="0"/>
          </w:rPr>
          <w:t>d</w:t>
        </w:r>
      </w:ins>
      <w:ins w:id="2899" w:author="jonesar" w:date="2013-05-14T14:06:00Z">
        <w:r w:rsidR="00563F64">
          <w:rPr>
            <w:rStyle w:val="slug-metadata-note"/>
          </w:rPr>
          <w:t xml:space="preserve">oi: </w:t>
        </w:r>
        <w:r w:rsidR="00563F64">
          <w:rPr>
            <w:rStyle w:val="slug-doi"/>
          </w:rPr>
          <w:t>10.1074</w:t>
        </w:r>
        <w:r w:rsidR="00563F64">
          <w:rPr>
            <w:rStyle w:val="HTMLCite"/>
          </w:rPr>
          <w:t xml:space="preserve"> mcp.O113.028506.</w:t>
        </w:r>
      </w:ins>
    </w:p>
    <w:p w:rsidR="007A1183" w:rsidRDefault="007A1183" w:rsidP="007A1183">
      <w:pPr>
        <w:pStyle w:val="LightGrid-Accent31"/>
        <w:jc w:val="both"/>
      </w:pPr>
      <w:bookmarkStart w:id="2900" w:name="_Toc526008660"/>
      <w:bookmarkStart w:id="2901" w:name="_Toc153690678"/>
      <w:bookmarkStart w:id="2902" w:name="_Toc155584023"/>
      <w:bookmarkStart w:id="2903" w:name="_Toc156877875"/>
    </w:p>
    <w:p w:rsidR="007A1183" w:rsidRPr="008B6BE0" w:rsidRDefault="007A1183" w:rsidP="007A1183">
      <w:pPr>
        <w:pStyle w:val="Heading1"/>
      </w:pPr>
      <w:r w:rsidRPr="009F3B64">
        <w:t xml:space="preserve"> </w:t>
      </w:r>
      <w:bookmarkStart w:id="2904" w:name="_Toc356304665"/>
      <w:r w:rsidRPr="008B6BE0">
        <w:t>Intellectual Property Statement</w:t>
      </w:r>
      <w:bookmarkEnd w:id="2900"/>
      <w:bookmarkEnd w:id="2901"/>
      <w:bookmarkEnd w:id="2902"/>
      <w:bookmarkEnd w:id="2903"/>
      <w:bookmarkEnd w:id="2904"/>
    </w:p>
    <w:p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7A1183" w:rsidRDefault="007A1183" w:rsidP="007A1183">
      <w:pPr>
        <w:jc w:val="both"/>
        <w:rPr>
          <w:rFonts w:eastAsia="MS Mincho"/>
          <w:lang w:eastAsia="zh-CN"/>
        </w:rPr>
      </w:pPr>
    </w:p>
    <w:p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7A1183" w:rsidRPr="00E86995" w:rsidRDefault="007A1183" w:rsidP="007A1183">
      <w:pPr>
        <w:jc w:val="both"/>
        <w:rPr>
          <w:highlight w:val="yellow"/>
        </w:rPr>
      </w:pPr>
    </w:p>
    <w:p w:rsidR="007A1183" w:rsidRPr="00FC4E18" w:rsidRDefault="007A1183" w:rsidP="007A1183">
      <w:pPr>
        <w:jc w:val="both"/>
      </w:pPr>
    </w:p>
    <w:p w:rsidR="007A1183" w:rsidRPr="00FC4E18" w:rsidRDefault="007A1183" w:rsidP="007A1183">
      <w:pPr>
        <w:pStyle w:val="Heading1"/>
        <w:numPr>
          <w:ilvl w:val="0"/>
          <w:numId w:val="0"/>
        </w:numPr>
        <w:ind w:left="360" w:hanging="360"/>
      </w:pPr>
      <w:bookmarkStart w:id="2905" w:name="_Toc356304666"/>
      <w:r w:rsidRPr="00FC4E18">
        <w:t>TradeMark Section</w:t>
      </w:r>
      <w:bookmarkEnd w:id="2905"/>
    </w:p>
    <w:p w:rsidR="007A1183" w:rsidRDefault="007A1183" w:rsidP="007A1183">
      <w:pPr>
        <w:jc w:val="both"/>
        <w:rPr>
          <w:highlight w:val="yellow"/>
        </w:rPr>
      </w:pPr>
    </w:p>
    <w:p w:rsidR="007A1183" w:rsidRPr="00FC4E18" w:rsidRDefault="007A1183" w:rsidP="007A1183">
      <w:pPr>
        <w:jc w:val="both"/>
      </w:pPr>
      <w:r w:rsidRPr="00FC4E18">
        <w:t>Microsoft Excel</w:t>
      </w:r>
      <w:r>
        <w:rPr>
          <w:vertAlign w:val="superscript"/>
          <w:lang w:val="en-GB"/>
        </w:rPr>
        <w:t>®</w:t>
      </w:r>
    </w:p>
    <w:p w:rsidR="007A1183" w:rsidRPr="00E86995" w:rsidRDefault="007A1183" w:rsidP="007A1183">
      <w:pPr>
        <w:jc w:val="both"/>
        <w:rPr>
          <w:highlight w:val="yellow"/>
        </w:rPr>
      </w:pPr>
    </w:p>
    <w:p w:rsidR="007A1183" w:rsidRPr="008B6BE0" w:rsidRDefault="007A1183" w:rsidP="007A1183">
      <w:pPr>
        <w:pStyle w:val="Heading1"/>
        <w:numPr>
          <w:ilvl w:val="0"/>
          <w:numId w:val="0"/>
        </w:numPr>
      </w:pPr>
      <w:bookmarkStart w:id="2906" w:name="_Toc153687291"/>
      <w:bookmarkStart w:id="2907" w:name="_Toc155584024"/>
      <w:bookmarkStart w:id="2908" w:name="_Toc156877876"/>
      <w:bookmarkStart w:id="2909" w:name="_Toc356304667"/>
      <w:r w:rsidRPr="008B6BE0">
        <w:t>Copyright Notice</w:t>
      </w:r>
      <w:bookmarkEnd w:id="2906"/>
      <w:bookmarkEnd w:id="2907"/>
      <w:bookmarkEnd w:id="2908"/>
      <w:bookmarkEnd w:id="2909"/>
    </w:p>
    <w:p w:rsidR="007A1183" w:rsidRDefault="007A1183" w:rsidP="007A1183">
      <w:pPr>
        <w:jc w:val="both"/>
      </w:pPr>
      <w:r>
        <w:t>Copyright (C) Proteomics Standards Initiative (201</w:t>
      </w:r>
      <w:r w:rsidR="00066FFF">
        <w:t>3</w:t>
      </w:r>
      <w:r>
        <w:t>). All Rights Reserved.</w:t>
      </w:r>
    </w:p>
    <w:p w:rsidR="007A1183" w:rsidRDefault="007A1183" w:rsidP="007A1183">
      <w:pPr>
        <w:jc w:val="both"/>
      </w:pPr>
    </w:p>
    <w:p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7A1183" w:rsidRDefault="007A1183" w:rsidP="007A1183">
      <w:pPr>
        <w:jc w:val="both"/>
      </w:pPr>
    </w:p>
    <w:p w:rsidR="007A1183" w:rsidRDefault="007A1183" w:rsidP="007A1183">
      <w:pPr>
        <w:jc w:val="both"/>
      </w:pPr>
      <w:r>
        <w:t>The limited permissions granted above are perpetual and will not be revoked by the PSI or its successors or assigns.</w:t>
      </w:r>
    </w:p>
    <w:p w:rsidR="007A1183" w:rsidRDefault="007A1183" w:rsidP="007A1183">
      <w:pPr>
        <w:jc w:val="both"/>
      </w:pPr>
    </w:p>
    <w:p w:rsidR="007A1183" w:rsidRPr="00507A7E" w:rsidRDefault="007A1183" w:rsidP="007A1183">
      <w:pPr>
        <w:jc w:val="both"/>
      </w:pPr>
      <w:r>
        <w:t xml:space="preserve">This document and the information contained herein is provided on an "AS IS" basis and THE PROTEOMICS STANDARDS INITIATIVE DISCLAIMS ALL WARRANTIES, EXPRESS OR IMPLIED, INCLUDING BUT NOT LIMITED TO ANY WARRANTY THAT THE USE OF THE </w:t>
      </w:r>
      <w:r>
        <w:lastRenderedPageBreak/>
        <w:t>INFORMATION HEREIN WILL NOT INFRINGE ANY RIGHTS OR ANY IMPLIED WARRANTIES OF MERCHANTABILITY OR FITNESS FOR A PARTICULAR PURPOSE."</w:t>
      </w:r>
      <w:bookmarkStart w:id="2910" w:name="29"/>
      <w:bookmarkStart w:id="2911" w:name="30"/>
      <w:bookmarkStart w:id="2912" w:name="31"/>
      <w:bookmarkEnd w:id="2910"/>
      <w:bookmarkEnd w:id="2911"/>
      <w:bookmarkEnd w:id="2912"/>
    </w:p>
    <w:sectPr w:rsidR="007A1183" w:rsidRPr="00507A7E" w:rsidSect="007A1183">
      <w:headerReference w:type="default" r:id="rId9"/>
      <w:footerReference w:type="default" r:id="rId10"/>
      <w:headerReference w:type="first" r:id="rId11"/>
      <w:pgSz w:w="12240" w:h="15840"/>
      <w:pgMar w:top="1134" w:right="1134" w:bottom="1134" w:left="1134" w:header="720" w:footer="720" w:gutter="0"/>
      <w:cols w:space="720"/>
      <w:noEndnote/>
      <w:titlePg/>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7" w:author="jonesar" w:date="2013-05-14T12:49:00Z" w:initials="ARJ">
    <w:p w:rsidR="00124314" w:rsidRDefault="00124314">
      <w:pPr>
        <w:pStyle w:val="CommentText"/>
      </w:pPr>
      <w:r>
        <w:rPr>
          <w:rStyle w:val="CommentReference"/>
        </w:rPr>
        <w:annotationRef/>
      </w:r>
      <w:r>
        <w:t>This might need some editing, not clear to what extent this use case will be supported…</w:t>
      </w:r>
    </w:p>
  </w:comment>
  <w:comment w:id="275" w:author="jonesar" w:date="2013-05-14T12:49:00Z" w:initials="ARJ">
    <w:p w:rsidR="00124314" w:rsidRDefault="00124314">
      <w:pPr>
        <w:pStyle w:val="CommentText"/>
      </w:pPr>
      <w:r>
        <w:rPr>
          <w:rStyle w:val="CommentReference"/>
        </w:rPr>
        <w:annotationRef/>
      </w:r>
      <w:r>
        <w:t>General note on terminology. PTM is used throughout to mean "modification" - this needs clarification, PTM is a specific type of modification. Most identified mods are artefects, not PTMs. We want to capture both, so the use of PTM throughout needs to be changed?</w:t>
      </w:r>
    </w:p>
  </w:comment>
  <w:comment w:id="278" w:author="jonesar" w:date="2013-05-14T12:49:00Z" w:initials="ARJ">
    <w:p w:rsidR="00124314" w:rsidRDefault="00124314">
      <w:pPr>
        <w:pStyle w:val="CommentText"/>
      </w:pPr>
      <w:r>
        <w:rPr>
          <w:rStyle w:val="CommentReference"/>
        </w:rPr>
        <w:annotationRef/>
      </w:r>
      <w:r>
        <w:t>Consider deleting, once the concept of merging has been considered completely. To me, this use case is overstated in importance, or needs some clarification as to the times when you would want to concatenate</w:t>
      </w:r>
    </w:p>
  </w:comment>
  <w:comment w:id="338" w:author="jonesar" w:date="2013-05-14T12:49:00Z" w:initials="ARJ">
    <w:p w:rsidR="00124314" w:rsidRDefault="00124314">
      <w:pPr>
        <w:pStyle w:val="CommentText"/>
      </w:pPr>
      <w:r>
        <w:rPr>
          <w:rStyle w:val="CommentReference"/>
        </w:rPr>
        <w:annotationRef/>
      </w:r>
      <w:r>
        <w:t>For review. I have tightened this specification in an important way!</w:t>
      </w:r>
    </w:p>
  </w:comment>
  <w:comment w:id="373" w:author="jonesar" w:date="2013-05-14T14:27:00Z" w:initials="ARJ">
    <w:p w:rsidR="00124314" w:rsidRDefault="00124314">
      <w:pPr>
        <w:pStyle w:val="CommentText"/>
      </w:pPr>
      <w:r>
        <w:rPr>
          <w:rStyle w:val="CommentReference"/>
        </w:rPr>
        <w:annotationRef/>
      </w:r>
      <w:r>
        <w:t>For discussion - I would favour having ambiguity_members</w:t>
      </w:r>
      <w:r w:rsidR="00891C55">
        <w:t xml:space="preserve"> (or a list of protein accession separated by bar)</w:t>
      </w:r>
      <w:r>
        <w:t xml:space="preserve"> at the peptide-level as well, while supporting mult</w:t>
      </w:r>
      <w:r w:rsidR="00301B30">
        <w:t>i</w:t>
      </w:r>
      <w:r>
        <w:t>ple PSM-protein mappings.</w:t>
      </w:r>
    </w:p>
    <w:p w:rsidR="00FE2C54" w:rsidRDefault="00FE2C54">
      <w:pPr>
        <w:pStyle w:val="CommentText"/>
      </w:pPr>
    </w:p>
    <w:p w:rsidR="00FE2C54" w:rsidRDefault="00FE2C54">
      <w:pPr>
        <w:pStyle w:val="CommentText"/>
      </w:pPr>
      <w:r>
        <w:t>This also impacts on what SHOULD be reported for ident only example – i.e. Protein and PSM section, or all three. Peptide section is not strictly needed, but could provide useful summary info and shows how peptides have been assembled into ambiguity_groups if this approach is recommended.</w:t>
      </w:r>
    </w:p>
  </w:comment>
  <w:comment w:id="376" w:author="jonesar" w:date="2013-05-14T12:49:00Z" w:initials="ARJ">
    <w:p w:rsidR="00124314" w:rsidRDefault="00124314">
      <w:pPr>
        <w:pStyle w:val="CommentText"/>
      </w:pPr>
      <w:r>
        <w:rPr>
          <w:rStyle w:val="CommentReference"/>
        </w:rPr>
        <w:annotationRef/>
      </w:r>
      <w:r>
        <w:t>To be updated</w:t>
      </w:r>
    </w:p>
  </w:comment>
  <w:comment w:id="688" w:author="jonesar" w:date="2013-05-14T12:49:00Z" w:initials="ARJ">
    <w:p w:rsidR="000F5AD7" w:rsidRDefault="000F5AD7">
      <w:pPr>
        <w:pStyle w:val="CommentText"/>
      </w:pPr>
      <w:r>
        <w:rPr>
          <w:rStyle w:val="CommentReference"/>
        </w:rPr>
        <w:annotationRef/>
      </w:r>
      <w:r w:rsidR="00DE0520">
        <w:t>I have deleted this specification about relative quant unit being ratio - the unit is only ratio if one of the values has be</w:t>
      </w:r>
      <w:r w:rsidR="00DE0520">
        <w:t xml:space="preserve">en normalised to 1, otherwise the unit is, say, </w:t>
      </w:r>
      <w:r w:rsidR="00DE0520">
        <w:t xml:space="preserve">ion </w:t>
      </w:r>
      <w:r w:rsidR="00DE0520">
        <w:t>counts</w:t>
      </w:r>
      <w:r w:rsidR="00DE0520">
        <w:t>, MS raw abundance or whatever.</w:t>
      </w:r>
    </w:p>
  </w:comment>
  <w:comment w:id="922" w:author="jonesar" w:date="2013-05-14T14:11:00Z" w:initials="ARJ">
    <w:p w:rsidR="00124314" w:rsidRDefault="00124314">
      <w:pPr>
        <w:pStyle w:val="CommentText"/>
      </w:pPr>
      <w:r>
        <w:rPr>
          <w:rStyle w:val="CommentReference"/>
        </w:rPr>
        <w:annotationRef/>
      </w:r>
      <w:r>
        <w:t>Some updates to this section needed i.e. should reliability be mapped to PSM (individual result) or Peptide (summary/quant) - probably the latter.</w:t>
      </w:r>
    </w:p>
    <w:p w:rsidR="00124314" w:rsidRDefault="00124314">
      <w:pPr>
        <w:pStyle w:val="CommentText"/>
      </w:pPr>
    </w:p>
    <w:p w:rsidR="00124314" w:rsidRDefault="00124314">
      <w:pPr>
        <w:pStyle w:val="CommentText"/>
      </w:pPr>
      <w:r>
        <w:t>If reported at the protein-level, is this the summed reliability of ident evidence across replicates.</w:t>
      </w:r>
    </w:p>
    <w:p w:rsidR="00124314" w:rsidRDefault="00124314">
      <w:pPr>
        <w:pStyle w:val="CommentText"/>
      </w:pPr>
    </w:p>
    <w:p w:rsidR="00124314" w:rsidRDefault="00124314">
      <w:pPr>
        <w:pStyle w:val="CommentText"/>
      </w:pPr>
      <w:r>
        <w:t xml:space="preserve">There is a good use case for having </w:t>
      </w:r>
    </w:p>
    <w:p w:rsidR="00124314" w:rsidRDefault="00301B30">
      <w:pPr>
        <w:pStyle w:val="CommentText"/>
      </w:pPr>
      <w:r>
        <w:t>Quant level reliability as well but I guess we leave this out for now…</w:t>
      </w:r>
    </w:p>
  </w:comment>
  <w:comment w:id="927" w:author="jonesar" w:date="2013-05-14T12:49:00Z" w:initials="ARJ">
    <w:p w:rsidR="00124314" w:rsidRDefault="00124314">
      <w:pPr>
        <w:pStyle w:val="CommentText"/>
      </w:pPr>
      <w:r>
        <w:rPr>
          <w:rStyle w:val="CommentReference"/>
        </w:rPr>
        <w:annotationRef/>
      </w:r>
      <w:r>
        <w:t xml:space="preserve">Supporting protein-level modifications is a bit of a pain... I can see the use case but the mods really map to the level of PSMs. </w:t>
      </w:r>
    </w:p>
    <w:p w:rsidR="00124314" w:rsidRDefault="00124314">
      <w:pPr>
        <w:pStyle w:val="CommentText"/>
      </w:pPr>
    </w:p>
    <w:p w:rsidR="00124314" w:rsidRDefault="00124314">
      <w:pPr>
        <w:pStyle w:val="CommentText"/>
      </w:pPr>
      <w:r>
        <w:t>In the protein section, there really should be one mod section per ms_file but this seems like overkill to me.</w:t>
      </w:r>
    </w:p>
    <w:p w:rsidR="00124314" w:rsidRDefault="00124314">
      <w:pPr>
        <w:pStyle w:val="CommentText"/>
      </w:pPr>
    </w:p>
    <w:p w:rsidR="00124314" w:rsidRDefault="00124314">
      <w:pPr>
        <w:pStyle w:val="CommentText"/>
      </w:pPr>
      <w:r>
        <w:t>For quant results, your assumption is that you are quantifying the same molecule across replicates and conditions. If you're combining identification results across replicates, there will be different mods. Best model is probably to allow "summary" of modifications identified, and software can use this as it sees fit (recommendation to report the superset of mods) and see individual PSMs for details.</w:t>
      </w:r>
    </w:p>
    <w:p w:rsidR="00124314" w:rsidRDefault="00124314">
      <w:pPr>
        <w:pStyle w:val="CommentText"/>
      </w:pPr>
    </w:p>
    <w:p w:rsidR="00124314" w:rsidRDefault="00124314">
      <w:pPr>
        <w:pStyle w:val="CommentText"/>
      </w:pPr>
    </w:p>
  </w:comment>
  <w:comment w:id="928" w:author="jonesar" w:date="2013-05-14T14:13:00Z" w:initials="ARJ">
    <w:p w:rsidR="0091679F" w:rsidRDefault="0091679F">
      <w:pPr>
        <w:pStyle w:val="CommentText"/>
      </w:pPr>
      <w:r>
        <w:rPr>
          <w:rStyle w:val="CommentReference"/>
        </w:rPr>
        <w:annotationRef/>
      </w:r>
      <w:r>
        <w:t>The only case where it is not reported is where the mod position is unknown? Perhaps better to make it mandatory, but allow “null”, as elsewhere?</w:t>
      </w:r>
    </w:p>
  </w:comment>
  <w:comment w:id="942" w:author="jonesar" w:date="2013-05-14T14:13:00Z" w:initials="ARJ">
    <w:p w:rsidR="00124314" w:rsidRDefault="00124314">
      <w:pPr>
        <w:pStyle w:val="CommentText"/>
      </w:pPr>
      <w:r>
        <w:rPr>
          <w:rStyle w:val="CommentReference"/>
        </w:rPr>
        <w:annotationRef/>
      </w:r>
      <w:r>
        <w:t>I don't like this "otherwise" - what governs whether they are reported one way or the other</w:t>
      </w:r>
      <w:r w:rsidR="00BE434C">
        <w:t>?</w:t>
      </w:r>
    </w:p>
  </w:comment>
  <w:comment w:id="1010" w:author="jonesar" w:date="2013-05-14T12:49:00Z" w:initials="ARJ">
    <w:p w:rsidR="00124314" w:rsidRDefault="00124314">
      <w:pPr>
        <w:pStyle w:val="CommentText"/>
      </w:pPr>
      <w:r>
        <w:rPr>
          <w:rStyle w:val="CommentReference"/>
        </w:rPr>
        <w:annotationRef/>
      </w:r>
      <w:r>
        <w:t>To update</w:t>
      </w:r>
    </w:p>
  </w:comment>
  <w:comment w:id="1096" w:author="jonesar" w:date="2013-05-14T12:49:00Z" w:initials="ARJ">
    <w:p w:rsidR="00124314" w:rsidRDefault="00124314">
      <w:pPr>
        <w:pStyle w:val="CommentText"/>
      </w:pPr>
      <w:r>
        <w:rPr>
          <w:rStyle w:val="CommentReference"/>
        </w:rPr>
        <w:annotationRef/>
      </w:r>
      <w:r>
        <w:t>Section below shows that minimal metadata MUST always be present</w:t>
      </w:r>
    </w:p>
  </w:comment>
  <w:comment w:id="1241" w:author="jonesar" w:date="2013-05-14T12:49:00Z" w:initials="ARJ">
    <w:p w:rsidR="00124314" w:rsidRDefault="00124314">
      <w:pPr>
        <w:pStyle w:val="CommentText"/>
      </w:pPr>
      <w:r>
        <w:rPr>
          <w:rStyle w:val="CommentReference"/>
        </w:rPr>
        <w:annotationRef/>
      </w:r>
      <w:r>
        <w:t>These terms need to be improved across our standards, in mzIdentML, sometimes "peptide FDR" is used, when the exporter actually means "PSM FDR", "peptide FDR" is a separate and sometimes useful concept.</w:t>
      </w:r>
    </w:p>
  </w:comment>
  <w:comment w:id="1270" w:author="jonesar" w:date="2013-05-14T14:14:00Z" w:initials="ARJ">
    <w:p w:rsidR="002E1FAF" w:rsidRDefault="002E1FAF">
      <w:pPr>
        <w:pStyle w:val="CommentText"/>
      </w:pPr>
      <w:r>
        <w:rPr>
          <w:rStyle w:val="CommentReference"/>
        </w:rPr>
        <w:annotationRef/>
      </w:r>
      <w:r w:rsidR="00DE0520">
        <w:t>Is there a reason why some entities e.g. publication are followed by [1-n] and others</w:t>
      </w:r>
      <w:r w:rsidR="00BE434C">
        <w:t xml:space="preserve"> e.g. uri</w:t>
      </w:r>
      <w:r w:rsidR="00DE0520">
        <w:t xml:space="preserve"> do not need this?</w:t>
      </w:r>
    </w:p>
  </w:comment>
  <w:comment w:id="1276" w:author="jonesar" w:date="2013-05-14T12:49:00Z" w:initials="ARJ">
    <w:p w:rsidR="00124314" w:rsidRDefault="00124314">
      <w:pPr>
        <w:pStyle w:val="CommentText"/>
      </w:pPr>
      <w:r>
        <w:rPr>
          <w:rStyle w:val="CommentReference"/>
        </w:rPr>
        <w:annotationRef/>
      </w:r>
      <w:r>
        <w:t>I would prefer some guidance on the usage of this section. SHOULD it be used or MAY it be used? Either way, I don't see how useful it will be to data consumers, unless it is a MUST, what does absence of this field mean – no mods or couldn’t be bothered exporting?</w:t>
      </w:r>
    </w:p>
  </w:comment>
  <w:comment w:id="1313" w:author="jonesar" w:date="2013-05-14T14:38:00Z" w:initials="ARJ">
    <w:p w:rsidR="00DC63F3" w:rsidRDefault="00DC63F3">
      <w:pPr>
        <w:pStyle w:val="CommentText"/>
      </w:pPr>
      <w:r>
        <w:rPr>
          <w:rStyle w:val="CommentReference"/>
        </w:rPr>
        <w:annotationRef/>
      </w:r>
      <w:r>
        <w:t xml:space="preserve">I have been somewhat inconsistent in how I have shown identifiers. Sometimes {MS_FILE_ID} or equivalent, sometimes ms_file[1-n] – these should be tidied </w:t>
      </w:r>
      <w:r w:rsidR="004A20C5">
        <w:t>up since there is no intended difference.</w:t>
      </w:r>
    </w:p>
  </w:comment>
  <w:comment w:id="1531" w:author="jonesar" w:date="2013-05-14T12:49:00Z" w:initials="ARJ">
    <w:p w:rsidR="0009573E" w:rsidRDefault="0009573E">
      <w:pPr>
        <w:pStyle w:val="CommentText"/>
      </w:pPr>
      <w:r>
        <w:rPr>
          <w:rStyle w:val="CommentReference"/>
        </w:rPr>
        <w:annotationRef/>
      </w:r>
      <w:r w:rsidR="00DE0520">
        <w:t>May be better as | separated, I don't mind - consistency across file is best</w:t>
      </w:r>
    </w:p>
  </w:comment>
  <w:comment w:id="1612" w:author="jonesar" w:date="2013-05-14T12:49:00Z" w:initials="ARJ">
    <w:p w:rsidR="000E44F8" w:rsidRDefault="000E44F8">
      <w:pPr>
        <w:pStyle w:val="CommentText"/>
      </w:pPr>
      <w:r>
        <w:rPr>
          <w:rStyle w:val="CommentReference"/>
        </w:rPr>
        <w:annotationRef/>
      </w:r>
      <w:r w:rsidR="00DE0520">
        <w:t>I don't understand this. The example seems to imply this IS used for protein_abundance reporting?</w:t>
      </w:r>
    </w:p>
  </w:comment>
  <w:comment w:id="1841" w:author="jonesar" w:date="2013-05-14T12:49:00Z" w:initials="ARJ">
    <w:p w:rsidR="00124314" w:rsidRDefault="00124314">
      <w:pPr>
        <w:pStyle w:val="CommentText"/>
      </w:pPr>
      <w:r>
        <w:rPr>
          <w:rStyle w:val="CommentReference"/>
        </w:rPr>
        <w:annotationRef/>
      </w:r>
      <w:r>
        <w:t>I think this should be optional - this is often not exported by software or irrelevant, especially for quant - in SRM one or two peptides is enough</w:t>
      </w:r>
    </w:p>
  </w:comment>
  <w:comment w:id="1937" w:author="jonesar" w:date="2013-05-14T12:49:00Z" w:initials="ARJ">
    <w:p w:rsidR="00F95BEA" w:rsidRDefault="00F95BEA">
      <w:pPr>
        <w:pStyle w:val="CommentText"/>
      </w:pPr>
      <w:r>
        <w:rPr>
          <w:rStyle w:val="CommentReference"/>
        </w:rPr>
        <w:annotationRef/>
      </w:r>
      <w:r w:rsidR="00DE0520">
        <w:t>Multiple rows or separated by bars/comma, I prefer the latter although this is not the same decision as we made for the PSM section</w:t>
      </w:r>
    </w:p>
  </w:comment>
  <w:comment w:id="2527" w:author="jonesar" w:date="2013-05-14T12:49:00Z" w:initials="ARJ">
    <w:p w:rsidR="00244428" w:rsidRDefault="00244428">
      <w:pPr>
        <w:pStyle w:val="CommentText"/>
      </w:pPr>
      <w:r>
        <w:rPr>
          <w:rStyle w:val="CommentReference"/>
        </w:rPr>
        <w:annotationRef/>
      </w:r>
      <w:r w:rsidR="00DE0520">
        <w:t>Consider delete?</w:t>
      </w:r>
    </w:p>
  </w:comment>
  <w:comment w:id="2726" w:author="jonesar" w:date="2013-05-14T14:16:00Z" w:initials="ARJ">
    <w:p w:rsidR="002A7516" w:rsidRDefault="002A7516">
      <w:pPr>
        <w:pStyle w:val="CommentText"/>
      </w:pPr>
      <w:r>
        <w:rPr>
          <w:rStyle w:val="CommentReference"/>
        </w:rPr>
        <w:annotationRef/>
      </w:r>
      <w:r w:rsidR="00DE0520">
        <w:t>Want calc_mass_to_charge</w:t>
      </w:r>
      <w:r w:rsidR="00103564">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520" w:rsidRDefault="00DE0520">
      <w:r>
        <w:separator/>
      </w:r>
    </w:p>
  </w:endnote>
  <w:endnote w:type="continuationSeparator" w:id="0">
    <w:p w:rsidR="00DE0520" w:rsidRDefault="00DE0520">
      <w:r>
        <w:continuationSeparator/>
      </w:r>
    </w:p>
  </w:endnote>
  <w:endnote w:type="continuationNotice" w:id="1">
    <w:p w:rsidR="00DE0520" w:rsidRDefault="00DE052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314" w:rsidRDefault="00124314"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2660EC">
      <w:rPr>
        <w:rStyle w:val="PageNumber"/>
        <w:noProof/>
      </w:rPr>
      <w:t>13</w:t>
    </w:r>
    <w:r>
      <w:rPr>
        <w:rStyle w:val="PageNumber"/>
      </w:rPr>
      <w:fldChar w:fldCharType="end"/>
    </w:r>
    <w:r>
      <w:rPr>
        <w:rStyle w:val="PageNumber"/>
      </w:rPr>
      <w:t xml:space="preserve"> / </w:t>
    </w:r>
    <w:fldSimple w:instr=" NUMPAGES   \* MERGEFORMAT ">
      <w:r w:rsidR="002660EC" w:rsidRPr="002660EC">
        <w:rPr>
          <w:rStyle w:val="PageNumber"/>
          <w:noProof/>
        </w:rPr>
        <w:t>42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520" w:rsidRDefault="00DE0520">
      <w:r>
        <w:separator/>
      </w:r>
    </w:p>
  </w:footnote>
  <w:footnote w:type="continuationSeparator" w:id="0">
    <w:p w:rsidR="00DE0520" w:rsidRDefault="00DE0520">
      <w:r>
        <w:continuationSeparator/>
      </w:r>
    </w:p>
  </w:footnote>
  <w:footnote w:type="continuationNotice" w:id="1">
    <w:p w:rsidR="00DE0520" w:rsidRDefault="00DE052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314" w:rsidRDefault="00124314" w:rsidP="007A1183">
    <w:pPr>
      <w:tabs>
        <w:tab w:val="left" w:pos="7938"/>
      </w:tabs>
    </w:pPr>
    <w:r>
      <w:rPr>
        <w:lang w:val="en-GB"/>
      </w:rPr>
      <w:t>mzTab Specification version 1.0</w:t>
    </w:r>
    <w:r>
      <w:rPr>
        <w:lang w:val="en-GB"/>
      </w:rPr>
      <w:tab/>
    </w:r>
    <w:del w:id="2913" w:author="Juan Antonio Vizcaino" w:date="2013-04-07T18:44:00Z">
      <w:r w:rsidDel="004B19F5">
        <w:rPr>
          <w:lang w:val="en-GB"/>
        </w:rPr>
        <w:delText xml:space="preserve">February </w:delText>
      </w:r>
    </w:del>
    <w:ins w:id="2914" w:author="Juan Antonio Vizcaino" w:date="2013-04-07T18:44:00Z">
      <w:del w:id="2915" w:author="jonesar" w:date="2013-05-14T14:07:00Z">
        <w:r w:rsidDel="004E737E">
          <w:rPr>
            <w:lang w:val="en-GB"/>
          </w:rPr>
          <w:delText>April</w:delText>
        </w:r>
      </w:del>
    </w:ins>
    <w:ins w:id="2916" w:author="jonesar" w:date="2013-05-14T14:07:00Z">
      <w:r w:rsidR="004E737E">
        <w:rPr>
          <w:lang w:val="en-GB"/>
        </w:rPr>
        <w:t>May</w:t>
      </w:r>
    </w:ins>
    <w:ins w:id="2917" w:author="Juan Antonio Vizcaino" w:date="2013-04-07T18:44:00Z">
      <w:r>
        <w:rPr>
          <w:lang w:val="en-GB"/>
        </w:rPr>
        <w:t xml:space="preserve"> </w:t>
      </w:r>
    </w:ins>
    <w:ins w:id="2918" w:author="jonesar" w:date="2013-05-14T14:07:00Z">
      <w:r w:rsidR="004E737E">
        <w:rPr>
          <w:lang w:val="en-GB"/>
        </w:rPr>
        <w:t>14</w:t>
      </w:r>
      <w:r w:rsidR="004E737E" w:rsidRPr="004E737E">
        <w:rPr>
          <w:vertAlign w:val="superscript"/>
          <w:lang w:val="en-GB"/>
          <w:rPrChange w:id="2919" w:author="jonesar" w:date="2013-05-14T14:07:00Z">
            <w:rPr>
              <w:lang w:val="en-GB"/>
            </w:rPr>
          </w:rPrChange>
        </w:rPr>
        <w:t>th</w:t>
      </w:r>
    </w:ins>
    <w:ins w:id="2920" w:author="Juan Antonio Vizcaino" w:date="2013-04-23T10:09:00Z">
      <w:del w:id="2921" w:author="jonesar" w:date="2013-05-14T14:07:00Z">
        <w:r w:rsidDel="004E737E">
          <w:rPr>
            <w:lang w:val="en-GB"/>
          </w:rPr>
          <w:delText>23</w:delText>
        </w:r>
      </w:del>
    </w:ins>
    <w:del w:id="2922" w:author="Juan Antonio Vizcaino" w:date="2013-04-07T18:44:00Z">
      <w:r w:rsidDel="004B19F5">
        <w:rPr>
          <w:lang w:val="en-GB"/>
        </w:rPr>
        <w:delText>15</w:delText>
      </w:r>
    </w:del>
    <w:r>
      <w:rPr>
        <w:lang w:val="en-GB"/>
      </w:rPr>
      <w:t xml:space="preserve"> 2013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314" w:rsidRDefault="00124314" w:rsidP="007A1183">
    <w:pPr>
      <w:rPr>
        <w:lang w:val="en-GB"/>
      </w:rPr>
    </w:pPr>
    <w:r>
      <w:rPr>
        <w:lang w:val="en-GB"/>
      </w:rPr>
      <w:t>PSI Recommendation</w:t>
    </w:r>
  </w:p>
  <w:p w:rsidR="00124314" w:rsidRDefault="00124314" w:rsidP="007A1183">
    <w:pPr>
      <w:rPr>
        <w:lang w:val="en-GB"/>
      </w:rPr>
    </w:pPr>
    <w:r>
      <w:rPr>
        <w:lang w:val="en-GB"/>
      </w:rPr>
      <w:t>PSI Proteomics Informatics Workgroup</w:t>
    </w:r>
  </w:p>
  <w:p w:rsidR="00124314" w:rsidRDefault="00124314" w:rsidP="007A1183">
    <w:pPr>
      <w:rPr>
        <w:lang w:val="en-GB"/>
      </w:rPr>
    </w:pPr>
    <w:r>
      <w:rPr>
        <w:lang w:val="en-GB"/>
      </w:rPr>
      <w:t xml:space="preserve">Version 1.0, release candidate </w:t>
    </w:r>
    <w:del w:id="2923" w:author="Juan Antonio Vizcaino" w:date="2013-04-07T18:44:00Z">
      <w:r w:rsidDel="004B19F5">
        <w:rPr>
          <w:lang w:val="en-GB"/>
        </w:rPr>
        <w:delText>2</w:delText>
      </w:r>
    </w:del>
    <w:ins w:id="2924" w:author="jonesar" w:date="2013-05-13T16:41:00Z">
      <w:r>
        <w:rPr>
          <w:lang w:val="en-GB"/>
        </w:rPr>
        <w:t>4</w:t>
      </w:r>
    </w:ins>
    <w:ins w:id="2925" w:author="Juan Antonio Vizcaino" w:date="2013-04-07T18:44:00Z">
      <w:del w:id="2926" w:author="jonesar" w:date="2013-05-13T16:41:00Z">
        <w:r w:rsidDel="00C0382C">
          <w:rPr>
            <w:lang w:val="en-GB"/>
          </w:rPr>
          <w:delText>3</w:delText>
        </w:r>
      </w:del>
    </w:ins>
  </w:p>
  <w:p w:rsidR="00124314" w:rsidRPr="00296A1E" w:rsidRDefault="00124314" w:rsidP="007A1183">
    <w:pPr>
      <w:jc w:val="right"/>
    </w:pPr>
    <w:r w:rsidRPr="00296A1E">
      <w:t>Johannes Griss, European Bioinformatics Institute</w:t>
    </w:r>
  </w:p>
  <w:p w:rsidR="00124314" w:rsidRPr="00296A1E" w:rsidRDefault="00124314" w:rsidP="007A1183">
    <w:pPr>
      <w:jc w:val="right"/>
    </w:pPr>
    <w:r w:rsidRPr="00296A1E">
      <w:t xml:space="preserve">Timo Sachsenberg, </w:t>
    </w:r>
    <w:r w:rsidRPr="00296A1E">
      <w:rPr>
        <w:rFonts w:cs="Arial"/>
      </w:rPr>
      <w:t xml:space="preserve">University </w:t>
    </w:r>
    <w:r w:rsidRPr="00296A1E">
      <w:t>of Tübingen</w:t>
    </w:r>
  </w:p>
  <w:p w:rsidR="00124314" w:rsidRPr="00296A1E" w:rsidRDefault="00124314" w:rsidP="007A1183">
    <w:pPr>
      <w:jc w:val="right"/>
    </w:pPr>
    <w:r w:rsidRPr="00296A1E">
      <w:t xml:space="preserve">Mathias Walzer, </w:t>
    </w:r>
    <w:r w:rsidRPr="00296A1E">
      <w:rPr>
        <w:rFonts w:cs="Arial"/>
      </w:rPr>
      <w:t>University of Tübingen</w:t>
    </w:r>
  </w:p>
  <w:p w:rsidR="00124314" w:rsidRPr="001320BD" w:rsidRDefault="00124314" w:rsidP="007A1183">
    <w:pPr>
      <w:jc w:val="right"/>
    </w:pPr>
    <w:r w:rsidRPr="001320BD">
      <w:t>Oliver Kohlbacher, University of Tübingen</w:t>
    </w:r>
  </w:p>
  <w:p w:rsidR="00124314" w:rsidRPr="001320BD" w:rsidRDefault="00124314" w:rsidP="007A1183">
    <w:pPr>
      <w:ind w:left="360"/>
      <w:jc w:val="right"/>
    </w:pPr>
    <w:r>
      <w:t>Andrew R. Jones, University of Liverpool</w:t>
    </w:r>
  </w:p>
  <w:p w:rsidR="00124314" w:rsidRPr="00296A1E" w:rsidRDefault="00124314" w:rsidP="007A1183">
    <w:pPr>
      <w:jc w:val="right"/>
    </w:pPr>
    <w:r>
      <w:t>Henning Hermjakob</w:t>
    </w:r>
    <w:r w:rsidRPr="00B64B28">
      <w:t>, European Bioinformatics Institute</w:t>
    </w:r>
  </w:p>
  <w:p w:rsidR="00124314" w:rsidRPr="00B64B28" w:rsidRDefault="00124314" w:rsidP="007A1183">
    <w:pPr>
      <w:jc w:val="right"/>
    </w:pPr>
    <w:r w:rsidRPr="00B64B28">
      <w:t xml:space="preserve">Juan Antonio Vizcaíno, European Bioinformatics Institute </w:t>
    </w:r>
  </w:p>
  <w:p w:rsidR="00124314" w:rsidRDefault="00124314" w:rsidP="007A1183"/>
  <w:p w:rsidR="00124314" w:rsidRDefault="00124314" w:rsidP="007A1183">
    <w:pPr>
      <w:jc w:val="right"/>
    </w:pPr>
    <w:r>
      <w:t>June 1 2012</w:t>
    </w:r>
  </w:p>
  <w:p w:rsidR="00124314" w:rsidRDefault="00124314" w:rsidP="007A1183">
    <w:pPr>
      <w:jc w:val="right"/>
    </w:pPr>
    <w:r>
      <w:t xml:space="preserve">Updated: </w:t>
    </w:r>
    <w:del w:id="2927" w:author="Juan Antonio Vizcaino" w:date="2013-04-07T18:44:00Z">
      <w:r w:rsidDel="004B19F5">
        <w:delText xml:space="preserve">February </w:delText>
      </w:r>
    </w:del>
    <w:ins w:id="2928" w:author="Juan Antonio Vizcaino" w:date="2013-04-07T18:44:00Z">
      <w:del w:id="2929" w:author="jonesar" w:date="2013-05-13T16:31:00Z">
        <w:r w:rsidDel="003D268D">
          <w:delText>April</w:delText>
        </w:r>
      </w:del>
    </w:ins>
    <w:ins w:id="2930" w:author="jonesar" w:date="2013-05-13T16:31:00Z">
      <w:r>
        <w:t>May</w:t>
      </w:r>
    </w:ins>
    <w:ins w:id="2931" w:author="Juan Antonio Vizcaino" w:date="2013-04-07T18:44:00Z">
      <w:r>
        <w:t xml:space="preserve"> </w:t>
      </w:r>
    </w:ins>
    <w:ins w:id="2932" w:author="jonesar" w:date="2013-05-13T16:31:00Z">
      <w:r>
        <w:t>14</w:t>
      </w:r>
      <w:r w:rsidRPr="00775A3B">
        <w:rPr>
          <w:vertAlign w:val="superscript"/>
          <w:rPrChange w:id="2933" w:author="jonesar" w:date="2013-05-13T16:31:00Z">
            <w:rPr/>
          </w:rPrChange>
        </w:rPr>
        <w:t>th</w:t>
      </w:r>
      <w:r>
        <w:t xml:space="preserve"> </w:t>
      </w:r>
    </w:ins>
    <w:ins w:id="2934" w:author="Juan Antonio Vizcaino" w:date="2013-04-23T10:09:00Z">
      <w:del w:id="2935" w:author="jonesar" w:date="2013-05-13T16:31:00Z">
        <w:r w:rsidDel="003D268D">
          <w:delText>23</w:delText>
        </w:r>
      </w:del>
    </w:ins>
    <w:del w:id="2936" w:author="Juan Antonio Vizcaino" w:date="2013-04-07T18:44:00Z">
      <w:r w:rsidDel="004B19F5">
        <w:delText>15</w:delText>
      </w:r>
    </w:del>
    <w:r>
      <w:t>,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12pt;height:12pt" o:bullet="t">
        <v:imagedata r:id="rId1" o:title=""/>
      </v:shape>
    </w:pict>
  </w:numPicBullet>
  <w:abstractNum w:abstractNumId="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5">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0512B72"/>
    <w:multiLevelType w:val="hybridMultilevel"/>
    <w:tmpl w:val="2F7AAC30"/>
    <w:lvl w:ilvl="0" w:tplc="4150F602">
      <w:start w:val="1"/>
      <w:numFmt w:val="bullet"/>
      <w:lvlText w:val=""/>
      <w:lvlJc w:val="left"/>
      <w:pPr>
        <w:tabs>
          <w:tab w:val="num" w:pos="720"/>
        </w:tabs>
        <w:ind w:left="720" w:hanging="360"/>
      </w:pPr>
      <w:rPr>
        <w:rFonts w:ascii="Symbol" w:hAnsi="Symbol"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3">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38">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39">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4"/>
  </w:num>
  <w:num w:numId="13">
    <w:abstractNumId w:val="38"/>
  </w:num>
  <w:num w:numId="14">
    <w:abstractNumId w:val="32"/>
  </w:num>
  <w:num w:numId="15">
    <w:abstractNumId w:val="34"/>
  </w:num>
  <w:num w:numId="16">
    <w:abstractNumId w:val="29"/>
  </w:num>
  <w:num w:numId="17">
    <w:abstractNumId w:val="37"/>
  </w:num>
  <w:num w:numId="18">
    <w:abstractNumId w:val="17"/>
  </w:num>
  <w:num w:numId="19">
    <w:abstractNumId w:val="35"/>
  </w:num>
  <w:num w:numId="20">
    <w:abstractNumId w:val="41"/>
  </w:num>
  <w:num w:numId="21">
    <w:abstractNumId w:val="26"/>
  </w:num>
  <w:num w:numId="22">
    <w:abstractNumId w:val="19"/>
  </w:num>
  <w:num w:numId="23">
    <w:abstractNumId w:val="25"/>
  </w:num>
  <w:num w:numId="24">
    <w:abstractNumId w:val="12"/>
  </w:num>
  <w:num w:numId="25">
    <w:abstractNumId w:val="27"/>
  </w:num>
  <w:num w:numId="26">
    <w:abstractNumId w:val="21"/>
  </w:num>
  <w:num w:numId="27">
    <w:abstractNumId w:val="44"/>
  </w:num>
  <w:num w:numId="28">
    <w:abstractNumId w:val="15"/>
  </w:num>
  <w:num w:numId="29">
    <w:abstractNumId w:val="30"/>
  </w:num>
  <w:num w:numId="30">
    <w:abstractNumId w:val="18"/>
  </w:num>
  <w:num w:numId="31">
    <w:abstractNumId w:val="33"/>
  </w:num>
  <w:num w:numId="32">
    <w:abstractNumId w:val="21"/>
  </w:num>
  <w:num w:numId="33">
    <w:abstractNumId w:val="40"/>
  </w:num>
  <w:num w:numId="34">
    <w:abstractNumId w:val="43"/>
  </w:num>
  <w:num w:numId="35">
    <w:abstractNumId w:val="36"/>
  </w:num>
  <w:num w:numId="36">
    <w:abstractNumId w:val="13"/>
  </w:num>
  <w:num w:numId="37">
    <w:abstractNumId w:val="31"/>
  </w:num>
  <w:num w:numId="38">
    <w:abstractNumId w:val="23"/>
  </w:num>
  <w:num w:numId="39">
    <w:abstractNumId w:val="45"/>
  </w:num>
  <w:num w:numId="40">
    <w:abstractNumId w:val="28"/>
  </w:num>
  <w:num w:numId="41">
    <w:abstractNumId w:val="20"/>
  </w:num>
  <w:num w:numId="42">
    <w:abstractNumId w:val="42"/>
  </w:num>
  <w:num w:numId="43">
    <w:abstractNumId w:val="14"/>
  </w:num>
  <w:num w:numId="44">
    <w:abstractNumId w:val="21"/>
  </w:num>
  <w:num w:numId="45">
    <w:abstractNumId w:val="22"/>
  </w:num>
  <w:num w:numId="46">
    <w:abstractNumId w:val="0"/>
  </w:num>
  <w:num w:numId="47">
    <w:abstractNumId w:val="39"/>
  </w:num>
  <w:num w:numId="48">
    <w:abstractNumId w:val="11"/>
  </w:num>
  <w:num w:numId="49">
    <w:abstractNumId w:val="16"/>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8"/>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trackRevisions/>
  <w:doNotTrackMoves/>
  <w:defaultTabStop w:val="720"/>
  <w:hyphenationZone w:val="425"/>
  <w:drawingGridHorizontalSpacing w:val="100"/>
  <w:displayHorizontalDrawingGridEvery w:val="2"/>
  <w:noPunctuationKerning/>
  <w:characterSpacingControl w:val="doNotCompress"/>
  <w:footnotePr>
    <w:footnote w:id="-1"/>
    <w:footnote w:id="0"/>
    <w:footnote w:id="1"/>
  </w:footnotePr>
  <w:endnotePr>
    <w:endnote w:id="-1"/>
    <w:endnote w:id="0"/>
    <w:endnote w:id="1"/>
  </w:endnotePr>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EBD"/>
    <w:rsid w:val="0000388B"/>
    <w:rsid w:val="00005D87"/>
    <w:rsid w:val="00006606"/>
    <w:rsid w:val="0001559C"/>
    <w:rsid w:val="000169B7"/>
    <w:rsid w:val="00026954"/>
    <w:rsid w:val="00026B54"/>
    <w:rsid w:val="000307E5"/>
    <w:rsid w:val="00032441"/>
    <w:rsid w:val="00047F82"/>
    <w:rsid w:val="0005108A"/>
    <w:rsid w:val="000538DB"/>
    <w:rsid w:val="0006450C"/>
    <w:rsid w:val="00066FFF"/>
    <w:rsid w:val="0006759B"/>
    <w:rsid w:val="000703E4"/>
    <w:rsid w:val="000711B5"/>
    <w:rsid w:val="0009573E"/>
    <w:rsid w:val="00095911"/>
    <w:rsid w:val="000A0BD5"/>
    <w:rsid w:val="000A16D3"/>
    <w:rsid w:val="000B133B"/>
    <w:rsid w:val="000B7A61"/>
    <w:rsid w:val="000C4B15"/>
    <w:rsid w:val="000D098B"/>
    <w:rsid w:val="000D0D93"/>
    <w:rsid w:val="000E1197"/>
    <w:rsid w:val="000E44F8"/>
    <w:rsid w:val="000F0FC2"/>
    <w:rsid w:val="000F4B16"/>
    <w:rsid w:val="000F5AD7"/>
    <w:rsid w:val="00100F1F"/>
    <w:rsid w:val="00103564"/>
    <w:rsid w:val="001074BC"/>
    <w:rsid w:val="00124314"/>
    <w:rsid w:val="001309F7"/>
    <w:rsid w:val="001331A8"/>
    <w:rsid w:val="001400BD"/>
    <w:rsid w:val="00147540"/>
    <w:rsid w:val="001532F4"/>
    <w:rsid w:val="00155E1F"/>
    <w:rsid w:val="00164508"/>
    <w:rsid w:val="00172F18"/>
    <w:rsid w:val="00181D7F"/>
    <w:rsid w:val="001A3F7B"/>
    <w:rsid w:val="001B3591"/>
    <w:rsid w:val="001B50A5"/>
    <w:rsid w:val="001B5554"/>
    <w:rsid w:val="001C0B66"/>
    <w:rsid w:val="001C2EA3"/>
    <w:rsid w:val="001C7440"/>
    <w:rsid w:val="001D7DEC"/>
    <w:rsid w:val="001E69A3"/>
    <w:rsid w:val="001F32A2"/>
    <w:rsid w:val="00202F3D"/>
    <w:rsid w:val="00207395"/>
    <w:rsid w:val="002111D9"/>
    <w:rsid w:val="00221189"/>
    <w:rsid w:val="002223FD"/>
    <w:rsid w:val="0022344B"/>
    <w:rsid w:val="002341EA"/>
    <w:rsid w:val="00234AFF"/>
    <w:rsid w:val="002358E4"/>
    <w:rsid w:val="00237635"/>
    <w:rsid w:val="00243972"/>
    <w:rsid w:val="00244428"/>
    <w:rsid w:val="00244B16"/>
    <w:rsid w:val="00250231"/>
    <w:rsid w:val="00250655"/>
    <w:rsid w:val="00262561"/>
    <w:rsid w:val="002660EC"/>
    <w:rsid w:val="00270090"/>
    <w:rsid w:val="002731E9"/>
    <w:rsid w:val="00273AD1"/>
    <w:rsid w:val="00273D4F"/>
    <w:rsid w:val="00275B06"/>
    <w:rsid w:val="00292D0E"/>
    <w:rsid w:val="002A6E1B"/>
    <w:rsid w:val="002A7516"/>
    <w:rsid w:val="002B3FEF"/>
    <w:rsid w:val="002B6196"/>
    <w:rsid w:val="002C3324"/>
    <w:rsid w:val="002C52BE"/>
    <w:rsid w:val="002C58DA"/>
    <w:rsid w:val="002C6F21"/>
    <w:rsid w:val="002E0DA8"/>
    <w:rsid w:val="002E1B61"/>
    <w:rsid w:val="002E1FAF"/>
    <w:rsid w:val="002E322E"/>
    <w:rsid w:val="002E3965"/>
    <w:rsid w:val="002E40E7"/>
    <w:rsid w:val="002E6880"/>
    <w:rsid w:val="002F2133"/>
    <w:rsid w:val="002F21B8"/>
    <w:rsid w:val="00301B30"/>
    <w:rsid w:val="00303FF8"/>
    <w:rsid w:val="0030459E"/>
    <w:rsid w:val="00304924"/>
    <w:rsid w:val="00306326"/>
    <w:rsid w:val="00306864"/>
    <w:rsid w:val="00315163"/>
    <w:rsid w:val="00315D2C"/>
    <w:rsid w:val="00317872"/>
    <w:rsid w:val="003218E7"/>
    <w:rsid w:val="00326FE7"/>
    <w:rsid w:val="0034303B"/>
    <w:rsid w:val="0034364E"/>
    <w:rsid w:val="003458A5"/>
    <w:rsid w:val="00352C39"/>
    <w:rsid w:val="00372673"/>
    <w:rsid w:val="00375CB3"/>
    <w:rsid w:val="0038057C"/>
    <w:rsid w:val="00387AEC"/>
    <w:rsid w:val="003959B2"/>
    <w:rsid w:val="00395B9E"/>
    <w:rsid w:val="00396602"/>
    <w:rsid w:val="003A287A"/>
    <w:rsid w:val="003C708B"/>
    <w:rsid w:val="003D1E4B"/>
    <w:rsid w:val="003D268D"/>
    <w:rsid w:val="003D4A71"/>
    <w:rsid w:val="003D4AFB"/>
    <w:rsid w:val="003E381A"/>
    <w:rsid w:val="003E7BF4"/>
    <w:rsid w:val="003F046A"/>
    <w:rsid w:val="003F165B"/>
    <w:rsid w:val="003F2910"/>
    <w:rsid w:val="003F6BA6"/>
    <w:rsid w:val="003F7E8E"/>
    <w:rsid w:val="0040501B"/>
    <w:rsid w:val="00405C76"/>
    <w:rsid w:val="00407728"/>
    <w:rsid w:val="004126EC"/>
    <w:rsid w:val="004211BC"/>
    <w:rsid w:val="00423A6C"/>
    <w:rsid w:val="00433B6E"/>
    <w:rsid w:val="00435199"/>
    <w:rsid w:val="004371C2"/>
    <w:rsid w:val="00447808"/>
    <w:rsid w:val="00450A5B"/>
    <w:rsid w:val="0046529F"/>
    <w:rsid w:val="00481252"/>
    <w:rsid w:val="00482984"/>
    <w:rsid w:val="00490432"/>
    <w:rsid w:val="004921F4"/>
    <w:rsid w:val="004941E0"/>
    <w:rsid w:val="00494290"/>
    <w:rsid w:val="004A20C5"/>
    <w:rsid w:val="004B19F5"/>
    <w:rsid w:val="004C5D90"/>
    <w:rsid w:val="004C73BC"/>
    <w:rsid w:val="004D2ACC"/>
    <w:rsid w:val="004E640B"/>
    <w:rsid w:val="004E737E"/>
    <w:rsid w:val="004F5041"/>
    <w:rsid w:val="0051103E"/>
    <w:rsid w:val="00511571"/>
    <w:rsid w:val="00515756"/>
    <w:rsid w:val="00524947"/>
    <w:rsid w:val="0054139C"/>
    <w:rsid w:val="00545E5E"/>
    <w:rsid w:val="00546D67"/>
    <w:rsid w:val="00562F64"/>
    <w:rsid w:val="00563F64"/>
    <w:rsid w:val="005659D5"/>
    <w:rsid w:val="005A0C7F"/>
    <w:rsid w:val="005A141D"/>
    <w:rsid w:val="005B2114"/>
    <w:rsid w:val="005C7F2A"/>
    <w:rsid w:val="005D530E"/>
    <w:rsid w:val="005E6756"/>
    <w:rsid w:val="005E6FDA"/>
    <w:rsid w:val="005F1D6B"/>
    <w:rsid w:val="00612EFC"/>
    <w:rsid w:val="00613FC9"/>
    <w:rsid w:val="00654C79"/>
    <w:rsid w:val="0066239B"/>
    <w:rsid w:val="0066549A"/>
    <w:rsid w:val="00673D3D"/>
    <w:rsid w:val="0067495A"/>
    <w:rsid w:val="00680385"/>
    <w:rsid w:val="00682869"/>
    <w:rsid w:val="006A160E"/>
    <w:rsid w:val="006A1FFA"/>
    <w:rsid w:val="006A211A"/>
    <w:rsid w:val="006A29C0"/>
    <w:rsid w:val="006B0EDA"/>
    <w:rsid w:val="006C1B14"/>
    <w:rsid w:val="006C7F14"/>
    <w:rsid w:val="006D5A09"/>
    <w:rsid w:val="006E794D"/>
    <w:rsid w:val="006F6018"/>
    <w:rsid w:val="006F7196"/>
    <w:rsid w:val="007014DA"/>
    <w:rsid w:val="00711FEA"/>
    <w:rsid w:val="00712C29"/>
    <w:rsid w:val="00714A8A"/>
    <w:rsid w:val="00714E85"/>
    <w:rsid w:val="00716A7B"/>
    <w:rsid w:val="00724DE1"/>
    <w:rsid w:val="0072699E"/>
    <w:rsid w:val="00732A0A"/>
    <w:rsid w:val="00747C01"/>
    <w:rsid w:val="00750526"/>
    <w:rsid w:val="007538D6"/>
    <w:rsid w:val="00760847"/>
    <w:rsid w:val="00775141"/>
    <w:rsid w:val="00775A3B"/>
    <w:rsid w:val="007825A9"/>
    <w:rsid w:val="00782CC5"/>
    <w:rsid w:val="007839F3"/>
    <w:rsid w:val="00787812"/>
    <w:rsid w:val="00791E9A"/>
    <w:rsid w:val="00796223"/>
    <w:rsid w:val="007A0041"/>
    <w:rsid w:val="007A07FB"/>
    <w:rsid w:val="007A1183"/>
    <w:rsid w:val="007A54B0"/>
    <w:rsid w:val="007A5D32"/>
    <w:rsid w:val="007B4B93"/>
    <w:rsid w:val="007C4BDD"/>
    <w:rsid w:val="007E240F"/>
    <w:rsid w:val="007E527D"/>
    <w:rsid w:val="007F0DDA"/>
    <w:rsid w:val="0081085A"/>
    <w:rsid w:val="00813824"/>
    <w:rsid w:val="0081444F"/>
    <w:rsid w:val="00820DD5"/>
    <w:rsid w:val="0082228A"/>
    <w:rsid w:val="00832C71"/>
    <w:rsid w:val="00837CB8"/>
    <w:rsid w:val="00844DD5"/>
    <w:rsid w:val="00854408"/>
    <w:rsid w:val="0085630C"/>
    <w:rsid w:val="0086420F"/>
    <w:rsid w:val="00871758"/>
    <w:rsid w:val="00872799"/>
    <w:rsid w:val="00873CBD"/>
    <w:rsid w:val="0088507E"/>
    <w:rsid w:val="00891201"/>
    <w:rsid w:val="00891C55"/>
    <w:rsid w:val="00895A05"/>
    <w:rsid w:val="008A05D6"/>
    <w:rsid w:val="008A1A78"/>
    <w:rsid w:val="008B49CC"/>
    <w:rsid w:val="008C0417"/>
    <w:rsid w:val="008C046E"/>
    <w:rsid w:val="008C2421"/>
    <w:rsid w:val="008C4EFE"/>
    <w:rsid w:val="008D1861"/>
    <w:rsid w:val="008E2FB7"/>
    <w:rsid w:val="008F4D65"/>
    <w:rsid w:val="0091679F"/>
    <w:rsid w:val="009214FA"/>
    <w:rsid w:val="0092261E"/>
    <w:rsid w:val="00926B81"/>
    <w:rsid w:val="00931D46"/>
    <w:rsid w:val="009341EE"/>
    <w:rsid w:val="009352C8"/>
    <w:rsid w:val="00935B98"/>
    <w:rsid w:val="00944711"/>
    <w:rsid w:val="00946C7D"/>
    <w:rsid w:val="00950E3C"/>
    <w:rsid w:val="00951CE7"/>
    <w:rsid w:val="00970C8A"/>
    <w:rsid w:val="009740A6"/>
    <w:rsid w:val="009767EC"/>
    <w:rsid w:val="0098205B"/>
    <w:rsid w:val="00983727"/>
    <w:rsid w:val="00987F66"/>
    <w:rsid w:val="00990713"/>
    <w:rsid w:val="00993C1D"/>
    <w:rsid w:val="00993C50"/>
    <w:rsid w:val="00996166"/>
    <w:rsid w:val="00996423"/>
    <w:rsid w:val="009A309C"/>
    <w:rsid w:val="009B051B"/>
    <w:rsid w:val="009B2C52"/>
    <w:rsid w:val="009B7D6A"/>
    <w:rsid w:val="009C3569"/>
    <w:rsid w:val="009C3873"/>
    <w:rsid w:val="009C40DB"/>
    <w:rsid w:val="009E2091"/>
    <w:rsid w:val="009F121E"/>
    <w:rsid w:val="009F5903"/>
    <w:rsid w:val="00A00775"/>
    <w:rsid w:val="00A2014A"/>
    <w:rsid w:val="00A207D1"/>
    <w:rsid w:val="00A22CD0"/>
    <w:rsid w:val="00A25AD7"/>
    <w:rsid w:val="00A30C5F"/>
    <w:rsid w:val="00A46513"/>
    <w:rsid w:val="00A611A0"/>
    <w:rsid w:val="00A65834"/>
    <w:rsid w:val="00A7582C"/>
    <w:rsid w:val="00A76658"/>
    <w:rsid w:val="00A93D7D"/>
    <w:rsid w:val="00AA38C7"/>
    <w:rsid w:val="00AB350B"/>
    <w:rsid w:val="00AC0FE8"/>
    <w:rsid w:val="00AC4D55"/>
    <w:rsid w:val="00AE1EAA"/>
    <w:rsid w:val="00AE44CE"/>
    <w:rsid w:val="00AE5706"/>
    <w:rsid w:val="00B0330B"/>
    <w:rsid w:val="00B05517"/>
    <w:rsid w:val="00B106FC"/>
    <w:rsid w:val="00B15934"/>
    <w:rsid w:val="00B21566"/>
    <w:rsid w:val="00B272A4"/>
    <w:rsid w:val="00B31BD8"/>
    <w:rsid w:val="00B342D1"/>
    <w:rsid w:val="00B40F14"/>
    <w:rsid w:val="00B50A5A"/>
    <w:rsid w:val="00B535F6"/>
    <w:rsid w:val="00B54937"/>
    <w:rsid w:val="00B57DC9"/>
    <w:rsid w:val="00B60FAC"/>
    <w:rsid w:val="00B64C51"/>
    <w:rsid w:val="00B6678B"/>
    <w:rsid w:val="00B73B5D"/>
    <w:rsid w:val="00B815E6"/>
    <w:rsid w:val="00B81E9C"/>
    <w:rsid w:val="00B8434D"/>
    <w:rsid w:val="00B9528C"/>
    <w:rsid w:val="00BA19E9"/>
    <w:rsid w:val="00BA7D6B"/>
    <w:rsid w:val="00BB37E5"/>
    <w:rsid w:val="00BC1C5E"/>
    <w:rsid w:val="00BC35DB"/>
    <w:rsid w:val="00BD0CC6"/>
    <w:rsid w:val="00BE0FA1"/>
    <w:rsid w:val="00BE434C"/>
    <w:rsid w:val="00BE4921"/>
    <w:rsid w:val="00BE566F"/>
    <w:rsid w:val="00BE5CE3"/>
    <w:rsid w:val="00BF577A"/>
    <w:rsid w:val="00BF7842"/>
    <w:rsid w:val="00C03703"/>
    <w:rsid w:val="00C0382C"/>
    <w:rsid w:val="00C04781"/>
    <w:rsid w:val="00C0533C"/>
    <w:rsid w:val="00C05A62"/>
    <w:rsid w:val="00C10D23"/>
    <w:rsid w:val="00C354B0"/>
    <w:rsid w:val="00C63620"/>
    <w:rsid w:val="00C66AC8"/>
    <w:rsid w:val="00C76560"/>
    <w:rsid w:val="00C9007E"/>
    <w:rsid w:val="00C975EC"/>
    <w:rsid w:val="00CA0E1A"/>
    <w:rsid w:val="00CA385E"/>
    <w:rsid w:val="00CA4889"/>
    <w:rsid w:val="00CA5E7E"/>
    <w:rsid w:val="00CB51BD"/>
    <w:rsid w:val="00CC23D0"/>
    <w:rsid w:val="00CC3D9F"/>
    <w:rsid w:val="00CC74F2"/>
    <w:rsid w:val="00CD7A4D"/>
    <w:rsid w:val="00CE15FD"/>
    <w:rsid w:val="00CF4EB4"/>
    <w:rsid w:val="00D04013"/>
    <w:rsid w:val="00D07DFC"/>
    <w:rsid w:val="00D12B51"/>
    <w:rsid w:val="00D16D17"/>
    <w:rsid w:val="00D278E8"/>
    <w:rsid w:val="00D3419D"/>
    <w:rsid w:val="00D35E8E"/>
    <w:rsid w:val="00D36C0A"/>
    <w:rsid w:val="00D36EC5"/>
    <w:rsid w:val="00D40398"/>
    <w:rsid w:val="00D40739"/>
    <w:rsid w:val="00D50389"/>
    <w:rsid w:val="00D52460"/>
    <w:rsid w:val="00D539CD"/>
    <w:rsid w:val="00D55CBD"/>
    <w:rsid w:val="00D5687B"/>
    <w:rsid w:val="00D6272E"/>
    <w:rsid w:val="00D67543"/>
    <w:rsid w:val="00D701E9"/>
    <w:rsid w:val="00D70F53"/>
    <w:rsid w:val="00D74B95"/>
    <w:rsid w:val="00D7555A"/>
    <w:rsid w:val="00D82026"/>
    <w:rsid w:val="00D84074"/>
    <w:rsid w:val="00D90BAD"/>
    <w:rsid w:val="00D910BD"/>
    <w:rsid w:val="00DA0092"/>
    <w:rsid w:val="00DA4994"/>
    <w:rsid w:val="00DB24B9"/>
    <w:rsid w:val="00DB740D"/>
    <w:rsid w:val="00DC44A0"/>
    <w:rsid w:val="00DC63F3"/>
    <w:rsid w:val="00DE0520"/>
    <w:rsid w:val="00DE47FD"/>
    <w:rsid w:val="00DE713F"/>
    <w:rsid w:val="00DF518C"/>
    <w:rsid w:val="00DF7F89"/>
    <w:rsid w:val="00E2671B"/>
    <w:rsid w:val="00E27924"/>
    <w:rsid w:val="00E320CA"/>
    <w:rsid w:val="00E32BB9"/>
    <w:rsid w:val="00E361C7"/>
    <w:rsid w:val="00E47332"/>
    <w:rsid w:val="00E47462"/>
    <w:rsid w:val="00E54F5D"/>
    <w:rsid w:val="00E55475"/>
    <w:rsid w:val="00E55CCD"/>
    <w:rsid w:val="00E73773"/>
    <w:rsid w:val="00E83456"/>
    <w:rsid w:val="00E9154F"/>
    <w:rsid w:val="00E9169B"/>
    <w:rsid w:val="00E91EF4"/>
    <w:rsid w:val="00E93C54"/>
    <w:rsid w:val="00EA1FD0"/>
    <w:rsid w:val="00EA6486"/>
    <w:rsid w:val="00EB356A"/>
    <w:rsid w:val="00EB6C05"/>
    <w:rsid w:val="00EC1471"/>
    <w:rsid w:val="00EC3675"/>
    <w:rsid w:val="00EC6EC8"/>
    <w:rsid w:val="00ED0D0B"/>
    <w:rsid w:val="00ED3006"/>
    <w:rsid w:val="00ED5296"/>
    <w:rsid w:val="00EE335A"/>
    <w:rsid w:val="00F074FB"/>
    <w:rsid w:val="00F07FF1"/>
    <w:rsid w:val="00F12C4A"/>
    <w:rsid w:val="00F264F2"/>
    <w:rsid w:val="00F30238"/>
    <w:rsid w:val="00F30452"/>
    <w:rsid w:val="00F3253E"/>
    <w:rsid w:val="00F32EE0"/>
    <w:rsid w:val="00F37F22"/>
    <w:rsid w:val="00F41D6B"/>
    <w:rsid w:val="00F41DC6"/>
    <w:rsid w:val="00F44277"/>
    <w:rsid w:val="00F548ED"/>
    <w:rsid w:val="00F57D90"/>
    <w:rsid w:val="00F634EE"/>
    <w:rsid w:val="00F678EB"/>
    <w:rsid w:val="00F727C8"/>
    <w:rsid w:val="00F95BEA"/>
    <w:rsid w:val="00FA0706"/>
    <w:rsid w:val="00FA574B"/>
    <w:rsid w:val="00FA75A2"/>
    <w:rsid w:val="00FB3956"/>
    <w:rsid w:val="00FB4C45"/>
    <w:rsid w:val="00FB5975"/>
    <w:rsid w:val="00FB5EA7"/>
    <w:rsid w:val="00FC39C7"/>
    <w:rsid w:val="00FC6A85"/>
    <w:rsid w:val="00FD45A3"/>
    <w:rsid w:val="00FE2C5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uiPriority="20" w:qFormat="1"/>
    <w:lsdException w:name="HTML Cite"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227A"/>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112BD0"/>
    <w:pPr>
      <w:keepNext/>
      <w:numPr>
        <w:ilvl w:val="1"/>
        <w:numId w:val="1"/>
      </w:numPr>
      <w:tabs>
        <w:tab w:val="clear" w:pos="1569"/>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112BD0"/>
    <w:pPr>
      <w:keepNext/>
      <w:numPr>
        <w:ilvl w:val="2"/>
        <w:numId w:val="1"/>
      </w:numPr>
      <w:spacing w:before="120" w:after="1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rsid w:val="001E1303"/>
  </w:style>
  <w:style w:type="paragraph" w:styleId="TOC2">
    <w:name w:val="toc 2"/>
    <w:basedOn w:val="Normal"/>
    <w:next w:val="Normal"/>
    <w:autoRedefine/>
    <w:uiPriority w:val="39"/>
    <w:rsid w:val="00462541"/>
    <w:pPr>
      <w:tabs>
        <w:tab w:val="left" w:pos="800"/>
        <w:tab w:val="right" w:leader="dot" w:pos="9962"/>
      </w:tabs>
      <w:ind w:left="198"/>
    </w:pPr>
  </w:style>
  <w:style w:type="paragraph" w:styleId="TOC3">
    <w:name w:val="toc 3"/>
    <w:basedOn w:val="Normal"/>
    <w:next w:val="Normal"/>
    <w:autoRedefine/>
    <w:uiPriority w:val="39"/>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112BD0"/>
    <w:rPr>
      <w:rFonts w:ascii="Arial" w:hAnsi="Arial" w:cs="Arial"/>
      <w:b/>
      <w:bCs/>
      <w:iCs/>
      <w:sz w:val="24"/>
      <w:szCs w:val="28"/>
      <w:lang w:val="en-US" w:eastAsia="en-US"/>
    </w:rPr>
  </w:style>
  <w:style w:type="character" w:customStyle="1" w:styleId="Heading3Char">
    <w:name w:val="Heading 3 Char"/>
    <w:link w:val="Heading3"/>
    <w:uiPriority w:val="9"/>
    <w:rsid w:val="00112BD0"/>
    <w:rPr>
      <w:rFonts w:ascii="Helvetica" w:hAnsi="Helvetica" w:cs="Arial"/>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227A"/>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112BD0"/>
    <w:pPr>
      <w:keepNext/>
      <w:numPr>
        <w:ilvl w:val="1"/>
        <w:numId w:val="1"/>
      </w:numPr>
      <w:tabs>
        <w:tab w:val="clear" w:pos="1569"/>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112BD0"/>
    <w:pPr>
      <w:keepNext/>
      <w:numPr>
        <w:ilvl w:val="2"/>
        <w:numId w:val="1"/>
      </w:numPr>
      <w:spacing w:before="120" w:after="1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rsid w:val="001E1303"/>
  </w:style>
  <w:style w:type="paragraph" w:styleId="TOC2">
    <w:name w:val="toc 2"/>
    <w:basedOn w:val="Normal"/>
    <w:next w:val="Normal"/>
    <w:autoRedefine/>
    <w:uiPriority w:val="39"/>
    <w:rsid w:val="00462541"/>
    <w:pPr>
      <w:tabs>
        <w:tab w:val="left" w:pos="800"/>
        <w:tab w:val="right" w:leader="dot" w:pos="9962"/>
      </w:tabs>
      <w:ind w:left="198"/>
    </w:pPr>
  </w:style>
  <w:style w:type="paragraph" w:styleId="TOC3">
    <w:name w:val="toc 3"/>
    <w:basedOn w:val="Normal"/>
    <w:next w:val="Normal"/>
    <w:autoRedefine/>
    <w:uiPriority w:val="39"/>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112BD0"/>
    <w:rPr>
      <w:rFonts w:ascii="Arial" w:hAnsi="Arial" w:cs="Arial"/>
      <w:b/>
      <w:bCs/>
      <w:iCs/>
      <w:sz w:val="24"/>
      <w:szCs w:val="28"/>
      <w:lang w:val="en-US" w:eastAsia="en-US"/>
    </w:rPr>
  </w:style>
  <w:style w:type="character" w:customStyle="1" w:styleId="Heading3Char">
    <w:name w:val="Heading 3 Char"/>
    <w:link w:val="Heading3"/>
    <w:uiPriority w:val="9"/>
    <w:rsid w:val="00112BD0"/>
    <w:rPr>
      <w:rFonts w:ascii="Helvetica" w:hAnsi="Helvetica" w:cs="Arial"/>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30"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29CBC-ACAD-4084-8383-31F6634D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42</Pages>
  <Words>19057</Words>
  <Characters>108626</Characters>
  <Application>Microsoft Office Word</Application>
  <DocSecurity>0</DocSecurity>
  <Lines>905</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127429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jonesar</cp:lastModifiedBy>
  <cp:revision>144</cp:revision>
  <cp:lastPrinted>2012-08-04T10:05:00Z</cp:lastPrinted>
  <dcterms:created xsi:type="dcterms:W3CDTF">2013-05-14T10:43:00Z</dcterms:created>
  <dcterms:modified xsi:type="dcterms:W3CDTF">2013-05-14T14:00:00Z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